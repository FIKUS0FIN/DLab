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F5AF0" w14:textId="77777777" w:rsidR="00343E07" w:rsidRPr="0047633E" w:rsidRDefault="00343E07" w:rsidP="002C00C3">
      <w:pPr>
        <w:pStyle w:val="BodyText"/>
        <w:rPr>
          <w:lang w:val="ru-RU"/>
        </w:rPr>
      </w:pPr>
    </w:p>
    <w:p w14:paraId="0380589F" w14:textId="77777777" w:rsidR="00343E07" w:rsidRDefault="00343E07" w:rsidP="002C00C3">
      <w:pPr>
        <w:pStyle w:val="BodyText"/>
      </w:pPr>
    </w:p>
    <w:p w14:paraId="6DD47E69" w14:textId="77777777" w:rsidR="00343E07" w:rsidRDefault="00343E07" w:rsidP="002C00C3">
      <w:pPr>
        <w:pStyle w:val="BodyText"/>
      </w:pPr>
    </w:p>
    <w:p w14:paraId="0C027A42" w14:textId="77777777" w:rsidR="00343E07" w:rsidRDefault="00343E07" w:rsidP="002C00C3">
      <w:pPr>
        <w:pStyle w:val="BodyText"/>
      </w:pPr>
    </w:p>
    <w:p w14:paraId="5618F00C" w14:textId="77777777" w:rsidR="00343E07" w:rsidRDefault="00343E07" w:rsidP="002C00C3">
      <w:pPr>
        <w:pStyle w:val="BodyText"/>
      </w:pPr>
    </w:p>
    <w:p w14:paraId="15BDCD6F" w14:textId="77777777" w:rsidR="00343E07" w:rsidRDefault="00343E07" w:rsidP="002C00C3">
      <w:pPr>
        <w:pStyle w:val="BodyText"/>
      </w:pPr>
    </w:p>
    <w:p w14:paraId="2D7EE355" w14:textId="77777777" w:rsidR="00343E07" w:rsidRDefault="00343E07" w:rsidP="002C00C3">
      <w:pPr>
        <w:pStyle w:val="BodyText"/>
      </w:pPr>
    </w:p>
    <w:p w14:paraId="77E3FCB5" w14:textId="77777777" w:rsidR="00343E07" w:rsidRPr="00343E07" w:rsidRDefault="00343E07" w:rsidP="002C00C3">
      <w:pPr>
        <w:pStyle w:val="BodyText"/>
      </w:pPr>
    </w:p>
    <w:p w14:paraId="00629AE0" w14:textId="77777777" w:rsidR="00343E07" w:rsidRDefault="00343E07" w:rsidP="002C00C3">
      <w:pPr>
        <w:pStyle w:val="BodyText"/>
      </w:pPr>
    </w:p>
    <w:p w14:paraId="61DC453C" w14:textId="77777777" w:rsidR="00222DC3" w:rsidRPr="00114D08" w:rsidRDefault="00343E07" w:rsidP="002C00C3">
      <w:pPr>
        <w:pStyle w:val="BodyText"/>
      </w:pPr>
      <w:r>
        <w:rPr>
          <w:noProof/>
          <w:lang w:val="en-GB" w:eastAsia="en-GB"/>
        </w:rPr>
        <w:drawing>
          <wp:anchor distT="0" distB="0" distL="114300" distR="114300" simplePos="0" relativeHeight="251639296" behindDoc="0" locked="0" layoutInCell="1" allowOverlap="1" wp14:anchorId="01F32A57" wp14:editId="145F8E50">
            <wp:simplePos x="0" y="0"/>
            <wp:positionH relativeFrom="column">
              <wp:posOffset>-1905</wp:posOffset>
            </wp:positionH>
            <wp:positionV relativeFrom="page">
              <wp:posOffset>1438275</wp:posOffset>
            </wp:positionV>
            <wp:extent cx="914400" cy="323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9357"/>
      </w:tblGrid>
      <w:tr w:rsidR="00867752" w:rsidRPr="00114D08" w14:paraId="3366ABF6" w14:textId="77777777" w:rsidTr="003A184A">
        <w:trPr>
          <w:trHeight w:val="1583"/>
        </w:trPr>
        <w:tc>
          <w:tcPr>
            <w:tcW w:w="9359" w:type="dxa"/>
          </w:tcPr>
          <w:p w14:paraId="5A590209" w14:textId="77777777" w:rsidR="008B3B7F" w:rsidRPr="007F4104" w:rsidRDefault="00E9149A" w:rsidP="007F4104">
            <w:pPr>
              <w:pStyle w:val="CommentSubject"/>
            </w:pPr>
            <w:r>
              <w:t>Solution Architecture Document</w:t>
            </w:r>
          </w:p>
          <w:p w14:paraId="23B0096F" w14:textId="7F057DE4" w:rsidR="008B3B7F" w:rsidRPr="00554B1C" w:rsidRDefault="00A0477F">
            <w:pPr>
              <w:pStyle w:val="Title"/>
              <w:framePr w:hSpace="0" w:wrap="auto" w:vAnchor="margin" w:yAlign="inline"/>
              <w:suppressOverlap w:val="0"/>
              <w:rPr>
                <w:rFonts w:ascii="Times New Roman" w:hAnsi="Times New Roman"/>
                <w:szCs w:val="44"/>
              </w:rPr>
            </w:pPr>
            <w:del w:id="1" w:author="Dmytro Liaskovskyi" w:date="2016-09-15T09:57:00Z">
              <w:r w:rsidDel="007615AE">
                <w:fldChar w:fldCharType="begin"/>
              </w:r>
              <w:r w:rsidDel="007615AE">
                <w:delInstrText xml:space="preserve"> DOCPROPERTY  Title  \* MERGEFORMAT </w:delInstrText>
              </w:r>
              <w:r w:rsidDel="007615AE">
                <w:fldChar w:fldCharType="separate"/>
              </w:r>
              <w:r w:rsidR="00DD44B1" w:rsidDel="007615AE">
                <w:delText>Title</w:delText>
              </w:r>
              <w:r w:rsidDel="007615AE">
                <w:fldChar w:fldCharType="end"/>
              </w:r>
            </w:del>
            <w:ins w:id="2" w:author="Dmytro Liaskovskyi" w:date="2016-09-15T09:57:00Z">
              <w:del w:id="3" w:author="Kostiantyn Kudriavtsev" w:date="2016-09-15T12:23:00Z">
                <w:r w:rsidR="007615AE" w:rsidDel="005E4339">
                  <w:delText>DATA-LAB ?</w:delText>
                </w:r>
              </w:del>
            </w:ins>
            <w:bookmarkStart w:id="4" w:name="_Toc461719981"/>
            <w:ins w:id="5" w:author="Kostiantyn Kudriavtsev" w:date="2016-09-15T12:23:00Z">
              <w:r w:rsidR="005E4339">
                <w:t>DLab project</w:t>
              </w:r>
            </w:ins>
            <w:bookmarkEnd w:id="4"/>
          </w:p>
        </w:tc>
      </w:tr>
      <w:tr w:rsidR="007074E7" w:rsidRPr="00114D08" w14:paraId="169D29CC" w14:textId="77777777" w:rsidTr="003A184A">
        <w:tc>
          <w:tcPr>
            <w:tcW w:w="9359" w:type="dxa"/>
          </w:tcPr>
          <w:p w14:paraId="04DFBE88" w14:textId="7D1D1F39" w:rsidR="007074E7" w:rsidRDefault="000068CF" w:rsidP="00554B1C">
            <w:pPr>
              <w:pStyle w:val="ProjectName"/>
            </w:pPr>
            <w:fldSimple w:instr=" DOCPROPERTY  PID  \* MERGEFORMAT ">
              <w:r w:rsidR="00DD44B1">
                <w:t>&lt;</w:t>
              </w:r>
              <w:del w:id="6" w:author="Dmytro Liaskovskyi" w:date="2016-09-15T09:57:00Z">
                <w:r w:rsidR="00DD44B1" w:rsidDel="007615AE">
                  <w:delText>ClientID</w:delText>
                </w:r>
              </w:del>
              <w:ins w:id="7" w:author="Dmytro Liaskovskyi" w:date="2016-09-15T09:57:00Z">
                <w:r w:rsidR="007615AE">
                  <w:t>EPAM</w:t>
                </w:r>
              </w:ins>
              <w:r w:rsidR="00DD44B1">
                <w:t>&gt;-&lt;</w:t>
              </w:r>
              <w:ins w:id="8" w:author="Dmytro Liaskovskyi" w:date="2016-09-15T09:57:00Z">
                <w:r w:rsidR="007615AE">
                  <w:t>EPMC-BDCC</w:t>
                </w:r>
              </w:ins>
              <w:del w:id="9" w:author="Dmytro Liaskovskyi" w:date="2016-09-15T09:57:00Z">
                <w:r w:rsidR="00DD44B1" w:rsidDel="007615AE">
                  <w:delText>ProductID</w:delText>
                </w:r>
              </w:del>
              <w:r w:rsidR="00DD44B1">
                <w:t>&gt;</w:t>
              </w:r>
            </w:fldSimple>
          </w:p>
        </w:tc>
      </w:tr>
    </w:tbl>
    <w:p w14:paraId="2659280A" w14:textId="77777777" w:rsidR="00A01F87" w:rsidRDefault="00A01F87" w:rsidP="002C00C3">
      <w:pPr>
        <w:pStyle w:val="BodyText"/>
        <w:sectPr w:rsidR="00A01F87" w:rsidSect="00A01F87">
          <w:headerReference w:type="default" r:id="rId9"/>
          <w:footerReference w:type="default" r:id="rId10"/>
          <w:footerReference w:type="first" r:id="rId11"/>
          <w:pgSz w:w="11909" w:h="16834" w:code="9"/>
          <w:pgMar w:top="1134" w:right="851" w:bottom="1134" w:left="1134" w:header="720" w:footer="720" w:gutter="567"/>
          <w:cols w:space="720"/>
          <w:titlePg/>
          <w:docGrid w:linePitch="272"/>
        </w:sectPr>
      </w:pPr>
    </w:p>
    <w:tbl>
      <w:tblPr>
        <w:tblStyle w:val="TableEPAM"/>
        <w:tblW w:w="5000" w:type="pct"/>
        <w:tblInd w:w="-5" w:type="dxa"/>
        <w:tblLook w:val="04A0" w:firstRow="1" w:lastRow="0" w:firstColumn="1" w:lastColumn="0" w:noHBand="0" w:noVBand="1"/>
      </w:tblPr>
      <w:tblGrid>
        <w:gridCol w:w="942"/>
        <w:gridCol w:w="2292"/>
        <w:gridCol w:w="1589"/>
        <w:gridCol w:w="1589"/>
        <w:gridCol w:w="1385"/>
        <w:gridCol w:w="1550"/>
      </w:tblGrid>
      <w:tr w:rsidR="00E9149A" w:rsidRPr="00DA6CF4" w14:paraId="54D7AA5D" w14:textId="77777777" w:rsidTr="00611E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6"/>
          </w:tcPr>
          <w:p w14:paraId="4561D290" w14:textId="77777777" w:rsidR="00E9149A" w:rsidRPr="00DA6CF4" w:rsidRDefault="00E9149A" w:rsidP="00BD7076">
            <w:r w:rsidRPr="00DA6CF4">
              <w:lastRenderedPageBreak/>
              <w:t>REVISION HISTORY</w:t>
            </w:r>
          </w:p>
        </w:tc>
      </w:tr>
      <w:tr w:rsidR="00E9149A" w:rsidRPr="00DA6CF4" w14:paraId="0728E7D7" w14:textId="77777777" w:rsidTr="00611E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4" w:type="pct"/>
            <w:vMerge w:val="restart"/>
          </w:tcPr>
          <w:p w14:paraId="70AF99A2" w14:textId="77777777" w:rsidR="00E9149A" w:rsidRPr="002C5F65" w:rsidRDefault="00E9149A" w:rsidP="00BD7076">
            <w:r w:rsidRPr="002C5F65">
              <w:t>Ver.</w:t>
            </w:r>
          </w:p>
        </w:tc>
        <w:tc>
          <w:tcPr>
            <w:tcW w:w="1226" w:type="pct"/>
            <w:vMerge w:val="restart"/>
          </w:tcPr>
          <w:p w14:paraId="1BA5D29E"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Description of Change</w:t>
            </w:r>
          </w:p>
        </w:tc>
        <w:tc>
          <w:tcPr>
            <w:tcW w:w="850" w:type="pct"/>
            <w:vMerge w:val="restart"/>
          </w:tcPr>
          <w:p w14:paraId="438DA721"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Author</w:t>
            </w:r>
          </w:p>
        </w:tc>
        <w:tc>
          <w:tcPr>
            <w:tcW w:w="850" w:type="pct"/>
            <w:vMerge w:val="restart"/>
          </w:tcPr>
          <w:p w14:paraId="2C516B84"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Date</w:t>
            </w:r>
          </w:p>
        </w:tc>
        <w:tc>
          <w:tcPr>
            <w:tcW w:w="1570" w:type="pct"/>
            <w:gridSpan w:val="2"/>
          </w:tcPr>
          <w:p w14:paraId="4A966837"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Approved</w:t>
            </w:r>
          </w:p>
        </w:tc>
      </w:tr>
      <w:tr w:rsidR="00E9149A" w:rsidRPr="00DA6CF4" w14:paraId="77E99E67" w14:textId="77777777" w:rsidTr="00611E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4" w:type="pct"/>
            <w:vMerge/>
          </w:tcPr>
          <w:p w14:paraId="4752DF1F" w14:textId="77777777" w:rsidR="00E9149A" w:rsidRPr="002C5F65" w:rsidRDefault="00E9149A" w:rsidP="00BD7076"/>
        </w:tc>
        <w:tc>
          <w:tcPr>
            <w:tcW w:w="1226" w:type="pct"/>
            <w:vMerge/>
          </w:tcPr>
          <w:p w14:paraId="5146950F"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p>
        </w:tc>
        <w:tc>
          <w:tcPr>
            <w:tcW w:w="850" w:type="pct"/>
            <w:vMerge/>
          </w:tcPr>
          <w:p w14:paraId="1BD13066"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p>
        </w:tc>
        <w:tc>
          <w:tcPr>
            <w:tcW w:w="850" w:type="pct"/>
            <w:vMerge/>
          </w:tcPr>
          <w:p w14:paraId="433A8BA0"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p>
        </w:tc>
        <w:tc>
          <w:tcPr>
            <w:tcW w:w="741" w:type="pct"/>
          </w:tcPr>
          <w:p w14:paraId="380B5969"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Name</w:t>
            </w:r>
          </w:p>
        </w:tc>
        <w:tc>
          <w:tcPr>
            <w:tcW w:w="829" w:type="pct"/>
          </w:tcPr>
          <w:p w14:paraId="2671D448" w14:textId="77777777" w:rsidR="00E9149A" w:rsidRPr="002C5F65" w:rsidRDefault="00E9149A" w:rsidP="00BD7076">
            <w:pPr>
              <w:cnfStyle w:val="100000000000" w:firstRow="1" w:lastRow="0" w:firstColumn="0" w:lastColumn="0" w:oddVBand="0" w:evenVBand="0" w:oddHBand="0" w:evenHBand="0" w:firstRowFirstColumn="0" w:firstRowLastColumn="0" w:lastRowFirstColumn="0" w:lastRowLastColumn="0"/>
            </w:pPr>
            <w:r w:rsidRPr="002C5F65">
              <w:t>Effective Date</w:t>
            </w:r>
          </w:p>
        </w:tc>
      </w:tr>
      <w:tr w:rsidR="00E9149A" w:rsidRPr="00DA6CF4" w14:paraId="18B1FFBE" w14:textId="77777777" w:rsidTr="00611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pct"/>
          </w:tcPr>
          <w:p w14:paraId="586EC3DC" w14:textId="283516C8" w:rsidR="00E9149A" w:rsidRPr="00DA6CF4" w:rsidRDefault="00F779EA" w:rsidP="00BD7076">
            <w:ins w:id="17" w:author="Dmytro Liaskovskyi" w:date="2016-09-15T09:58:00Z">
              <w:r>
                <w:t>1.0</w:t>
              </w:r>
            </w:ins>
            <w:del w:id="18" w:author="Dmytro Liaskovskyi" w:date="2016-09-15T09:58:00Z">
              <w:r w:rsidR="00E9149A" w:rsidRPr="00DA6CF4" w:rsidDel="00F779EA">
                <w:delText>n.n</w:delText>
              </w:r>
            </w:del>
          </w:p>
        </w:tc>
        <w:tc>
          <w:tcPr>
            <w:tcW w:w="1226" w:type="pct"/>
          </w:tcPr>
          <w:p w14:paraId="2C5CC53C" w14:textId="1220CF5C" w:rsidR="00E9149A" w:rsidRPr="00DA6CF4" w:rsidRDefault="00F779EA" w:rsidP="00BD7076">
            <w:pPr>
              <w:cnfStyle w:val="000000100000" w:firstRow="0" w:lastRow="0" w:firstColumn="0" w:lastColumn="0" w:oddVBand="0" w:evenVBand="0" w:oddHBand="1" w:evenHBand="0" w:firstRowFirstColumn="0" w:firstRowLastColumn="0" w:lastRowFirstColumn="0" w:lastRowLastColumn="0"/>
            </w:pPr>
            <w:ins w:id="19" w:author="Dmytro Liaskovskyi" w:date="2016-09-15T09:58:00Z">
              <w:r>
                <w:t>Initial version of the document</w:t>
              </w:r>
            </w:ins>
          </w:p>
        </w:tc>
        <w:tc>
          <w:tcPr>
            <w:tcW w:w="850" w:type="pct"/>
          </w:tcPr>
          <w:p w14:paraId="7E07615D" w14:textId="51882934" w:rsidR="00E9149A" w:rsidRPr="00FF15DE" w:rsidRDefault="00F779EA" w:rsidP="00BD7076">
            <w:pPr>
              <w:cnfStyle w:val="000000100000" w:firstRow="0" w:lastRow="0" w:firstColumn="0" w:lastColumn="0" w:oddVBand="0" w:evenVBand="0" w:oddHBand="1" w:evenHBand="0" w:firstRowFirstColumn="0" w:firstRowLastColumn="0" w:lastRowFirstColumn="0" w:lastRowLastColumn="0"/>
            </w:pPr>
            <w:ins w:id="20" w:author="Dmytro Liaskovskyi" w:date="2016-09-15T10:00:00Z">
              <w:r>
                <w:t>Oleh Hrynyk</w:t>
              </w:r>
            </w:ins>
          </w:p>
        </w:tc>
        <w:tc>
          <w:tcPr>
            <w:tcW w:w="850" w:type="pct"/>
          </w:tcPr>
          <w:p w14:paraId="7C2F336E" w14:textId="6DDAA9CF" w:rsidR="00E9149A" w:rsidRPr="003534EA" w:rsidRDefault="00F779EA" w:rsidP="00554B1C">
            <w:pPr>
              <w:cnfStyle w:val="000000100000" w:firstRow="0" w:lastRow="0" w:firstColumn="0" w:lastColumn="0" w:oddVBand="0" w:evenVBand="0" w:oddHBand="1" w:evenHBand="0" w:firstRowFirstColumn="0" w:firstRowLastColumn="0" w:lastRowFirstColumn="0" w:lastRowLastColumn="0"/>
            </w:pPr>
            <w:ins w:id="21" w:author="Dmytro Liaskovskyi" w:date="2016-09-15T09:59:00Z">
              <w:r>
                <w:t>29</w:t>
              </w:r>
            </w:ins>
            <w:del w:id="22" w:author="Dmytro Liaskovskyi" w:date="2016-09-15T09:59:00Z">
              <w:r w:rsidR="00E9149A" w:rsidRPr="00FF15DE" w:rsidDel="00F779EA">
                <w:delText>dd</w:delText>
              </w:r>
            </w:del>
            <w:r w:rsidR="00E9149A" w:rsidRPr="00FF15DE">
              <w:t>-</w:t>
            </w:r>
            <w:del w:id="23" w:author="Dmytro Liaskovskyi" w:date="2016-09-15T09:59:00Z">
              <w:r w:rsidR="00E9149A" w:rsidRPr="00FF15DE" w:rsidDel="00F779EA">
                <w:delText>mmm</w:delText>
              </w:r>
            </w:del>
            <w:ins w:id="24" w:author="Dmytro Liaskovskyi" w:date="2016-09-15T09:59:00Z">
              <w:r>
                <w:t>Aug</w:t>
              </w:r>
            </w:ins>
            <w:r w:rsidR="00E9149A" w:rsidRPr="00FF15DE">
              <w:t>-</w:t>
            </w:r>
            <w:del w:id="25" w:author="Dmytro Liaskovskyi" w:date="2016-09-15T09:59:00Z">
              <w:r w:rsidR="00E9149A" w:rsidRPr="00FF15DE" w:rsidDel="00F779EA">
                <w:delText>yyyy</w:delText>
              </w:r>
            </w:del>
            <w:ins w:id="26" w:author="Dmytro Liaskovskyi" w:date="2016-09-15T09:59:00Z">
              <w:r>
                <w:t>2016</w:t>
              </w:r>
            </w:ins>
          </w:p>
        </w:tc>
        <w:tc>
          <w:tcPr>
            <w:tcW w:w="741" w:type="pct"/>
          </w:tcPr>
          <w:p w14:paraId="39D4EC89" w14:textId="77777777" w:rsidR="00E9149A" w:rsidRPr="003534EA" w:rsidRDefault="00E9149A" w:rsidP="00BD7076">
            <w:pPr>
              <w:cnfStyle w:val="000000100000" w:firstRow="0" w:lastRow="0" w:firstColumn="0" w:lastColumn="0" w:oddVBand="0" w:evenVBand="0" w:oddHBand="1" w:evenHBand="0" w:firstRowFirstColumn="0" w:firstRowLastColumn="0" w:lastRowFirstColumn="0" w:lastRowLastColumn="0"/>
            </w:pPr>
          </w:p>
        </w:tc>
        <w:tc>
          <w:tcPr>
            <w:tcW w:w="829" w:type="pct"/>
          </w:tcPr>
          <w:p w14:paraId="38831B10" w14:textId="71705D6B" w:rsidR="00E9149A" w:rsidRPr="003534EA" w:rsidRDefault="00F779EA" w:rsidP="00BD7076">
            <w:pPr>
              <w:cnfStyle w:val="000000100000" w:firstRow="0" w:lastRow="0" w:firstColumn="0" w:lastColumn="0" w:oddVBand="0" w:evenVBand="0" w:oddHBand="1" w:evenHBand="0" w:firstRowFirstColumn="0" w:firstRowLastColumn="0" w:lastRowFirstColumn="0" w:lastRowLastColumn="0"/>
            </w:pPr>
            <w:ins w:id="27" w:author="Dmytro Liaskovskyi" w:date="2016-09-15T09:59:00Z">
              <w:r>
                <w:t>29</w:t>
              </w:r>
              <w:r w:rsidRPr="00FF15DE">
                <w:t>-</w:t>
              </w:r>
              <w:r>
                <w:t>Aug</w:t>
              </w:r>
              <w:r w:rsidRPr="00FF15DE">
                <w:t>-</w:t>
              </w:r>
              <w:r>
                <w:t>2016</w:t>
              </w:r>
            </w:ins>
            <w:del w:id="28" w:author="Dmytro Liaskovskyi" w:date="2016-09-15T09:59:00Z">
              <w:r w:rsidR="00E9149A" w:rsidDel="00F779EA">
                <w:delText>dd-mmm-yyyy</w:delText>
              </w:r>
            </w:del>
          </w:p>
        </w:tc>
      </w:tr>
      <w:tr w:rsidR="00E9149A" w:rsidRPr="00DA6CF4" w14:paraId="19A32D26" w14:textId="77777777" w:rsidTr="00611E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pct"/>
          </w:tcPr>
          <w:p w14:paraId="7FACE812" w14:textId="2C5AF7B3" w:rsidR="00E9149A" w:rsidRPr="00DA6CF4" w:rsidRDefault="00F779EA" w:rsidP="00BD7076">
            <w:ins w:id="29" w:author="Dmytro Liaskovskyi" w:date="2016-09-15T10:00:00Z">
              <w:r>
                <w:t>1.1</w:t>
              </w:r>
            </w:ins>
          </w:p>
        </w:tc>
        <w:tc>
          <w:tcPr>
            <w:tcW w:w="1226" w:type="pct"/>
          </w:tcPr>
          <w:p w14:paraId="275008C1" w14:textId="6BD05594" w:rsidR="00E9149A" w:rsidRPr="00DA6CF4" w:rsidRDefault="00F779EA" w:rsidP="00554B1C">
            <w:pPr>
              <w:cnfStyle w:val="000000010000" w:firstRow="0" w:lastRow="0" w:firstColumn="0" w:lastColumn="0" w:oddVBand="0" w:evenVBand="0" w:oddHBand="0" w:evenHBand="1" w:firstRowFirstColumn="0" w:firstRowLastColumn="0" w:lastRowFirstColumn="0" w:lastRowLastColumn="0"/>
            </w:pPr>
            <w:ins w:id="30" w:author="Dmytro Liaskovskyi" w:date="2016-09-15T10:01:00Z">
              <w:r>
                <w:t xml:space="preserve">Priorities </w:t>
              </w:r>
            </w:ins>
            <w:ins w:id="31" w:author="Dmytro Liaskovskyi" w:date="2016-09-15T10:02:00Z">
              <w:r>
                <w:t>changes</w:t>
              </w:r>
            </w:ins>
            <w:ins w:id="32" w:author="Dmytro Liaskovskyi" w:date="2016-09-15T10:01:00Z">
              <w:r>
                <w:t xml:space="preserve"> after conversation with Paul Gesiak</w:t>
              </w:r>
            </w:ins>
          </w:p>
        </w:tc>
        <w:tc>
          <w:tcPr>
            <w:tcW w:w="850" w:type="pct"/>
          </w:tcPr>
          <w:p w14:paraId="446CA4A9" w14:textId="7E834C8E" w:rsidR="00E9149A" w:rsidRPr="00FF15DE" w:rsidRDefault="00F779EA" w:rsidP="00BD7076">
            <w:pPr>
              <w:cnfStyle w:val="000000010000" w:firstRow="0" w:lastRow="0" w:firstColumn="0" w:lastColumn="0" w:oddVBand="0" w:evenVBand="0" w:oddHBand="0" w:evenHBand="1" w:firstRowFirstColumn="0" w:firstRowLastColumn="0" w:lastRowFirstColumn="0" w:lastRowLastColumn="0"/>
            </w:pPr>
            <w:ins w:id="33" w:author="Dmytro Liaskovskyi" w:date="2016-09-15T10:02:00Z">
              <w:r>
                <w:t>Paul Gesiak</w:t>
              </w:r>
            </w:ins>
          </w:p>
        </w:tc>
        <w:tc>
          <w:tcPr>
            <w:tcW w:w="850" w:type="pct"/>
          </w:tcPr>
          <w:p w14:paraId="16F5CB5A" w14:textId="467A1170" w:rsidR="00E9149A" w:rsidRPr="00FF15DE" w:rsidRDefault="00F779EA" w:rsidP="00BD7076">
            <w:pPr>
              <w:cnfStyle w:val="000000010000" w:firstRow="0" w:lastRow="0" w:firstColumn="0" w:lastColumn="0" w:oddVBand="0" w:evenVBand="0" w:oddHBand="0" w:evenHBand="1" w:firstRowFirstColumn="0" w:firstRowLastColumn="0" w:lastRowFirstColumn="0" w:lastRowLastColumn="0"/>
            </w:pPr>
            <w:ins w:id="34" w:author="Dmytro Liaskovskyi" w:date="2016-09-15T10:00:00Z">
              <w:r>
                <w:t>31-Aug-2016</w:t>
              </w:r>
            </w:ins>
          </w:p>
        </w:tc>
        <w:tc>
          <w:tcPr>
            <w:tcW w:w="741" w:type="pct"/>
          </w:tcPr>
          <w:p w14:paraId="6E86FB02" w14:textId="77777777" w:rsidR="00E9149A" w:rsidRPr="003534EA" w:rsidRDefault="00E9149A" w:rsidP="00BD7076">
            <w:pPr>
              <w:cnfStyle w:val="000000010000" w:firstRow="0" w:lastRow="0" w:firstColumn="0" w:lastColumn="0" w:oddVBand="0" w:evenVBand="0" w:oddHBand="0" w:evenHBand="1" w:firstRowFirstColumn="0" w:firstRowLastColumn="0" w:lastRowFirstColumn="0" w:lastRowLastColumn="0"/>
            </w:pPr>
          </w:p>
        </w:tc>
        <w:tc>
          <w:tcPr>
            <w:tcW w:w="829" w:type="pct"/>
          </w:tcPr>
          <w:p w14:paraId="4B586839" w14:textId="62902529" w:rsidR="00E9149A" w:rsidRPr="003534EA" w:rsidRDefault="00F779EA" w:rsidP="00554B1C">
            <w:pPr>
              <w:cnfStyle w:val="000000010000" w:firstRow="0" w:lastRow="0" w:firstColumn="0" w:lastColumn="0" w:oddVBand="0" w:evenVBand="0" w:oddHBand="0" w:evenHBand="1" w:firstRowFirstColumn="0" w:firstRowLastColumn="0" w:lastRowFirstColumn="0" w:lastRowLastColumn="0"/>
            </w:pPr>
            <w:ins w:id="35" w:author="Dmytro Liaskovskyi" w:date="2016-09-15T10:00:00Z">
              <w:r>
                <w:t>3</w:t>
              </w:r>
            </w:ins>
            <w:ins w:id="36" w:author="Dmytro Liaskovskyi" w:date="2016-09-15T10:03:00Z">
              <w:r>
                <w:t>1</w:t>
              </w:r>
            </w:ins>
            <w:ins w:id="37" w:author="Dmytro Liaskovskyi" w:date="2016-09-15T10:00:00Z">
              <w:r>
                <w:t>-Aug-2016</w:t>
              </w:r>
            </w:ins>
          </w:p>
        </w:tc>
      </w:tr>
      <w:tr w:rsidR="00F779EA" w:rsidRPr="00DA6CF4" w14:paraId="598F7046" w14:textId="77777777" w:rsidTr="00611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pct"/>
          </w:tcPr>
          <w:p w14:paraId="2407C780" w14:textId="2C5452C1" w:rsidR="00F779EA" w:rsidRPr="00DA6CF4" w:rsidRDefault="00F779EA" w:rsidP="00F779EA">
            <w:ins w:id="38" w:author="Dmytro Liaskovskyi" w:date="2016-09-15T10:01:00Z">
              <w:r>
                <w:t>1.2</w:t>
              </w:r>
            </w:ins>
          </w:p>
        </w:tc>
        <w:tc>
          <w:tcPr>
            <w:tcW w:w="1226" w:type="pct"/>
          </w:tcPr>
          <w:p w14:paraId="597D31EB" w14:textId="19E9D132" w:rsidR="00F779EA" w:rsidRPr="00DA6CF4" w:rsidRDefault="00F779EA" w:rsidP="00F779EA">
            <w:pPr>
              <w:cnfStyle w:val="000000100000" w:firstRow="0" w:lastRow="0" w:firstColumn="0" w:lastColumn="0" w:oddVBand="0" w:evenVBand="0" w:oddHBand="1" w:evenHBand="0" w:firstRowFirstColumn="0" w:firstRowLastColumn="0" w:lastRowFirstColumn="0" w:lastRowLastColumn="0"/>
            </w:pPr>
            <w:ins w:id="39" w:author="Dmytro Liaskovskyi" w:date="2016-09-15T10:01:00Z">
              <w:r>
                <w:t>Major changes including architecture</w:t>
              </w:r>
            </w:ins>
          </w:p>
        </w:tc>
        <w:tc>
          <w:tcPr>
            <w:tcW w:w="850" w:type="pct"/>
          </w:tcPr>
          <w:p w14:paraId="32F0FBF5" w14:textId="0CA9A620" w:rsidR="00F779EA" w:rsidRPr="00FF15DE" w:rsidRDefault="00F779EA" w:rsidP="00F779EA">
            <w:pPr>
              <w:cnfStyle w:val="000000100000" w:firstRow="0" w:lastRow="0" w:firstColumn="0" w:lastColumn="0" w:oddVBand="0" w:evenVBand="0" w:oddHBand="1" w:evenHBand="0" w:firstRowFirstColumn="0" w:firstRowLastColumn="0" w:lastRowFirstColumn="0" w:lastRowLastColumn="0"/>
            </w:pPr>
            <w:ins w:id="40" w:author="Dmytro Liaskovskyi" w:date="2016-09-15T10:01:00Z">
              <w:r>
                <w:t>Oleh Hrynyk</w:t>
              </w:r>
            </w:ins>
          </w:p>
        </w:tc>
        <w:tc>
          <w:tcPr>
            <w:tcW w:w="850" w:type="pct"/>
          </w:tcPr>
          <w:p w14:paraId="61FEBBF2" w14:textId="1EC9592C" w:rsidR="00F779EA" w:rsidRPr="00FF15DE" w:rsidRDefault="00F779EA" w:rsidP="00F779EA">
            <w:pPr>
              <w:cnfStyle w:val="000000100000" w:firstRow="0" w:lastRow="0" w:firstColumn="0" w:lastColumn="0" w:oddVBand="0" w:evenVBand="0" w:oddHBand="1" w:evenHBand="0" w:firstRowFirstColumn="0" w:firstRowLastColumn="0" w:lastRowFirstColumn="0" w:lastRowLastColumn="0"/>
            </w:pPr>
            <w:ins w:id="41" w:author="Dmytro Liaskovskyi" w:date="2016-09-15T10:01:00Z">
              <w:r>
                <w:t>13-Sep-2016</w:t>
              </w:r>
            </w:ins>
          </w:p>
        </w:tc>
        <w:tc>
          <w:tcPr>
            <w:tcW w:w="741" w:type="pct"/>
          </w:tcPr>
          <w:p w14:paraId="047D19DF" w14:textId="77777777" w:rsidR="00F779EA" w:rsidRPr="003534EA" w:rsidRDefault="00F779EA" w:rsidP="00F779EA">
            <w:pPr>
              <w:cnfStyle w:val="000000100000" w:firstRow="0" w:lastRow="0" w:firstColumn="0" w:lastColumn="0" w:oddVBand="0" w:evenVBand="0" w:oddHBand="1" w:evenHBand="0" w:firstRowFirstColumn="0" w:firstRowLastColumn="0" w:lastRowFirstColumn="0" w:lastRowLastColumn="0"/>
            </w:pPr>
          </w:p>
        </w:tc>
        <w:tc>
          <w:tcPr>
            <w:tcW w:w="829" w:type="pct"/>
          </w:tcPr>
          <w:p w14:paraId="4E562327" w14:textId="63E93B26" w:rsidR="00F779EA" w:rsidRPr="003534EA" w:rsidRDefault="00F779EA" w:rsidP="00F779EA">
            <w:pPr>
              <w:cnfStyle w:val="000000100000" w:firstRow="0" w:lastRow="0" w:firstColumn="0" w:lastColumn="0" w:oddVBand="0" w:evenVBand="0" w:oddHBand="1" w:evenHBand="0" w:firstRowFirstColumn="0" w:firstRowLastColumn="0" w:lastRowFirstColumn="0" w:lastRowLastColumn="0"/>
            </w:pPr>
          </w:p>
        </w:tc>
      </w:tr>
      <w:tr w:rsidR="00F779EA" w:rsidRPr="00DA6CF4" w14:paraId="6A7BFBAE" w14:textId="77777777" w:rsidTr="00611EEB">
        <w:trPr>
          <w:cnfStyle w:val="000000010000" w:firstRow="0" w:lastRow="0" w:firstColumn="0" w:lastColumn="0" w:oddVBand="0" w:evenVBand="0" w:oddHBand="0" w:evenHBand="1" w:firstRowFirstColumn="0" w:firstRowLastColumn="0" w:lastRowFirstColumn="0" w:lastRowLastColumn="0"/>
          <w:ins w:id="42" w:author="Dmytro Liaskovskyi" w:date="2016-09-15T10:01:00Z"/>
        </w:trPr>
        <w:tc>
          <w:tcPr>
            <w:cnfStyle w:val="001000000000" w:firstRow="0" w:lastRow="0" w:firstColumn="1" w:lastColumn="0" w:oddVBand="0" w:evenVBand="0" w:oddHBand="0" w:evenHBand="0" w:firstRowFirstColumn="0" w:firstRowLastColumn="0" w:lastRowFirstColumn="0" w:lastRowLastColumn="0"/>
            <w:tcW w:w="504" w:type="pct"/>
          </w:tcPr>
          <w:p w14:paraId="19332EB6" w14:textId="00B5376C" w:rsidR="00F779EA" w:rsidRDefault="00F779EA" w:rsidP="00F779EA">
            <w:pPr>
              <w:rPr>
                <w:ins w:id="43" w:author="Dmytro Liaskovskyi" w:date="2016-09-15T10:01:00Z"/>
              </w:rPr>
            </w:pPr>
            <w:ins w:id="44" w:author="Dmytro Liaskovskyi" w:date="2016-09-15T10:02:00Z">
              <w:r>
                <w:t>1.3</w:t>
              </w:r>
            </w:ins>
          </w:p>
        </w:tc>
        <w:tc>
          <w:tcPr>
            <w:tcW w:w="1226" w:type="pct"/>
          </w:tcPr>
          <w:p w14:paraId="5B93B86F" w14:textId="4361DA52" w:rsidR="00F779EA" w:rsidRPr="00DA6CF4" w:rsidRDefault="00F779EA" w:rsidP="00F779EA">
            <w:pPr>
              <w:cnfStyle w:val="000000010000" w:firstRow="0" w:lastRow="0" w:firstColumn="0" w:lastColumn="0" w:oddVBand="0" w:evenVBand="0" w:oddHBand="0" w:evenHBand="1" w:firstRowFirstColumn="0" w:firstRowLastColumn="0" w:lastRowFirstColumn="0" w:lastRowLastColumn="0"/>
              <w:rPr>
                <w:ins w:id="45" w:author="Dmytro Liaskovskyi" w:date="2016-09-15T10:01:00Z"/>
              </w:rPr>
            </w:pPr>
            <w:ins w:id="46" w:author="Dmytro Liaskovskyi" w:date="2016-09-15T10:02:00Z">
              <w:r>
                <w:t>Structure changes, moved AD to deployment section</w:t>
              </w:r>
            </w:ins>
          </w:p>
        </w:tc>
        <w:tc>
          <w:tcPr>
            <w:tcW w:w="850" w:type="pct"/>
          </w:tcPr>
          <w:p w14:paraId="4D175CA1" w14:textId="20979168" w:rsidR="00F779EA" w:rsidRPr="00FF15DE" w:rsidRDefault="00F779EA" w:rsidP="00F779EA">
            <w:pPr>
              <w:cnfStyle w:val="000000010000" w:firstRow="0" w:lastRow="0" w:firstColumn="0" w:lastColumn="0" w:oddVBand="0" w:evenVBand="0" w:oddHBand="0" w:evenHBand="1" w:firstRowFirstColumn="0" w:firstRowLastColumn="0" w:lastRowFirstColumn="0" w:lastRowLastColumn="0"/>
              <w:rPr>
                <w:ins w:id="47" w:author="Dmytro Liaskovskyi" w:date="2016-09-15T10:01:00Z"/>
              </w:rPr>
            </w:pPr>
            <w:ins w:id="48" w:author="Dmytro Liaskovskyi" w:date="2016-09-15T10:03:00Z">
              <w:r>
                <w:t xml:space="preserve">Kostiantyn Kudriavtsev </w:t>
              </w:r>
            </w:ins>
          </w:p>
        </w:tc>
        <w:tc>
          <w:tcPr>
            <w:tcW w:w="850" w:type="pct"/>
          </w:tcPr>
          <w:p w14:paraId="14497252" w14:textId="3D371F41" w:rsidR="00F779EA" w:rsidRPr="00FF15DE" w:rsidRDefault="00F779EA" w:rsidP="00F779EA">
            <w:pPr>
              <w:cnfStyle w:val="000000010000" w:firstRow="0" w:lastRow="0" w:firstColumn="0" w:lastColumn="0" w:oddVBand="0" w:evenVBand="0" w:oddHBand="0" w:evenHBand="1" w:firstRowFirstColumn="0" w:firstRowLastColumn="0" w:lastRowFirstColumn="0" w:lastRowLastColumn="0"/>
              <w:rPr>
                <w:ins w:id="49" w:author="Dmytro Liaskovskyi" w:date="2016-09-15T10:01:00Z"/>
              </w:rPr>
            </w:pPr>
            <w:ins w:id="50" w:author="Dmytro Liaskovskyi" w:date="2016-09-15T10:03:00Z">
              <w:r>
                <w:t>13-Sep-2016</w:t>
              </w:r>
            </w:ins>
          </w:p>
        </w:tc>
        <w:tc>
          <w:tcPr>
            <w:tcW w:w="741" w:type="pct"/>
          </w:tcPr>
          <w:p w14:paraId="60B3617E" w14:textId="77777777" w:rsidR="00F779EA" w:rsidRPr="003534EA" w:rsidRDefault="00F779EA" w:rsidP="00F779EA">
            <w:pPr>
              <w:cnfStyle w:val="000000010000" w:firstRow="0" w:lastRow="0" w:firstColumn="0" w:lastColumn="0" w:oddVBand="0" w:evenVBand="0" w:oddHBand="0" w:evenHBand="1" w:firstRowFirstColumn="0" w:firstRowLastColumn="0" w:lastRowFirstColumn="0" w:lastRowLastColumn="0"/>
              <w:rPr>
                <w:ins w:id="51" w:author="Dmytro Liaskovskyi" w:date="2016-09-15T10:01:00Z"/>
              </w:rPr>
            </w:pPr>
          </w:p>
        </w:tc>
        <w:tc>
          <w:tcPr>
            <w:tcW w:w="829" w:type="pct"/>
          </w:tcPr>
          <w:p w14:paraId="5CB01755" w14:textId="0606D0D6" w:rsidR="00F779EA" w:rsidRPr="003534EA" w:rsidRDefault="00F779EA" w:rsidP="00F779EA">
            <w:pPr>
              <w:cnfStyle w:val="000000010000" w:firstRow="0" w:lastRow="0" w:firstColumn="0" w:lastColumn="0" w:oddVBand="0" w:evenVBand="0" w:oddHBand="0" w:evenHBand="1" w:firstRowFirstColumn="0" w:firstRowLastColumn="0" w:lastRowFirstColumn="0" w:lastRowLastColumn="0"/>
              <w:rPr>
                <w:ins w:id="52" w:author="Dmytro Liaskovskyi" w:date="2016-09-15T10:01:00Z"/>
              </w:rPr>
            </w:pPr>
          </w:p>
        </w:tc>
      </w:tr>
      <w:tr w:rsidR="00F779EA" w:rsidRPr="00DA6CF4" w14:paraId="0DE406EF" w14:textId="77777777" w:rsidTr="00611EEB">
        <w:trPr>
          <w:cnfStyle w:val="000000100000" w:firstRow="0" w:lastRow="0" w:firstColumn="0" w:lastColumn="0" w:oddVBand="0" w:evenVBand="0" w:oddHBand="1" w:evenHBand="0" w:firstRowFirstColumn="0" w:firstRowLastColumn="0" w:lastRowFirstColumn="0" w:lastRowLastColumn="0"/>
          <w:ins w:id="53" w:author="Dmytro Liaskovskyi" w:date="2016-09-15T10:01:00Z"/>
        </w:trPr>
        <w:tc>
          <w:tcPr>
            <w:cnfStyle w:val="001000000000" w:firstRow="0" w:lastRow="0" w:firstColumn="1" w:lastColumn="0" w:oddVBand="0" w:evenVBand="0" w:oddHBand="0" w:evenHBand="0" w:firstRowFirstColumn="0" w:firstRowLastColumn="0" w:lastRowFirstColumn="0" w:lastRowLastColumn="0"/>
            <w:tcW w:w="504" w:type="pct"/>
          </w:tcPr>
          <w:p w14:paraId="66C25AC6" w14:textId="7499508A" w:rsidR="00F779EA" w:rsidRDefault="00F779EA" w:rsidP="00F779EA">
            <w:pPr>
              <w:rPr>
                <w:ins w:id="54" w:author="Dmytro Liaskovskyi" w:date="2016-09-15T10:01:00Z"/>
              </w:rPr>
            </w:pPr>
            <w:ins w:id="55" w:author="Dmytro Liaskovskyi" w:date="2016-09-15T10:03:00Z">
              <w:r>
                <w:t>1.4</w:t>
              </w:r>
            </w:ins>
          </w:p>
        </w:tc>
        <w:tc>
          <w:tcPr>
            <w:tcW w:w="1226" w:type="pct"/>
          </w:tcPr>
          <w:p w14:paraId="49215DD5" w14:textId="4C536F8F" w:rsidR="00F779EA" w:rsidRPr="00DA6CF4" w:rsidRDefault="00F779EA" w:rsidP="00554B1C">
            <w:pPr>
              <w:cnfStyle w:val="000000100000" w:firstRow="0" w:lastRow="0" w:firstColumn="0" w:lastColumn="0" w:oddVBand="0" w:evenVBand="0" w:oddHBand="1" w:evenHBand="0" w:firstRowFirstColumn="0" w:firstRowLastColumn="0" w:lastRowFirstColumn="0" w:lastRowLastColumn="0"/>
              <w:rPr>
                <w:ins w:id="56" w:author="Dmytro Liaskovskyi" w:date="2016-09-15T10:01:00Z"/>
              </w:rPr>
            </w:pPr>
            <w:ins w:id="57" w:author="Dmytro Liaskovskyi" w:date="2016-09-15T10:03:00Z">
              <w:r>
                <w:t>Added User Scenarios</w:t>
              </w:r>
            </w:ins>
          </w:p>
        </w:tc>
        <w:tc>
          <w:tcPr>
            <w:tcW w:w="850" w:type="pct"/>
          </w:tcPr>
          <w:p w14:paraId="2019908B" w14:textId="6B95840A" w:rsidR="00F779EA" w:rsidRPr="00FF15DE" w:rsidRDefault="00F779EA" w:rsidP="00F779EA">
            <w:pPr>
              <w:cnfStyle w:val="000000100000" w:firstRow="0" w:lastRow="0" w:firstColumn="0" w:lastColumn="0" w:oddVBand="0" w:evenVBand="0" w:oddHBand="1" w:evenHBand="0" w:firstRowFirstColumn="0" w:firstRowLastColumn="0" w:lastRowFirstColumn="0" w:lastRowLastColumn="0"/>
              <w:rPr>
                <w:ins w:id="58" w:author="Dmytro Liaskovskyi" w:date="2016-09-15T10:01:00Z"/>
              </w:rPr>
            </w:pPr>
            <w:ins w:id="59" w:author="Dmytro Liaskovskyi" w:date="2016-09-15T10:03:00Z">
              <w:r>
                <w:t>Dmytro Liaskovskyi</w:t>
              </w:r>
            </w:ins>
          </w:p>
        </w:tc>
        <w:tc>
          <w:tcPr>
            <w:tcW w:w="850" w:type="pct"/>
          </w:tcPr>
          <w:p w14:paraId="0FCAE802" w14:textId="6196CA41" w:rsidR="00F779EA" w:rsidRPr="00FF15DE" w:rsidRDefault="00F779EA" w:rsidP="00554B1C">
            <w:pPr>
              <w:cnfStyle w:val="000000100000" w:firstRow="0" w:lastRow="0" w:firstColumn="0" w:lastColumn="0" w:oddVBand="0" w:evenVBand="0" w:oddHBand="1" w:evenHBand="0" w:firstRowFirstColumn="0" w:firstRowLastColumn="0" w:lastRowFirstColumn="0" w:lastRowLastColumn="0"/>
              <w:rPr>
                <w:ins w:id="60" w:author="Dmytro Liaskovskyi" w:date="2016-09-15T10:01:00Z"/>
              </w:rPr>
            </w:pPr>
            <w:ins w:id="61" w:author="Dmytro Liaskovskyi" w:date="2016-09-15T10:03:00Z">
              <w:r>
                <w:t>14-Sep-2016</w:t>
              </w:r>
            </w:ins>
          </w:p>
        </w:tc>
        <w:tc>
          <w:tcPr>
            <w:tcW w:w="741" w:type="pct"/>
          </w:tcPr>
          <w:p w14:paraId="76336173" w14:textId="77777777" w:rsidR="00F779EA" w:rsidRPr="003534EA" w:rsidRDefault="00F779EA" w:rsidP="00F779EA">
            <w:pPr>
              <w:cnfStyle w:val="000000100000" w:firstRow="0" w:lastRow="0" w:firstColumn="0" w:lastColumn="0" w:oddVBand="0" w:evenVBand="0" w:oddHBand="1" w:evenHBand="0" w:firstRowFirstColumn="0" w:firstRowLastColumn="0" w:lastRowFirstColumn="0" w:lastRowLastColumn="0"/>
              <w:rPr>
                <w:ins w:id="62" w:author="Dmytro Liaskovskyi" w:date="2016-09-15T10:01:00Z"/>
              </w:rPr>
            </w:pPr>
          </w:p>
        </w:tc>
        <w:tc>
          <w:tcPr>
            <w:tcW w:w="829" w:type="pct"/>
          </w:tcPr>
          <w:p w14:paraId="2C2E78FB" w14:textId="77777777" w:rsidR="00F779EA" w:rsidRPr="003534EA" w:rsidRDefault="00F779EA" w:rsidP="00F779EA">
            <w:pPr>
              <w:cnfStyle w:val="000000100000" w:firstRow="0" w:lastRow="0" w:firstColumn="0" w:lastColumn="0" w:oddVBand="0" w:evenVBand="0" w:oddHBand="1" w:evenHBand="0" w:firstRowFirstColumn="0" w:firstRowLastColumn="0" w:lastRowFirstColumn="0" w:lastRowLastColumn="0"/>
              <w:rPr>
                <w:ins w:id="63" w:author="Dmytro Liaskovskyi" w:date="2016-09-15T10:01:00Z"/>
              </w:rPr>
            </w:pPr>
          </w:p>
        </w:tc>
      </w:tr>
      <w:tr w:rsidR="00812E13" w:rsidRPr="00DA6CF4" w14:paraId="0772BF77" w14:textId="77777777" w:rsidTr="00611EEB">
        <w:trPr>
          <w:cnfStyle w:val="000000010000" w:firstRow="0" w:lastRow="0" w:firstColumn="0" w:lastColumn="0" w:oddVBand="0" w:evenVBand="0" w:oddHBand="0" w:evenHBand="1" w:firstRowFirstColumn="0" w:firstRowLastColumn="0" w:lastRowFirstColumn="0" w:lastRowLastColumn="0"/>
          <w:ins w:id="64" w:author="Kostiantyn Kudriavtsev" w:date="2016-09-15T16:22:00Z"/>
        </w:trPr>
        <w:tc>
          <w:tcPr>
            <w:cnfStyle w:val="001000000000" w:firstRow="0" w:lastRow="0" w:firstColumn="1" w:lastColumn="0" w:oddVBand="0" w:evenVBand="0" w:oddHBand="0" w:evenHBand="0" w:firstRowFirstColumn="0" w:firstRowLastColumn="0" w:lastRowFirstColumn="0" w:lastRowLastColumn="0"/>
            <w:tcW w:w="504" w:type="pct"/>
          </w:tcPr>
          <w:p w14:paraId="1FCE0637" w14:textId="5827FF30" w:rsidR="00812E13" w:rsidRDefault="00812E13" w:rsidP="00F779EA">
            <w:pPr>
              <w:rPr>
                <w:ins w:id="65" w:author="Kostiantyn Kudriavtsev" w:date="2016-09-15T16:22:00Z"/>
              </w:rPr>
            </w:pPr>
            <w:ins w:id="66" w:author="Kostiantyn Kudriavtsev" w:date="2016-09-15T16:22:00Z">
              <w:r>
                <w:t>1.5</w:t>
              </w:r>
            </w:ins>
          </w:p>
        </w:tc>
        <w:tc>
          <w:tcPr>
            <w:tcW w:w="1226" w:type="pct"/>
          </w:tcPr>
          <w:p w14:paraId="3DD13410" w14:textId="029C0289" w:rsidR="00812E13" w:rsidRDefault="00812E13">
            <w:pPr>
              <w:cnfStyle w:val="000000010000" w:firstRow="0" w:lastRow="0" w:firstColumn="0" w:lastColumn="0" w:oddVBand="0" w:evenVBand="0" w:oddHBand="0" w:evenHBand="1" w:firstRowFirstColumn="0" w:firstRowLastColumn="0" w:lastRowFirstColumn="0" w:lastRowLastColumn="0"/>
              <w:rPr>
                <w:ins w:id="67" w:author="Kostiantyn Kudriavtsev" w:date="2016-09-15T16:22:00Z"/>
              </w:rPr>
            </w:pPr>
            <w:ins w:id="68" w:author="Kostiantyn Kudriavtsev" w:date="2016-09-15T16:25:00Z">
              <w:r>
                <w:t>Added assumptions and constrains</w:t>
              </w:r>
            </w:ins>
          </w:p>
        </w:tc>
        <w:tc>
          <w:tcPr>
            <w:tcW w:w="850" w:type="pct"/>
          </w:tcPr>
          <w:p w14:paraId="1DC7199D" w14:textId="69584514" w:rsidR="00812E13" w:rsidRDefault="00812E13" w:rsidP="00F779EA">
            <w:pPr>
              <w:cnfStyle w:val="000000010000" w:firstRow="0" w:lastRow="0" w:firstColumn="0" w:lastColumn="0" w:oddVBand="0" w:evenVBand="0" w:oddHBand="0" w:evenHBand="1" w:firstRowFirstColumn="0" w:firstRowLastColumn="0" w:lastRowFirstColumn="0" w:lastRowLastColumn="0"/>
              <w:rPr>
                <w:ins w:id="69" w:author="Kostiantyn Kudriavtsev" w:date="2016-09-15T16:22:00Z"/>
              </w:rPr>
            </w:pPr>
            <w:ins w:id="70" w:author="Kostiantyn Kudriavtsev" w:date="2016-09-15T16:23:00Z">
              <w:r>
                <w:t>Kostiantyn Kudriavtsev</w:t>
              </w:r>
            </w:ins>
          </w:p>
        </w:tc>
        <w:tc>
          <w:tcPr>
            <w:tcW w:w="850" w:type="pct"/>
          </w:tcPr>
          <w:p w14:paraId="7A2E60AB" w14:textId="7A5EFE55" w:rsidR="00812E13" w:rsidRDefault="00812E13" w:rsidP="00554B1C">
            <w:pPr>
              <w:cnfStyle w:val="000000010000" w:firstRow="0" w:lastRow="0" w:firstColumn="0" w:lastColumn="0" w:oddVBand="0" w:evenVBand="0" w:oddHBand="0" w:evenHBand="1" w:firstRowFirstColumn="0" w:firstRowLastColumn="0" w:lastRowFirstColumn="0" w:lastRowLastColumn="0"/>
              <w:rPr>
                <w:ins w:id="71" w:author="Kostiantyn Kudriavtsev" w:date="2016-09-15T16:22:00Z"/>
              </w:rPr>
            </w:pPr>
            <w:ins w:id="72" w:author="Kostiantyn Kudriavtsev" w:date="2016-09-15T16:23:00Z">
              <w:r>
                <w:t>15-Sep-2016</w:t>
              </w:r>
            </w:ins>
          </w:p>
        </w:tc>
        <w:tc>
          <w:tcPr>
            <w:tcW w:w="741" w:type="pct"/>
          </w:tcPr>
          <w:p w14:paraId="603F68A5" w14:textId="77777777" w:rsidR="00812E13" w:rsidRPr="003534EA" w:rsidRDefault="00812E13" w:rsidP="00F779EA">
            <w:pPr>
              <w:cnfStyle w:val="000000010000" w:firstRow="0" w:lastRow="0" w:firstColumn="0" w:lastColumn="0" w:oddVBand="0" w:evenVBand="0" w:oddHBand="0" w:evenHBand="1" w:firstRowFirstColumn="0" w:firstRowLastColumn="0" w:lastRowFirstColumn="0" w:lastRowLastColumn="0"/>
              <w:rPr>
                <w:ins w:id="73" w:author="Kostiantyn Kudriavtsev" w:date="2016-09-15T16:22:00Z"/>
              </w:rPr>
            </w:pPr>
          </w:p>
        </w:tc>
        <w:tc>
          <w:tcPr>
            <w:tcW w:w="829" w:type="pct"/>
          </w:tcPr>
          <w:p w14:paraId="7B9E6AC3" w14:textId="77777777" w:rsidR="00812E13" w:rsidRPr="003534EA" w:rsidRDefault="00812E13" w:rsidP="00F779EA">
            <w:pPr>
              <w:cnfStyle w:val="000000010000" w:firstRow="0" w:lastRow="0" w:firstColumn="0" w:lastColumn="0" w:oddVBand="0" w:evenVBand="0" w:oddHBand="0" w:evenHBand="1" w:firstRowFirstColumn="0" w:firstRowLastColumn="0" w:lastRowFirstColumn="0" w:lastRowLastColumn="0"/>
              <w:rPr>
                <w:ins w:id="74" w:author="Kostiantyn Kudriavtsev" w:date="2016-09-15T16:22:00Z"/>
              </w:rPr>
            </w:pPr>
          </w:p>
        </w:tc>
      </w:tr>
      <w:tr w:rsidR="00812E13" w:rsidRPr="00DA6CF4" w14:paraId="7C86390F" w14:textId="77777777" w:rsidTr="00611EEB">
        <w:trPr>
          <w:cnfStyle w:val="000000100000" w:firstRow="0" w:lastRow="0" w:firstColumn="0" w:lastColumn="0" w:oddVBand="0" w:evenVBand="0" w:oddHBand="1" w:evenHBand="0" w:firstRowFirstColumn="0" w:firstRowLastColumn="0" w:lastRowFirstColumn="0" w:lastRowLastColumn="0"/>
          <w:ins w:id="75" w:author="Kostiantyn Kudriavtsev" w:date="2016-09-15T16:25:00Z"/>
        </w:trPr>
        <w:tc>
          <w:tcPr>
            <w:cnfStyle w:val="001000000000" w:firstRow="0" w:lastRow="0" w:firstColumn="1" w:lastColumn="0" w:oddVBand="0" w:evenVBand="0" w:oddHBand="0" w:evenHBand="0" w:firstRowFirstColumn="0" w:firstRowLastColumn="0" w:lastRowFirstColumn="0" w:lastRowLastColumn="0"/>
            <w:tcW w:w="504" w:type="pct"/>
          </w:tcPr>
          <w:p w14:paraId="7E7FAA57" w14:textId="4447E96A" w:rsidR="00812E13" w:rsidRDefault="00812E13" w:rsidP="00F779EA">
            <w:pPr>
              <w:rPr>
                <w:ins w:id="76" w:author="Kostiantyn Kudriavtsev" w:date="2016-09-15T16:25:00Z"/>
              </w:rPr>
            </w:pPr>
            <w:ins w:id="77" w:author="Kostiantyn Kudriavtsev" w:date="2016-09-15T16:25:00Z">
              <w:r>
                <w:t>1.6</w:t>
              </w:r>
            </w:ins>
          </w:p>
        </w:tc>
        <w:tc>
          <w:tcPr>
            <w:tcW w:w="1226" w:type="pct"/>
          </w:tcPr>
          <w:p w14:paraId="02B6BA34" w14:textId="616890B3" w:rsidR="00812E13" w:rsidRDefault="00812E13" w:rsidP="00812E13">
            <w:pPr>
              <w:cnfStyle w:val="000000100000" w:firstRow="0" w:lastRow="0" w:firstColumn="0" w:lastColumn="0" w:oddVBand="0" w:evenVBand="0" w:oddHBand="1" w:evenHBand="0" w:firstRowFirstColumn="0" w:firstRowLastColumn="0" w:lastRowFirstColumn="0" w:lastRowLastColumn="0"/>
              <w:rPr>
                <w:ins w:id="78" w:author="Kostiantyn Kudriavtsev" w:date="2016-09-15T16:25:00Z"/>
              </w:rPr>
            </w:pPr>
            <w:ins w:id="79" w:author="Kostiantyn Kudriavtsev" w:date="2016-09-15T16:25:00Z">
              <w:r>
                <w:t>Added Domain and Data model, more details to Self-service component</w:t>
              </w:r>
            </w:ins>
          </w:p>
        </w:tc>
        <w:tc>
          <w:tcPr>
            <w:tcW w:w="850" w:type="pct"/>
          </w:tcPr>
          <w:p w14:paraId="37121443" w14:textId="193D57E8" w:rsidR="00812E13" w:rsidRDefault="00812E13" w:rsidP="00F779EA">
            <w:pPr>
              <w:cnfStyle w:val="000000100000" w:firstRow="0" w:lastRow="0" w:firstColumn="0" w:lastColumn="0" w:oddVBand="0" w:evenVBand="0" w:oddHBand="1" w:evenHBand="0" w:firstRowFirstColumn="0" w:firstRowLastColumn="0" w:lastRowFirstColumn="0" w:lastRowLastColumn="0"/>
              <w:rPr>
                <w:ins w:id="80" w:author="Kostiantyn Kudriavtsev" w:date="2016-09-15T16:25:00Z"/>
              </w:rPr>
            </w:pPr>
            <w:ins w:id="81" w:author="Kostiantyn Kudriavtsev" w:date="2016-09-15T16:25:00Z">
              <w:r>
                <w:t>Kostiantyn Kudriavtsev</w:t>
              </w:r>
            </w:ins>
          </w:p>
        </w:tc>
        <w:tc>
          <w:tcPr>
            <w:tcW w:w="850" w:type="pct"/>
          </w:tcPr>
          <w:p w14:paraId="4BA03119" w14:textId="6687CBA2" w:rsidR="00812E13" w:rsidRDefault="00812E13" w:rsidP="00554B1C">
            <w:pPr>
              <w:cnfStyle w:val="000000100000" w:firstRow="0" w:lastRow="0" w:firstColumn="0" w:lastColumn="0" w:oddVBand="0" w:evenVBand="0" w:oddHBand="1" w:evenHBand="0" w:firstRowFirstColumn="0" w:firstRowLastColumn="0" w:lastRowFirstColumn="0" w:lastRowLastColumn="0"/>
              <w:rPr>
                <w:ins w:id="82" w:author="Kostiantyn Kudriavtsev" w:date="2016-09-15T16:25:00Z"/>
              </w:rPr>
            </w:pPr>
            <w:ins w:id="83" w:author="Kostiantyn Kudriavtsev" w:date="2016-09-15T16:25:00Z">
              <w:r>
                <w:t>15-Sep-2016</w:t>
              </w:r>
            </w:ins>
          </w:p>
        </w:tc>
        <w:tc>
          <w:tcPr>
            <w:tcW w:w="741" w:type="pct"/>
          </w:tcPr>
          <w:p w14:paraId="5B8865FF" w14:textId="77777777" w:rsidR="00812E13" w:rsidRPr="003534EA" w:rsidRDefault="00812E13" w:rsidP="00F779EA">
            <w:pPr>
              <w:cnfStyle w:val="000000100000" w:firstRow="0" w:lastRow="0" w:firstColumn="0" w:lastColumn="0" w:oddVBand="0" w:evenVBand="0" w:oddHBand="1" w:evenHBand="0" w:firstRowFirstColumn="0" w:firstRowLastColumn="0" w:lastRowFirstColumn="0" w:lastRowLastColumn="0"/>
              <w:rPr>
                <w:ins w:id="84" w:author="Kostiantyn Kudriavtsev" w:date="2016-09-15T16:25:00Z"/>
              </w:rPr>
            </w:pPr>
          </w:p>
        </w:tc>
        <w:tc>
          <w:tcPr>
            <w:tcW w:w="829" w:type="pct"/>
          </w:tcPr>
          <w:p w14:paraId="1ABDC048" w14:textId="77777777" w:rsidR="00812E13" w:rsidRPr="003534EA" w:rsidRDefault="00812E13" w:rsidP="00F779EA">
            <w:pPr>
              <w:cnfStyle w:val="000000100000" w:firstRow="0" w:lastRow="0" w:firstColumn="0" w:lastColumn="0" w:oddVBand="0" w:evenVBand="0" w:oddHBand="1" w:evenHBand="0" w:firstRowFirstColumn="0" w:firstRowLastColumn="0" w:lastRowFirstColumn="0" w:lastRowLastColumn="0"/>
              <w:rPr>
                <w:ins w:id="85" w:author="Kostiantyn Kudriavtsev" w:date="2016-09-15T16:25:00Z"/>
              </w:rPr>
            </w:pPr>
          </w:p>
        </w:tc>
      </w:tr>
    </w:tbl>
    <w:p w14:paraId="6ED316DA" w14:textId="77777777" w:rsidR="00E9149A" w:rsidRDefault="00E9149A" w:rsidP="002C00C3">
      <w:pPr>
        <w:pStyle w:val="BodyText"/>
      </w:pPr>
    </w:p>
    <w:tbl>
      <w:tblPr>
        <w:tblStyle w:val="TableEPAM"/>
        <w:tblW w:w="5000" w:type="pct"/>
        <w:tblInd w:w="-5" w:type="dxa"/>
        <w:tblLook w:val="04A0" w:firstRow="1" w:lastRow="0" w:firstColumn="1" w:lastColumn="0" w:noHBand="0" w:noVBand="1"/>
      </w:tblPr>
      <w:tblGrid>
        <w:gridCol w:w="944"/>
        <w:gridCol w:w="8403"/>
      </w:tblGrid>
      <w:tr w:rsidR="00AF3313" w:rsidRPr="00D27C46" w14:paraId="04943C76" w14:textId="77777777" w:rsidTr="00611E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2"/>
          </w:tcPr>
          <w:p w14:paraId="332098D7" w14:textId="77777777" w:rsidR="00004E50" w:rsidRPr="0078686A" w:rsidRDefault="00004E50" w:rsidP="002C5F65">
            <w:r w:rsidRPr="0078686A">
              <w:t>Related Artifacts</w:t>
            </w:r>
          </w:p>
        </w:tc>
      </w:tr>
      <w:tr w:rsidR="00D27C46" w:rsidRPr="00D27C46" w14:paraId="3FA558D4" w14:textId="77777777" w:rsidTr="00611E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5" w:type="pct"/>
          </w:tcPr>
          <w:p w14:paraId="45E031DD" w14:textId="77777777" w:rsidR="00004E50" w:rsidRPr="0078686A" w:rsidRDefault="00004E50" w:rsidP="002C5F65">
            <w:r w:rsidRPr="0078686A">
              <w:t>Ref.</w:t>
            </w:r>
          </w:p>
        </w:tc>
        <w:tc>
          <w:tcPr>
            <w:tcW w:w="4495" w:type="pct"/>
          </w:tcPr>
          <w:p w14:paraId="44E5D190" w14:textId="77777777" w:rsidR="00004E50" w:rsidRPr="0078686A" w:rsidRDefault="00004E50" w:rsidP="002C5F65">
            <w:pPr>
              <w:ind w:left="-456"/>
              <w:cnfStyle w:val="100000000000" w:firstRow="1" w:lastRow="0" w:firstColumn="0" w:lastColumn="0" w:oddVBand="0" w:evenVBand="0" w:oddHBand="0" w:evenHBand="0" w:firstRowFirstColumn="0" w:firstRowLastColumn="0" w:lastRowFirstColumn="0" w:lastRowLastColumn="0"/>
            </w:pPr>
            <w:r w:rsidRPr="0078686A">
              <w:t>Name</w:t>
            </w:r>
          </w:p>
        </w:tc>
      </w:tr>
      <w:tr w:rsidR="00004E50" w:rsidRPr="00D27C46" w14:paraId="5285C513" w14:textId="77777777" w:rsidTr="00611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pct"/>
          </w:tcPr>
          <w:p w14:paraId="454D9CD9" w14:textId="77777777" w:rsidR="00004E50" w:rsidRPr="0078686A" w:rsidRDefault="00004E50" w:rsidP="002C5F65"/>
        </w:tc>
        <w:tc>
          <w:tcPr>
            <w:tcW w:w="4495" w:type="pct"/>
          </w:tcPr>
          <w:p w14:paraId="4D8716E2" w14:textId="77777777" w:rsidR="00004E50" w:rsidRPr="0015371B" w:rsidRDefault="00004E50" w:rsidP="002C5F65">
            <w:pPr>
              <w:cnfStyle w:val="000000100000" w:firstRow="0" w:lastRow="0" w:firstColumn="0" w:lastColumn="0" w:oddVBand="0" w:evenVBand="0" w:oddHBand="1" w:evenHBand="0" w:firstRowFirstColumn="0" w:firstRowLastColumn="0" w:lastRowFirstColumn="0" w:lastRowLastColumn="0"/>
            </w:pPr>
          </w:p>
        </w:tc>
      </w:tr>
      <w:tr w:rsidR="00D27C46" w:rsidRPr="00D27C46" w14:paraId="44C85A57" w14:textId="77777777" w:rsidTr="00611E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pct"/>
          </w:tcPr>
          <w:p w14:paraId="70E65619" w14:textId="77777777" w:rsidR="00004E50" w:rsidRPr="0078686A" w:rsidRDefault="00004E50" w:rsidP="002C5F65"/>
        </w:tc>
        <w:tc>
          <w:tcPr>
            <w:tcW w:w="4495" w:type="pct"/>
          </w:tcPr>
          <w:p w14:paraId="4F81E203" w14:textId="77777777" w:rsidR="00004E50" w:rsidRPr="0015371B" w:rsidRDefault="00004E50" w:rsidP="002C5F65">
            <w:pPr>
              <w:cnfStyle w:val="000000010000" w:firstRow="0" w:lastRow="0" w:firstColumn="0" w:lastColumn="0" w:oddVBand="0" w:evenVBand="0" w:oddHBand="0" w:evenHBand="1" w:firstRowFirstColumn="0" w:firstRowLastColumn="0" w:lastRowFirstColumn="0" w:lastRowLastColumn="0"/>
            </w:pPr>
          </w:p>
        </w:tc>
      </w:tr>
    </w:tbl>
    <w:p w14:paraId="553E9FDC" w14:textId="77777777" w:rsidR="00081986" w:rsidRDefault="00081986" w:rsidP="002C00C3">
      <w:pPr>
        <w:pStyle w:val="BodyText"/>
      </w:pPr>
      <w:bookmarkStart w:id="86" w:name="_Toc456598587"/>
      <w:bookmarkStart w:id="87" w:name="_Toc456600918"/>
      <w:bookmarkStart w:id="88" w:name="_Toc2484421"/>
      <w:bookmarkStart w:id="89" w:name="_Toc4475558"/>
      <w:r>
        <w:br w:type="page"/>
      </w:r>
    </w:p>
    <w:sdt>
      <w:sdtPr>
        <w:rPr>
          <w:rFonts w:ascii="Times New Roman" w:eastAsia="Times New Roman" w:hAnsi="Times New Roman" w:cs="Times New Roman"/>
          <w:b w:val="0"/>
          <w:caps w:val="0"/>
          <w:color w:val="auto"/>
          <w:sz w:val="20"/>
          <w:szCs w:val="20"/>
        </w:rPr>
        <w:id w:val="-1429739021"/>
        <w:docPartObj>
          <w:docPartGallery w:val="Table of Contents"/>
          <w:docPartUnique/>
        </w:docPartObj>
      </w:sdtPr>
      <w:sdtEndPr>
        <w:rPr>
          <w:bCs/>
          <w:noProof/>
        </w:rPr>
      </w:sdtEndPr>
      <w:sdtContent>
        <w:p w14:paraId="6F13281E" w14:textId="631A857F" w:rsidR="00554B1C" w:rsidRDefault="00554B1C">
          <w:pPr>
            <w:pStyle w:val="TOCHeading"/>
          </w:pPr>
          <w:r>
            <w:t>Contents</w:t>
          </w:r>
        </w:p>
        <w:p w14:paraId="4D1D73B4" w14:textId="77777777" w:rsidR="00812E13" w:rsidRDefault="00554B1C">
          <w:pPr>
            <w:pStyle w:val="TOC1"/>
            <w:tabs>
              <w:tab w:val="right" w:leader="dot" w:pos="9347"/>
            </w:tabs>
            <w:rPr>
              <w:ins w:id="90" w:author="Kostiantyn Kudriavtsev" w:date="2016-09-15T16:24:00Z"/>
              <w:rFonts w:asciiTheme="minorHAnsi" w:eastAsiaTheme="minorEastAsia" w:hAnsiTheme="minorHAnsi" w:cstheme="minorBidi"/>
              <w:bCs w:val="0"/>
              <w:caps w:val="0"/>
              <w:noProof/>
              <w:color w:val="auto"/>
              <w:sz w:val="22"/>
              <w:szCs w:val="22"/>
            </w:rPr>
          </w:pPr>
          <w:r>
            <w:fldChar w:fldCharType="begin"/>
          </w:r>
          <w:r>
            <w:instrText xml:space="preserve"> TOC \o "1-3" \h \z \u </w:instrText>
          </w:r>
          <w:r>
            <w:fldChar w:fldCharType="separate"/>
          </w:r>
          <w:ins w:id="91" w:author="Kostiantyn Kudriavtsev" w:date="2016-09-15T16:24:00Z">
            <w:r w:rsidR="00812E13" w:rsidRPr="00AA0E85">
              <w:rPr>
                <w:rStyle w:val="Hyperlink"/>
                <w:noProof/>
              </w:rPr>
              <w:fldChar w:fldCharType="begin"/>
            </w:r>
            <w:r w:rsidR="00812E13" w:rsidRPr="00AA0E85">
              <w:rPr>
                <w:rStyle w:val="Hyperlink"/>
                <w:noProof/>
              </w:rPr>
              <w:instrText xml:space="preserve"> </w:instrText>
            </w:r>
            <w:r w:rsidR="00812E13">
              <w:rPr>
                <w:noProof/>
              </w:rPr>
              <w:instrText>HYPERLINK \l "_Toc461719981"</w:instrText>
            </w:r>
            <w:r w:rsidR="00812E13" w:rsidRPr="00AA0E85">
              <w:rPr>
                <w:rStyle w:val="Hyperlink"/>
                <w:noProof/>
              </w:rPr>
              <w:instrText xml:space="preserve"> </w:instrText>
            </w:r>
            <w:r w:rsidR="00812E13" w:rsidRPr="00AA0E85">
              <w:rPr>
                <w:rStyle w:val="Hyperlink"/>
                <w:noProof/>
              </w:rPr>
              <w:fldChar w:fldCharType="separate"/>
            </w:r>
            <w:r w:rsidR="00812E13" w:rsidRPr="00AA0E85">
              <w:rPr>
                <w:rStyle w:val="Hyperlink"/>
                <w:noProof/>
              </w:rPr>
              <w:t>DLab project</w:t>
            </w:r>
            <w:r w:rsidR="00812E13">
              <w:rPr>
                <w:noProof/>
                <w:webHidden/>
              </w:rPr>
              <w:tab/>
            </w:r>
            <w:r w:rsidR="00812E13">
              <w:rPr>
                <w:noProof/>
                <w:webHidden/>
              </w:rPr>
              <w:fldChar w:fldCharType="begin"/>
            </w:r>
            <w:r w:rsidR="00812E13">
              <w:rPr>
                <w:noProof/>
                <w:webHidden/>
              </w:rPr>
              <w:instrText xml:space="preserve"> PAGEREF _Toc461719981 \h </w:instrText>
            </w:r>
          </w:ins>
          <w:r w:rsidR="00812E13">
            <w:rPr>
              <w:noProof/>
              <w:webHidden/>
            </w:rPr>
          </w:r>
          <w:r w:rsidR="00812E13">
            <w:rPr>
              <w:noProof/>
              <w:webHidden/>
            </w:rPr>
            <w:fldChar w:fldCharType="separate"/>
          </w:r>
          <w:ins w:id="92" w:author="Kostiantyn Kudriavtsev" w:date="2016-09-15T16:24:00Z">
            <w:r w:rsidR="00812E13">
              <w:rPr>
                <w:noProof/>
                <w:webHidden/>
              </w:rPr>
              <w:t>1</w:t>
            </w:r>
            <w:r w:rsidR="00812E13">
              <w:rPr>
                <w:noProof/>
                <w:webHidden/>
              </w:rPr>
              <w:fldChar w:fldCharType="end"/>
            </w:r>
            <w:r w:rsidR="00812E13" w:rsidRPr="00AA0E85">
              <w:rPr>
                <w:rStyle w:val="Hyperlink"/>
                <w:noProof/>
              </w:rPr>
              <w:fldChar w:fldCharType="end"/>
            </w:r>
          </w:ins>
        </w:p>
        <w:p w14:paraId="7DEC9B93" w14:textId="77777777" w:rsidR="00812E13" w:rsidRDefault="00812E13">
          <w:pPr>
            <w:pStyle w:val="TOC1"/>
            <w:tabs>
              <w:tab w:val="left" w:pos="400"/>
              <w:tab w:val="right" w:leader="dot" w:pos="9347"/>
            </w:tabs>
            <w:rPr>
              <w:ins w:id="93" w:author="Kostiantyn Kudriavtsev" w:date="2016-09-15T16:24:00Z"/>
              <w:rFonts w:asciiTheme="minorHAnsi" w:eastAsiaTheme="minorEastAsia" w:hAnsiTheme="minorHAnsi" w:cstheme="minorBidi"/>
              <w:bCs w:val="0"/>
              <w:caps w:val="0"/>
              <w:noProof/>
              <w:color w:val="auto"/>
              <w:sz w:val="22"/>
              <w:szCs w:val="22"/>
            </w:rPr>
          </w:pPr>
          <w:ins w:id="94"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"_Toc461719982"</w:instrText>
            </w:r>
            <w:r w:rsidRPr="00AA0E85">
              <w:rPr>
                <w:rStyle w:val="Hyperlink"/>
                <w:noProof/>
              </w:rPr>
              <w:instrText xml:space="preserve"> </w:instrText>
            </w:r>
            <w:r w:rsidRPr="00AA0E85">
              <w:rPr>
                <w:rStyle w:val="Hyperlink"/>
                <w:noProof/>
              </w:rPr>
              <w:fldChar w:fldCharType="separate"/>
            </w:r>
            <w:r w:rsidRPr="00AA0E85">
              <w:rPr>
                <w:rStyle w:val="Hyperlink"/>
                <w:noProof/>
              </w:rPr>
              <w:t>1</w:t>
            </w:r>
            <w:r>
              <w:rPr>
                <w:rFonts w:asciiTheme="minorHAnsi" w:eastAsiaTheme="minorEastAsia" w:hAnsiTheme="minorHAnsi" w:cstheme="minorBidi"/>
                <w:bCs w:val="0"/>
                <w:caps w:val="0"/>
                <w:noProof/>
                <w:color w:val="auto"/>
                <w:sz w:val="22"/>
                <w:szCs w:val="22"/>
              </w:rPr>
              <w:tab/>
            </w:r>
            <w:r w:rsidRPr="00AA0E85">
              <w:rPr>
                <w:rStyle w:val="Hyperlink"/>
                <w:noProof/>
              </w:rPr>
              <w:t>Executive Summary</w:t>
            </w:r>
            <w:r>
              <w:rPr>
                <w:noProof/>
                <w:webHidden/>
              </w:rPr>
              <w:tab/>
            </w:r>
            <w:r>
              <w:rPr>
                <w:noProof/>
                <w:webHidden/>
              </w:rPr>
              <w:fldChar w:fldCharType="begin"/>
            </w:r>
            <w:r>
              <w:rPr>
                <w:noProof/>
                <w:webHidden/>
              </w:rPr>
              <w:instrText xml:space="preserve"> PAGEREF _Toc461719982 \h </w:instrText>
            </w:r>
          </w:ins>
          <w:r>
            <w:rPr>
              <w:noProof/>
              <w:webHidden/>
            </w:rPr>
          </w:r>
          <w:r>
            <w:rPr>
              <w:noProof/>
              <w:webHidden/>
            </w:rPr>
            <w:fldChar w:fldCharType="separate"/>
          </w:r>
          <w:ins w:id="95" w:author="Kostiantyn Kudriavtsev" w:date="2016-09-15T16:24:00Z">
            <w:r>
              <w:rPr>
                <w:noProof/>
                <w:webHidden/>
              </w:rPr>
              <w:t>4</w:t>
            </w:r>
            <w:r>
              <w:rPr>
                <w:noProof/>
                <w:webHidden/>
              </w:rPr>
              <w:fldChar w:fldCharType="end"/>
            </w:r>
            <w:r w:rsidRPr="00AA0E85">
              <w:rPr>
                <w:rStyle w:val="Hyperlink"/>
                <w:noProof/>
              </w:rPr>
              <w:fldChar w:fldCharType="end"/>
            </w:r>
          </w:ins>
        </w:p>
        <w:p w14:paraId="791958C6" w14:textId="77777777" w:rsidR="00812E13" w:rsidRDefault="00812E13">
          <w:pPr>
            <w:pStyle w:val="TOC1"/>
            <w:tabs>
              <w:tab w:val="left" w:pos="400"/>
              <w:tab w:val="right" w:leader="dot" w:pos="9347"/>
            </w:tabs>
            <w:rPr>
              <w:ins w:id="96" w:author="Kostiantyn Kudriavtsev" w:date="2016-09-15T16:24:00Z"/>
              <w:rFonts w:asciiTheme="minorHAnsi" w:eastAsiaTheme="minorEastAsia" w:hAnsiTheme="minorHAnsi" w:cstheme="minorBidi"/>
              <w:bCs w:val="0"/>
              <w:caps w:val="0"/>
              <w:noProof/>
              <w:color w:val="auto"/>
              <w:sz w:val="22"/>
              <w:szCs w:val="22"/>
            </w:rPr>
          </w:pPr>
          <w:ins w:id="97"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"_Toc461719986"</w:instrText>
            </w:r>
            <w:r w:rsidRPr="00AA0E85">
              <w:rPr>
                <w:rStyle w:val="Hyperlink"/>
                <w:noProof/>
              </w:rPr>
              <w:instrText xml:space="preserve"> </w:instrText>
            </w:r>
            <w:r w:rsidRPr="00AA0E85">
              <w:rPr>
                <w:rStyle w:val="Hyperlink"/>
                <w:noProof/>
              </w:rPr>
              <w:fldChar w:fldCharType="separate"/>
            </w:r>
            <w:r w:rsidRPr="00AA0E85">
              <w:rPr>
                <w:rStyle w:val="Hyperlink"/>
                <w:noProof/>
              </w:rPr>
              <w:t>2</w:t>
            </w:r>
            <w:r>
              <w:rPr>
                <w:rFonts w:asciiTheme="minorHAnsi" w:eastAsiaTheme="minorEastAsia" w:hAnsiTheme="minorHAnsi" w:cstheme="minorBidi"/>
                <w:bCs w:val="0"/>
                <w:caps w:val="0"/>
                <w:noProof/>
                <w:color w:val="auto"/>
                <w:sz w:val="22"/>
                <w:szCs w:val="22"/>
              </w:rPr>
              <w:tab/>
            </w:r>
            <w:r w:rsidRPr="00AA0E85">
              <w:rPr>
                <w:rStyle w:val="Hyperlink"/>
                <w:noProof/>
              </w:rPr>
              <w:t>Introduction</w:t>
            </w:r>
            <w:r>
              <w:rPr>
                <w:noProof/>
                <w:webHidden/>
              </w:rPr>
              <w:tab/>
            </w:r>
            <w:r>
              <w:rPr>
                <w:noProof/>
                <w:webHidden/>
              </w:rPr>
              <w:fldChar w:fldCharType="begin"/>
            </w:r>
            <w:r>
              <w:rPr>
                <w:noProof/>
                <w:webHidden/>
              </w:rPr>
              <w:instrText xml:space="preserve"> PAGEREF _Toc461719986 \h </w:instrText>
            </w:r>
          </w:ins>
          <w:r>
            <w:rPr>
              <w:noProof/>
              <w:webHidden/>
            </w:rPr>
          </w:r>
          <w:r>
            <w:rPr>
              <w:noProof/>
              <w:webHidden/>
            </w:rPr>
            <w:fldChar w:fldCharType="separate"/>
          </w:r>
          <w:ins w:id="98" w:author="Kostiantyn Kudriavtsev" w:date="2016-09-15T16:24:00Z">
            <w:r>
              <w:rPr>
                <w:noProof/>
                <w:webHidden/>
              </w:rPr>
              <w:t>4</w:t>
            </w:r>
            <w:r>
              <w:rPr>
                <w:noProof/>
                <w:webHidden/>
              </w:rPr>
              <w:fldChar w:fldCharType="end"/>
            </w:r>
            <w:r w:rsidRPr="00AA0E85">
              <w:rPr>
                <w:rStyle w:val="Hyperlink"/>
                <w:noProof/>
              </w:rPr>
              <w:fldChar w:fldCharType="end"/>
            </w:r>
          </w:ins>
        </w:p>
        <w:p w14:paraId="5C6FA63B" w14:textId="77777777" w:rsidR="00812E13" w:rsidRDefault="00812E13">
          <w:pPr>
            <w:pStyle w:val="TOC2"/>
            <w:tabs>
              <w:tab w:val="right" w:leader="dot" w:pos="9347"/>
            </w:tabs>
            <w:rPr>
              <w:ins w:id="99" w:author="Kostiantyn Kudriavtsev" w:date="2016-09-15T16:24:00Z"/>
              <w:rFonts w:asciiTheme="minorHAnsi" w:eastAsiaTheme="minorEastAsia" w:hAnsiTheme="minorHAnsi" w:cstheme="minorBidi"/>
              <w:caps w:val="0"/>
              <w:noProof/>
              <w:color w:val="auto"/>
              <w:sz w:val="22"/>
              <w:szCs w:val="22"/>
            </w:rPr>
          </w:pPr>
          <w:ins w:id="100"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"_Toc461719987"</w:instrText>
            </w:r>
            <w:r w:rsidRPr="00AA0E85">
              <w:rPr>
                <w:rStyle w:val="Hyperlink"/>
                <w:noProof/>
              </w:rPr>
              <w:instrText xml:space="preserve"> </w:instrText>
            </w:r>
            <w:r w:rsidRPr="00AA0E85">
              <w:rPr>
                <w:rStyle w:val="Hyperlink"/>
                <w:noProof/>
              </w:rPr>
              <w:fldChar w:fldCharType="separate"/>
            </w:r>
            <w:r w:rsidRPr="00AA0E85">
              <w:rPr>
                <w:rStyle w:val="Hyperlink"/>
                <w:noProof/>
              </w:rPr>
              <w:t>Definitions, Acronyms, Abbreviations</w:t>
            </w:r>
            <w:r>
              <w:rPr>
                <w:noProof/>
                <w:webHidden/>
              </w:rPr>
              <w:tab/>
            </w:r>
            <w:r>
              <w:rPr>
                <w:noProof/>
                <w:webHidden/>
              </w:rPr>
              <w:fldChar w:fldCharType="begin"/>
            </w:r>
            <w:r>
              <w:rPr>
                <w:noProof/>
                <w:webHidden/>
              </w:rPr>
              <w:instrText xml:space="preserve"> PAGEREF _Toc461719987 \h </w:instrText>
            </w:r>
          </w:ins>
          <w:r>
            <w:rPr>
              <w:noProof/>
              <w:webHidden/>
            </w:rPr>
          </w:r>
          <w:r>
            <w:rPr>
              <w:noProof/>
              <w:webHidden/>
            </w:rPr>
            <w:fldChar w:fldCharType="separate"/>
          </w:r>
          <w:ins w:id="101" w:author="Kostiantyn Kudriavtsev" w:date="2016-09-15T16:24:00Z">
            <w:r>
              <w:rPr>
                <w:noProof/>
                <w:webHidden/>
              </w:rPr>
              <w:t>4</w:t>
            </w:r>
            <w:r>
              <w:rPr>
                <w:noProof/>
                <w:webHidden/>
              </w:rPr>
              <w:fldChar w:fldCharType="end"/>
            </w:r>
            <w:r w:rsidRPr="00AA0E85">
              <w:rPr>
                <w:rStyle w:val="Hyperlink"/>
                <w:noProof/>
              </w:rPr>
              <w:fldChar w:fldCharType="end"/>
            </w:r>
          </w:ins>
        </w:p>
        <w:p w14:paraId="4248FA7A" w14:textId="77777777" w:rsidR="00812E13" w:rsidRDefault="00812E13">
          <w:pPr>
            <w:pStyle w:val="TOC3"/>
            <w:tabs>
              <w:tab w:val="left" w:pos="1200"/>
              <w:tab w:val="right" w:leader="dot" w:pos="9347"/>
            </w:tabs>
            <w:rPr>
              <w:ins w:id="102" w:author="Kostiantyn Kudriavtsev" w:date="2016-09-15T16:24:00Z"/>
              <w:rFonts w:asciiTheme="minorHAnsi" w:eastAsiaTheme="minorEastAsia" w:hAnsiTheme="minorHAnsi" w:cstheme="minorBidi"/>
              <w:iCs w:val="0"/>
              <w:noProof/>
              <w:color w:val="auto"/>
              <w:sz w:val="22"/>
              <w:szCs w:val="22"/>
            </w:rPr>
          </w:pPr>
          <w:ins w:id="103"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"_Toc461719988"</w:instrText>
            </w:r>
            <w:r w:rsidRPr="00AA0E85">
              <w:rPr>
                <w:rStyle w:val="Hyperlink"/>
                <w:noProof/>
              </w:rPr>
              <w:instrText xml:space="preserve"> </w:instrText>
            </w:r>
            <w:r w:rsidRPr="00AA0E85">
              <w:rPr>
                <w:rStyle w:val="Hyperlink"/>
                <w:noProof/>
              </w:rPr>
              <w:fldChar w:fldCharType="separate"/>
            </w:r>
            <w:r w:rsidRPr="00AA0E85">
              <w:rPr>
                <w:rStyle w:val="Hyperlink"/>
                <w:noProof/>
              </w:rPr>
              <w:t>2.1.1</w:t>
            </w:r>
            <w:r>
              <w:rPr>
                <w:rFonts w:asciiTheme="minorHAnsi" w:eastAsiaTheme="minorEastAsia" w:hAnsiTheme="minorHAnsi" w:cstheme="minorBidi"/>
                <w:iCs w:val="0"/>
                <w:noProof/>
                <w:color w:val="auto"/>
                <w:sz w:val="22"/>
                <w:szCs w:val="22"/>
              </w:rPr>
              <w:tab/>
            </w:r>
            <w:r w:rsidRPr="00AA0E85">
              <w:rPr>
                <w:rStyle w:val="Hyperlink"/>
                <w:noProof/>
              </w:rPr>
              <w:t>GOALS</w:t>
            </w:r>
            <w:r>
              <w:rPr>
                <w:noProof/>
                <w:webHidden/>
              </w:rPr>
              <w:tab/>
            </w:r>
            <w:r>
              <w:rPr>
                <w:noProof/>
                <w:webHidden/>
              </w:rPr>
              <w:fldChar w:fldCharType="begin"/>
            </w:r>
            <w:r>
              <w:rPr>
                <w:noProof/>
                <w:webHidden/>
              </w:rPr>
              <w:instrText xml:space="preserve"> PAGEREF _Toc461719988 \h </w:instrText>
            </w:r>
          </w:ins>
          <w:r>
            <w:rPr>
              <w:noProof/>
              <w:webHidden/>
            </w:rPr>
          </w:r>
          <w:r>
            <w:rPr>
              <w:noProof/>
              <w:webHidden/>
            </w:rPr>
            <w:fldChar w:fldCharType="separate"/>
          </w:r>
          <w:ins w:id="104" w:author="Kostiantyn Kudriavtsev" w:date="2016-09-15T16:24:00Z">
            <w:r>
              <w:rPr>
                <w:noProof/>
                <w:webHidden/>
              </w:rPr>
              <w:t>4</w:t>
            </w:r>
            <w:r>
              <w:rPr>
                <w:noProof/>
                <w:webHidden/>
              </w:rPr>
              <w:fldChar w:fldCharType="end"/>
            </w:r>
            <w:r w:rsidRPr="00AA0E85">
              <w:rPr>
                <w:rStyle w:val="Hyperlink"/>
                <w:noProof/>
              </w:rPr>
              <w:fldChar w:fldCharType="end"/>
            </w:r>
          </w:ins>
        </w:p>
        <w:p w14:paraId="04BDFA62" w14:textId="77777777" w:rsidR="00812E13" w:rsidRDefault="00812E13">
          <w:pPr>
            <w:pStyle w:val="TOC3"/>
            <w:tabs>
              <w:tab w:val="left" w:pos="1200"/>
              <w:tab w:val="right" w:leader="dot" w:pos="9347"/>
            </w:tabs>
            <w:rPr>
              <w:ins w:id="105" w:author="Kostiantyn Kudriavtsev" w:date="2016-09-15T16:24:00Z"/>
              <w:rFonts w:asciiTheme="minorHAnsi" w:eastAsiaTheme="minorEastAsia" w:hAnsiTheme="minorHAnsi" w:cstheme="minorBidi"/>
              <w:iCs w:val="0"/>
              <w:noProof/>
              <w:color w:val="auto"/>
              <w:sz w:val="22"/>
              <w:szCs w:val="22"/>
            </w:rPr>
          </w:pPr>
          <w:ins w:id="106"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"_Toc461719989"</w:instrText>
            </w:r>
            <w:r w:rsidRPr="00AA0E85">
              <w:rPr>
                <w:rStyle w:val="Hyperlink"/>
                <w:noProof/>
              </w:rPr>
              <w:instrText xml:space="preserve"> </w:instrText>
            </w:r>
            <w:r w:rsidRPr="00AA0E85">
              <w:rPr>
                <w:rStyle w:val="Hyperlink"/>
                <w:noProof/>
              </w:rPr>
              <w:fldChar w:fldCharType="separate"/>
            </w:r>
            <w:r w:rsidRPr="00AA0E85">
              <w:rPr>
                <w:rStyle w:val="Hyperlink"/>
                <w:noProof/>
              </w:rPr>
              <w:t>2.1.2</w:t>
            </w:r>
            <w:r>
              <w:rPr>
                <w:rFonts w:asciiTheme="minorHAnsi" w:eastAsiaTheme="minorEastAsia" w:hAnsiTheme="minorHAnsi" w:cstheme="minorBidi"/>
                <w:iCs w:val="0"/>
                <w:noProof/>
                <w:color w:val="auto"/>
                <w:sz w:val="22"/>
                <w:szCs w:val="22"/>
              </w:rPr>
              <w:tab/>
            </w:r>
            <w:r w:rsidRPr="00AA0E85">
              <w:rPr>
                <w:rStyle w:val="Hyperlink"/>
                <w:noProof/>
              </w:rPr>
              <w:t>SCOPE</w:t>
            </w:r>
            <w:r>
              <w:rPr>
                <w:noProof/>
                <w:webHidden/>
              </w:rPr>
              <w:tab/>
            </w:r>
            <w:r>
              <w:rPr>
                <w:noProof/>
                <w:webHidden/>
              </w:rPr>
              <w:fldChar w:fldCharType="begin"/>
            </w:r>
            <w:r>
              <w:rPr>
                <w:noProof/>
                <w:webHidden/>
              </w:rPr>
              <w:instrText xml:space="preserve"> PAGEREF _Toc461719989 \h </w:instrText>
            </w:r>
          </w:ins>
          <w:r>
            <w:rPr>
              <w:noProof/>
              <w:webHidden/>
            </w:rPr>
          </w:r>
          <w:r>
            <w:rPr>
              <w:noProof/>
              <w:webHidden/>
            </w:rPr>
            <w:fldChar w:fldCharType="separate"/>
          </w:r>
          <w:ins w:id="107" w:author="Kostiantyn Kudriavtsev" w:date="2016-09-15T16:24:00Z">
            <w:r>
              <w:rPr>
                <w:noProof/>
                <w:webHidden/>
              </w:rPr>
              <w:t>5</w:t>
            </w:r>
            <w:r>
              <w:rPr>
                <w:noProof/>
                <w:webHidden/>
              </w:rPr>
              <w:fldChar w:fldCharType="end"/>
            </w:r>
            <w:r w:rsidRPr="00AA0E85">
              <w:rPr>
                <w:rStyle w:val="Hyperlink"/>
                <w:noProof/>
              </w:rPr>
              <w:fldChar w:fldCharType="end"/>
            </w:r>
          </w:ins>
        </w:p>
        <w:p w14:paraId="073B2FD6" w14:textId="77777777" w:rsidR="00812E13" w:rsidRDefault="00812E13">
          <w:pPr>
            <w:pStyle w:val="TOC3"/>
            <w:tabs>
              <w:tab w:val="left" w:pos="1200"/>
              <w:tab w:val="right" w:leader="dot" w:pos="9347"/>
            </w:tabs>
            <w:rPr>
              <w:ins w:id="108" w:author="Kostiantyn Kudriavtsev" w:date="2016-09-15T16:24:00Z"/>
              <w:rFonts w:asciiTheme="minorHAnsi" w:eastAsiaTheme="minorEastAsia" w:hAnsiTheme="minorHAnsi" w:cstheme="minorBidi"/>
              <w:iCs w:val="0"/>
              <w:noProof/>
              <w:color w:val="auto"/>
              <w:sz w:val="22"/>
              <w:szCs w:val="22"/>
            </w:rPr>
          </w:pPr>
          <w:ins w:id="109"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"_Toc461719990"</w:instrText>
            </w:r>
            <w:r w:rsidRPr="00AA0E85">
              <w:rPr>
                <w:rStyle w:val="Hyperlink"/>
                <w:noProof/>
              </w:rPr>
              <w:instrText xml:space="preserve"> </w:instrText>
            </w:r>
            <w:r w:rsidRPr="00AA0E85">
              <w:rPr>
                <w:rStyle w:val="Hyperlink"/>
                <w:noProof/>
              </w:rPr>
              <w:fldChar w:fldCharType="separate"/>
            </w:r>
            <w:r w:rsidRPr="00AA0E85">
              <w:rPr>
                <w:rStyle w:val="Hyperlink"/>
                <w:noProof/>
              </w:rPr>
              <w:t>2.1.3</w:t>
            </w:r>
            <w:r>
              <w:rPr>
                <w:rFonts w:asciiTheme="minorHAnsi" w:eastAsiaTheme="minorEastAsia" w:hAnsiTheme="minorHAnsi" w:cstheme="minorBidi"/>
                <w:iCs w:val="0"/>
                <w:noProof/>
                <w:color w:val="auto"/>
                <w:sz w:val="22"/>
                <w:szCs w:val="22"/>
              </w:rPr>
              <w:tab/>
            </w:r>
            <w:r w:rsidRPr="00AA0E85">
              <w:rPr>
                <w:rStyle w:val="Hyperlink"/>
                <w:noProof/>
              </w:rPr>
              <w:t>MAJOR BUSINESS DRIVERS</w:t>
            </w:r>
            <w:r>
              <w:rPr>
                <w:noProof/>
                <w:webHidden/>
              </w:rPr>
              <w:tab/>
            </w:r>
            <w:r>
              <w:rPr>
                <w:noProof/>
                <w:webHidden/>
              </w:rPr>
              <w:fldChar w:fldCharType="begin"/>
            </w:r>
            <w:r>
              <w:rPr>
                <w:noProof/>
                <w:webHidden/>
              </w:rPr>
              <w:instrText xml:space="preserve"> PAGEREF _Toc461719990 \h </w:instrText>
            </w:r>
          </w:ins>
          <w:r>
            <w:rPr>
              <w:noProof/>
              <w:webHidden/>
            </w:rPr>
          </w:r>
          <w:r>
            <w:rPr>
              <w:noProof/>
              <w:webHidden/>
            </w:rPr>
            <w:fldChar w:fldCharType="separate"/>
          </w:r>
          <w:ins w:id="110" w:author="Kostiantyn Kudriavtsev" w:date="2016-09-15T16:24:00Z">
            <w:r>
              <w:rPr>
                <w:noProof/>
                <w:webHidden/>
              </w:rPr>
              <w:t>5</w:t>
            </w:r>
            <w:r>
              <w:rPr>
                <w:noProof/>
                <w:webHidden/>
              </w:rPr>
              <w:fldChar w:fldCharType="end"/>
            </w:r>
            <w:r w:rsidRPr="00AA0E85">
              <w:rPr>
                <w:rStyle w:val="Hyperlink"/>
                <w:noProof/>
              </w:rPr>
              <w:fldChar w:fldCharType="end"/>
            </w:r>
          </w:ins>
        </w:p>
        <w:p w14:paraId="04A6DAFF" w14:textId="77777777" w:rsidR="00812E13" w:rsidRDefault="00812E13">
          <w:pPr>
            <w:pStyle w:val="TOC1"/>
            <w:tabs>
              <w:tab w:val="left" w:pos="400"/>
              <w:tab w:val="right" w:leader="dot" w:pos="9347"/>
            </w:tabs>
            <w:rPr>
              <w:ins w:id="111" w:author="Kostiantyn Kudriavtsev" w:date="2016-09-15T16:24:00Z"/>
              <w:rFonts w:asciiTheme="minorHAnsi" w:eastAsiaTheme="minorEastAsia" w:hAnsiTheme="minorHAnsi" w:cstheme="minorBidi"/>
              <w:bCs w:val="0"/>
              <w:caps w:val="0"/>
              <w:noProof/>
              <w:color w:val="auto"/>
              <w:sz w:val="22"/>
              <w:szCs w:val="22"/>
            </w:rPr>
          </w:pPr>
          <w:ins w:id="112"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"_Toc461719991"</w:instrText>
            </w:r>
            <w:r w:rsidRPr="00AA0E85">
              <w:rPr>
                <w:rStyle w:val="Hyperlink"/>
                <w:noProof/>
              </w:rPr>
              <w:instrText xml:space="preserve"> </w:instrText>
            </w:r>
            <w:r w:rsidRPr="00AA0E85">
              <w:rPr>
                <w:rStyle w:val="Hyperlink"/>
                <w:noProof/>
              </w:rPr>
              <w:fldChar w:fldCharType="separate"/>
            </w:r>
            <w:r w:rsidRPr="00AA0E85">
              <w:rPr>
                <w:rStyle w:val="Hyperlink"/>
                <w:noProof/>
              </w:rPr>
              <w:t>3</w:t>
            </w:r>
            <w:r>
              <w:rPr>
                <w:rFonts w:asciiTheme="minorHAnsi" w:eastAsiaTheme="minorEastAsia" w:hAnsiTheme="minorHAnsi" w:cstheme="minorBidi"/>
                <w:bCs w:val="0"/>
                <w:caps w:val="0"/>
                <w:noProof/>
                <w:color w:val="auto"/>
                <w:sz w:val="22"/>
                <w:szCs w:val="22"/>
              </w:rPr>
              <w:tab/>
            </w:r>
            <w:r w:rsidRPr="00AA0E85">
              <w:rPr>
                <w:rStyle w:val="Hyperlink"/>
                <w:noProof/>
              </w:rPr>
              <w:t>Requirements</w:t>
            </w:r>
            <w:r>
              <w:rPr>
                <w:noProof/>
                <w:webHidden/>
              </w:rPr>
              <w:tab/>
            </w:r>
            <w:r>
              <w:rPr>
                <w:noProof/>
                <w:webHidden/>
              </w:rPr>
              <w:fldChar w:fldCharType="begin"/>
            </w:r>
            <w:r>
              <w:rPr>
                <w:noProof/>
                <w:webHidden/>
              </w:rPr>
              <w:instrText xml:space="preserve"> PAGEREF _Toc461719991 \h </w:instrText>
            </w:r>
          </w:ins>
          <w:r>
            <w:rPr>
              <w:noProof/>
              <w:webHidden/>
            </w:rPr>
          </w:r>
          <w:r>
            <w:rPr>
              <w:noProof/>
              <w:webHidden/>
            </w:rPr>
            <w:fldChar w:fldCharType="separate"/>
          </w:r>
          <w:ins w:id="113" w:author="Kostiantyn Kudriavtsev" w:date="2016-09-15T16:24:00Z">
            <w:r>
              <w:rPr>
                <w:noProof/>
                <w:webHidden/>
              </w:rPr>
              <w:t>6</w:t>
            </w:r>
            <w:r>
              <w:rPr>
                <w:noProof/>
                <w:webHidden/>
              </w:rPr>
              <w:fldChar w:fldCharType="end"/>
            </w:r>
            <w:r w:rsidRPr="00AA0E85">
              <w:rPr>
                <w:rStyle w:val="Hyperlink"/>
                <w:noProof/>
              </w:rPr>
              <w:fldChar w:fldCharType="end"/>
            </w:r>
          </w:ins>
        </w:p>
        <w:p w14:paraId="102C093C" w14:textId="77777777" w:rsidR="00812E13" w:rsidRDefault="00812E13">
          <w:pPr>
            <w:pStyle w:val="TOC2"/>
            <w:tabs>
              <w:tab w:val="right" w:leader="dot" w:pos="9347"/>
            </w:tabs>
            <w:rPr>
              <w:ins w:id="114" w:author="Kostiantyn Kudriavtsev" w:date="2016-09-15T16:24:00Z"/>
              <w:rFonts w:asciiTheme="minorHAnsi" w:eastAsiaTheme="minorEastAsia" w:hAnsiTheme="minorHAnsi" w:cstheme="minorBidi"/>
              <w:caps w:val="0"/>
              <w:noProof/>
              <w:color w:val="auto"/>
              <w:sz w:val="22"/>
              <w:szCs w:val="22"/>
            </w:rPr>
          </w:pPr>
          <w:ins w:id="115"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"_Toc461719992"</w:instrText>
            </w:r>
            <w:r w:rsidRPr="00AA0E85">
              <w:rPr>
                <w:rStyle w:val="Hyperlink"/>
                <w:noProof/>
              </w:rPr>
              <w:instrText xml:space="preserve"> </w:instrText>
            </w:r>
            <w:r w:rsidRPr="00AA0E85">
              <w:rPr>
                <w:rStyle w:val="Hyperlink"/>
                <w:noProof/>
              </w:rPr>
              <w:fldChar w:fldCharType="separate"/>
            </w:r>
            <w:r w:rsidRPr="00AA0E85">
              <w:rPr>
                <w:rStyle w:val="Hyperlink"/>
                <w:noProof/>
              </w:rPr>
              <w:t>Stakeholder</w:t>
            </w:r>
            <w:r>
              <w:rPr>
                <w:noProof/>
                <w:webHidden/>
              </w:rPr>
              <w:tab/>
            </w:r>
            <w:r>
              <w:rPr>
                <w:noProof/>
                <w:webHidden/>
              </w:rPr>
              <w:fldChar w:fldCharType="begin"/>
            </w:r>
            <w:r>
              <w:rPr>
                <w:noProof/>
                <w:webHidden/>
              </w:rPr>
              <w:instrText xml:space="preserve"> PAGEREF _Toc461719992 \h </w:instrText>
            </w:r>
          </w:ins>
          <w:r>
            <w:rPr>
              <w:noProof/>
              <w:webHidden/>
            </w:rPr>
          </w:r>
          <w:r>
            <w:rPr>
              <w:noProof/>
              <w:webHidden/>
            </w:rPr>
            <w:fldChar w:fldCharType="separate"/>
          </w:r>
          <w:ins w:id="116" w:author="Kostiantyn Kudriavtsev" w:date="2016-09-15T16:24:00Z">
            <w:r>
              <w:rPr>
                <w:noProof/>
                <w:webHidden/>
              </w:rPr>
              <w:t>6</w:t>
            </w:r>
            <w:r>
              <w:rPr>
                <w:noProof/>
                <w:webHidden/>
              </w:rPr>
              <w:fldChar w:fldCharType="end"/>
            </w:r>
            <w:r w:rsidRPr="00AA0E85">
              <w:rPr>
                <w:rStyle w:val="Hyperlink"/>
                <w:noProof/>
              </w:rPr>
              <w:fldChar w:fldCharType="end"/>
            </w:r>
          </w:ins>
        </w:p>
        <w:p w14:paraId="046AF6CD" w14:textId="77777777" w:rsidR="00812E13" w:rsidRDefault="00812E13">
          <w:pPr>
            <w:pStyle w:val="TOC2"/>
            <w:tabs>
              <w:tab w:val="right" w:leader="dot" w:pos="9347"/>
            </w:tabs>
            <w:rPr>
              <w:ins w:id="117" w:author="Kostiantyn Kudriavtsev" w:date="2016-09-15T16:24:00Z"/>
              <w:rFonts w:asciiTheme="minorHAnsi" w:eastAsiaTheme="minorEastAsia" w:hAnsiTheme="minorHAnsi" w:cstheme="minorBidi"/>
              <w:caps w:val="0"/>
              <w:noProof/>
              <w:color w:val="auto"/>
              <w:sz w:val="22"/>
              <w:szCs w:val="22"/>
            </w:rPr>
          </w:pPr>
          <w:ins w:id="118"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"_Toc461719993"</w:instrText>
            </w:r>
            <w:r w:rsidRPr="00AA0E85">
              <w:rPr>
                <w:rStyle w:val="Hyperlink"/>
                <w:noProof/>
              </w:rPr>
              <w:instrText xml:space="preserve"> </w:instrText>
            </w:r>
            <w:r w:rsidRPr="00AA0E85">
              <w:rPr>
                <w:rStyle w:val="Hyperlink"/>
                <w:noProof/>
              </w:rPr>
              <w:fldChar w:fldCharType="separate"/>
            </w:r>
            <w:r w:rsidRPr="00AA0E85">
              <w:rPr>
                <w:rStyle w:val="Hyperlink"/>
                <w:noProof/>
              </w:rPr>
              <w:t>Constraints</w:t>
            </w:r>
            <w:r>
              <w:rPr>
                <w:noProof/>
                <w:webHidden/>
              </w:rPr>
              <w:tab/>
            </w:r>
            <w:r>
              <w:rPr>
                <w:noProof/>
                <w:webHidden/>
              </w:rPr>
              <w:fldChar w:fldCharType="begin"/>
            </w:r>
            <w:r>
              <w:rPr>
                <w:noProof/>
                <w:webHidden/>
              </w:rPr>
              <w:instrText xml:space="preserve"> PAGEREF _Toc461719993 \h </w:instrText>
            </w:r>
          </w:ins>
          <w:r>
            <w:rPr>
              <w:noProof/>
              <w:webHidden/>
            </w:rPr>
          </w:r>
          <w:r>
            <w:rPr>
              <w:noProof/>
              <w:webHidden/>
            </w:rPr>
            <w:fldChar w:fldCharType="separate"/>
          </w:r>
          <w:ins w:id="119" w:author="Kostiantyn Kudriavtsev" w:date="2016-09-15T16:24:00Z">
            <w:r>
              <w:rPr>
                <w:noProof/>
                <w:webHidden/>
              </w:rPr>
              <w:t>6</w:t>
            </w:r>
            <w:r>
              <w:rPr>
                <w:noProof/>
                <w:webHidden/>
              </w:rPr>
              <w:fldChar w:fldCharType="end"/>
            </w:r>
            <w:r w:rsidRPr="00AA0E85">
              <w:rPr>
                <w:rStyle w:val="Hyperlink"/>
                <w:noProof/>
              </w:rPr>
              <w:fldChar w:fldCharType="end"/>
            </w:r>
          </w:ins>
        </w:p>
        <w:p w14:paraId="168ACC33" w14:textId="77777777" w:rsidR="00812E13" w:rsidRDefault="00812E13">
          <w:pPr>
            <w:pStyle w:val="TOC2"/>
            <w:tabs>
              <w:tab w:val="right" w:leader="dot" w:pos="9347"/>
            </w:tabs>
            <w:rPr>
              <w:ins w:id="120" w:author="Kostiantyn Kudriavtsev" w:date="2016-09-15T16:24:00Z"/>
              <w:rFonts w:asciiTheme="minorHAnsi" w:eastAsiaTheme="minorEastAsia" w:hAnsiTheme="minorHAnsi" w:cstheme="minorBidi"/>
              <w:caps w:val="0"/>
              <w:noProof/>
              <w:color w:val="auto"/>
              <w:sz w:val="22"/>
              <w:szCs w:val="22"/>
            </w:rPr>
          </w:pPr>
          <w:ins w:id="121"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"_Toc461719994"</w:instrText>
            </w:r>
            <w:r w:rsidRPr="00AA0E85">
              <w:rPr>
                <w:rStyle w:val="Hyperlink"/>
                <w:noProof/>
              </w:rPr>
              <w:instrText xml:space="preserve"> </w:instrText>
            </w:r>
            <w:r w:rsidRPr="00AA0E85">
              <w:rPr>
                <w:rStyle w:val="Hyperlink"/>
                <w:noProof/>
              </w:rPr>
              <w:fldChar w:fldCharType="separate"/>
            </w:r>
            <w:r w:rsidRPr="00AA0E85">
              <w:rPr>
                <w:rStyle w:val="Hyperlink"/>
                <w:noProof/>
              </w:rPr>
              <w:t>Assumptions</w:t>
            </w:r>
            <w:r>
              <w:rPr>
                <w:noProof/>
                <w:webHidden/>
              </w:rPr>
              <w:tab/>
            </w:r>
            <w:r>
              <w:rPr>
                <w:noProof/>
                <w:webHidden/>
              </w:rPr>
              <w:fldChar w:fldCharType="begin"/>
            </w:r>
            <w:r>
              <w:rPr>
                <w:noProof/>
                <w:webHidden/>
              </w:rPr>
              <w:instrText xml:space="preserve"> PAGEREF _Toc461719994 \h </w:instrText>
            </w:r>
          </w:ins>
          <w:r>
            <w:rPr>
              <w:noProof/>
              <w:webHidden/>
            </w:rPr>
          </w:r>
          <w:r>
            <w:rPr>
              <w:noProof/>
              <w:webHidden/>
            </w:rPr>
            <w:fldChar w:fldCharType="separate"/>
          </w:r>
          <w:ins w:id="122" w:author="Kostiantyn Kudriavtsev" w:date="2016-09-15T16:24:00Z">
            <w:r>
              <w:rPr>
                <w:noProof/>
                <w:webHidden/>
              </w:rPr>
              <w:t>6</w:t>
            </w:r>
            <w:r>
              <w:rPr>
                <w:noProof/>
                <w:webHidden/>
              </w:rPr>
              <w:fldChar w:fldCharType="end"/>
            </w:r>
            <w:r w:rsidRPr="00AA0E85">
              <w:rPr>
                <w:rStyle w:val="Hyperlink"/>
                <w:noProof/>
              </w:rPr>
              <w:fldChar w:fldCharType="end"/>
            </w:r>
          </w:ins>
        </w:p>
        <w:p w14:paraId="65C87D11" w14:textId="77777777" w:rsidR="00812E13" w:rsidRDefault="00812E13">
          <w:pPr>
            <w:pStyle w:val="TOC2"/>
            <w:tabs>
              <w:tab w:val="right" w:leader="dot" w:pos="9347"/>
            </w:tabs>
            <w:rPr>
              <w:ins w:id="123" w:author="Kostiantyn Kudriavtsev" w:date="2016-09-15T16:24:00Z"/>
              <w:rFonts w:asciiTheme="minorHAnsi" w:eastAsiaTheme="minorEastAsia" w:hAnsiTheme="minorHAnsi" w:cstheme="minorBidi"/>
              <w:caps w:val="0"/>
              <w:noProof/>
              <w:color w:val="auto"/>
              <w:sz w:val="22"/>
              <w:szCs w:val="22"/>
            </w:rPr>
          </w:pPr>
          <w:ins w:id="124"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"_Toc461719995"</w:instrText>
            </w:r>
            <w:r w:rsidRPr="00AA0E85">
              <w:rPr>
                <w:rStyle w:val="Hyperlink"/>
                <w:noProof/>
              </w:rPr>
              <w:instrText xml:space="preserve"> </w:instrText>
            </w:r>
            <w:r w:rsidRPr="00AA0E85">
              <w:rPr>
                <w:rStyle w:val="Hyperlink"/>
                <w:noProof/>
              </w:rPr>
              <w:fldChar w:fldCharType="separate"/>
            </w:r>
            <w:r w:rsidRPr="00AA0E85">
              <w:rPr>
                <w:rStyle w:val="Hyperlink"/>
                <w:noProof/>
              </w:rPr>
              <w:t>Functional requirements</w:t>
            </w:r>
            <w:r>
              <w:rPr>
                <w:noProof/>
                <w:webHidden/>
              </w:rPr>
              <w:tab/>
            </w:r>
            <w:r>
              <w:rPr>
                <w:noProof/>
                <w:webHidden/>
              </w:rPr>
              <w:fldChar w:fldCharType="begin"/>
            </w:r>
            <w:r>
              <w:rPr>
                <w:noProof/>
                <w:webHidden/>
              </w:rPr>
              <w:instrText xml:space="preserve"> PAGEREF _Toc461719995 \h </w:instrText>
            </w:r>
          </w:ins>
          <w:r>
            <w:rPr>
              <w:noProof/>
              <w:webHidden/>
            </w:rPr>
          </w:r>
          <w:r>
            <w:rPr>
              <w:noProof/>
              <w:webHidden/>
            </w:rPr>
            <w:fldChar w:fldCharType="separate"/>
          </w:r>
          <w:ins w:id="125" w:author="Kostiantyn Kudriavtsev" w:date="2016-09-15T16:24:00Z">
            <w:r>
              <w:rPr>
                <w:noProof/>
                <w:webHidden/>
              </w:rPr>
              <w:t>6</w:t>
            </w:r>
            <w:r>
              <w:rPr>
                <w:noProof/>
                <w:webHidden/>
              </w:rPr>
              <w:fldChar w:fldCharType="end"/>
            </w:r>
            <w:r w:rsidRPr="00AA0E85">
              <w:rPr>
                <w:rStyle w:val="Hyperlink"/>
                <w:noProof/>
              </w:rPr>
              <w:fldChar w:fldCharType="end"/>
            </w:r>
          </w:ins>
        </w:p>
        <w:p w14:paraId="5772EC63" w14:textId="77777777" w:rsidR="00812E13" w:rsidRDefault="00812E13">
          <w:pPr>
            <w:pStyle w:val="TOC3"/>
            <w:tabs>
              <w:tab w:val="left" w:pos="1200"/>
              <w:tab w:val="right" w:leader="dot" w:pos="9347"/>
            </w:tabs>
            <w:rPr>
              <w:ins w:id="126" w:author="Kostiantyn Kudriavtsev" w:date="2016-09-15T16:24:00Z"/>
              <w:rFonts w:asciiTheme="minorHAnsi" w:eastAsiaTheme="minorEastAsia" w:hAnsiTheme="minorHAnsi" w:cstheme="minorBidi"/>
              <w:iCs w:val="0"/>
              <w:noProof/>
              <w:color w:val="auto"/>
              <w:sz w:val="22"/>
              <w:szCs w:val="22"/>
            </w:rPr>
          </w:pPr>
          <w:ins w:id="127"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"_Toc461719996"</w:instrText>
            </w:r>
            <w:r w:rsidRPr="00AA0E85">
              <w:rPr>
                <w:rStyle w:val="Hyperlink"/>
                <w:noProof/>
              </w:rPr>
              <w:instrText xml:space="preserve"> </w:instrText>
            </w:r>
            <w:r w:rsidRPr="00AA0E85">
              <w:rPr>
                <w:rStyle w:val="Hyperlink"/>
                <w:noProof/>
              </w:rPr>
              <w:fldChar w:fldCharType="separate"/>
            </w:r>
            <w:r w:rsidRPr="00AA0E85">
              <w:rPr>
                <w:rStyle w:val="Hyperlink"/>
                <w:noProof/>
              </w:rPr>
              <w:t>3.1.1</w:t>
            </w:r>
            <w:r>
              <w:rPr>
                <w:rFonts w:asciiTheme="minorHAnsi" w:eastAsiaTheme="minorEastAsia" w:hAnsiTheme="minorHAnsi" w:cstheme="minorBidi"/>
                <w:iCs w:val="0"/>
                <w:noProof/>
                <w:color w:val="auto"/>
                <w:sz w:val="22"/>
                <w:szCs w:val="22"/>
              </w:rPr>
              <w:tab/>
            </w:r>
            <w:r w:rsidRPr="00AA0E85">
              <w:rPr>
                <w:rStyle w:val="Hyperlink"/>
                <w:noProof/>
              </w:rPr>
              <w:t>Roles in the system</w:t>
            </w:r>
            <w:r>
              <w:rPr>
                <w:noProof/>
                <w:webHidden/>
              </w:rPr>
              <w:tab/>
            </w:r>
            <w:r>
              <w:rPr>
                <w:noProof/>
                <w:webHidden/>
              </w:rPr>
              <w:fldChar w:fldCharType="begin"/>
            </w:r>
            <w:r>
              <w:rPr>
                <w:noProof/>
                <w:webHidden/>
              </w:rPr>
              <w:instrText xml:space="preserve"> PAGEREF _Toc461719996 \h </w:instrText>
            </w:r>
          </w:ins>
          <w:r>
            <w:rPr>
              <w:noProof/>
              <w:webHidden/>
            </w:rPr>
          </w:r>
          <w:r>
            <w:rPr>
              <w:noProof/>
              <w:webHidden/>
            </w:rPr>
            <w:fldChar w:fldCharType="separate"/>
          </w:r>
          <w:ins w:id="128" w:author="Kostiantyn Kudriavtsev" w:date="2016-09-15T16:24:00Z">
            <w:r>
              <w:rPr>
                <w:noProof/>
                <w:webHidden/>
              </w:rPr>
              <w:t>6</w:t>
            </w:r>
            <w:r>
              <w:rPr>
                <w:noProof/>
                <w:webHidden/>
              </w:rPr>
              <w:fldChar w:fldCharType="end"/>
            </w:r>
            <w:r w:rsidRPr="00AA0E85">
              <w:rPr>
                <w:rStyle w:val="Hyperlink"/>
                <w:noProof/>
              </w:rPr>
              <w:fldChar w:fldCharType="end"/>
            </w:r>
          </w:ins>
        </w:p>
        <w:p w14:paraId="6EE36B6D" w14:textId="77777777" w:rsidR="00812E13" w:rsidRDefault="00812E13">
          <w:pPr>
            <w:pStyle w:val="TOC3"/>
            <w:tabs>
              <w:tab w:val="left" w:pos="1200"/>
              <w:tab w:val="right" w:leader="dot" w:pos="9347"/>
            </w:tabs>
            <w:rPr>
              <w:ins w:id="129" w:author="Kostiantyn Kudriavtsev" w:date="2016-09-15T16:24:00Z"/>
              <w:rFonts w:asciiTheme="minorHAnsi" w:eastAsiaTheme="minorEastAsia" w:hAnsiTheme="minorHAnsi" w:cstheme="minorBidi"/>
              <w:iCs w:val="0"/>
              <w:noProof/>
              <w:color w:val="auto"/>
              <w:sz w:val="22"/>
              <w:szCs w:val="22"/>
            </w:rPr>
          </w:pPr>
          <w:ins w:id="130"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"_Toc461719997"</w:instrText>
            </w:r>
            <w:r w:rsidRPr="00AA0E85">
              <w:rPr>
                <w:rStyle w:val="Hyperlink"/>
                <w:noProof/>
              </w:rPr>
              <w:instrText xml:space="preserve"> </w:instrText>
            </w:r>
            <w:r w:rsidRPr="00AA0E85">
              <w:rPr>
                <w:rStyle w:val="Hyperlink"/>
                <w:noProof/>
              </w:rPr>
              <w:fldChar w:fldCharType="separate"/>
            </w:r>
            <w:r w:rsidRPr="00AA0E85">
              <w:rPr>
                <w:rStyle w:val="Hyperlink"/>
                <w:noProof/>
              </w:rPr>
              <w:t>3.1.2</w:t>
            </w:r>
            <w:r>
              <w:rPr>
                <w:rFonts w:asciiTheme="minorHAnsi" w:eastAsiaTheme="minorEastAsia" w:hAnsiTheme="minorHAnsi" w:cstheme="minorBidi"/>
                <w:iCs w:val="0"/>
                <w:noProof/>
                <w:color w:val="auto"/>
                <w:sz w:val="22"/>
                <w:szCs w:val="22"/>
              </w:rPr>
              <w:tab/>
            </w:r>
            <w:r w:rsidRPr="00AA0E85">
              <w:rPr>
                <w:rStyle w:val="Hyperlink"/>
                <w:noProof/>
              </w:rPr>
              <w:t>Can perform data exploration on exploratory environment by the means of analytical tool UI. Web UI wireframe</w:t>
            </w:r>
            <w:r>
              <w:rPr>
                <w:noProof/>
                <w:webHidden/>
              </w:rPr>
              <w:tab/>
            </w:r>
            <w:r>
              <w:rPr>
                <w:noProof/>
                <w:webHidden/>
              </w:rPr>
              <w:fldChar w:fldCharType="begin"/>
            </w:r>
            <w:r>
              <w:rPr>
                <w:noProof/>
                <w:webHidden/>
              </w:rPr>
              <w:instrText xml:space="preserve"> PAGEREF _Toc461719997 \h </w:instrText>
            </w:r>
          </w:ins>
          <w:r>
            <w:rPr>
              <w:noProof/>
              <w:webHidden/>
            </w:rPr>
          </w:r>
          <w:r>
            <w:rPr>
              <w:noProof/>
              <w:webHidden/>
            </w:rPr>
            <w:fldChar w:fldCharType="separate"/>
          </w:r>
          <w:ins w:id="131" w:author="Kostiantyn Kudriavtsev" w:date="2016-09-15T16:24:00Z">
            <w:r>
              <w:rPr>
                <w:noProof/>
                <w:webHidden/>
              </w:rPr>
              <w:t>7</w:t>
            </w:r>
            <w:r>
              <w:rPr>
                <w:noProof/>
                <w:webHidden/>
              </w:rPr>
              <w:fldChar w:fldCharType="end"/>
            </w:r>
            <w:r w:rsidRPr="00AA0E85">
              <w:rPr>
                <w:rStyle w:val="Hyperlink"/>
                <w:noProof/>
              </w:rPr>
              <w:fldChar w:fldCharType="end"/>
            </w:r>
          </w:ins>
        </w:p>
        <w:p w14:paraId="259D3028" w14:textId="77777777" w:rsidR="00812E13" w:rsidRDefault="00812E13">
          <w:pPr>
            <w:pStyle w:val="TOC3"/>
            <w:tabs>
              <w:tab w:val="left" w:pos="1200"/>
              <w:tab w:val="right" w:leader="dot" w:pos="9347"/>
            </w:tabs>
            <w:rPr>
              <w:ins w:id="132" w:author="Kostiantyn Kudriavtsev" w:date="2016-09-15T16:24:00Z"/>
              <w:rFonts w:asciiTheme="minorHAnsi" w:eastAsiaTheme="minorEastAsia" w:hAnsiTheme="minorHAnsi" w:cstheme="minorBidi"/>
              <w:iCs w:val="0"/>
              <w:noProof/>
              <w:color w:val="auto"/>
              <w:sz w:val="22"/>
              <w:szCs w:val="22"/>
            </w:rPr>
          </w:pPr>
          <w:ins w:id="133"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"_Toc461719998"</w:instrText>
            </w:r>
            <w:r w:rsidRPr="00AA0E85">
              <w:rPr>
                <w:rStyle w:val="Hyperlink"/>
                <w:noProof/>
              </w:rPr>
              <w:instrText xml:space="preserve"> </w:instrText>
            </w:r>
            <w:r w:rsidRPr="00AA0E85">
              <w:rPr>
                <w:rStyle w:val="Hyperlink"/>
                <w:noProof/>
              </w:rPr>
              <w:fldChar w:fldCharType="separate"/>
            </w:r>
            <w:r w:rsidRPr="00AA0E85">
              <w:rPr>
                <w:rStyle w:val="Hyperlink"/>
                <w:noProof/>
              </w:rPr>
              <w:t>3.1.3</w:t>
            </w:r>
            <w:r>
              <w:rPr>
                <w:rFonts w:asciiTheme="minorHAnsi" w:eastAsiaTheme="minorEastAsia" w:hAnsiTheme="minorHAnsi" w:cstheme="minorBidi"/>
                <w:iCs w:val="0"/>
                <w:noProof/>
                <w:color w:val="auto"/>
                <w:sz w:val="22"/>
                <w:szCs w:val="22"/>
              </w:rPr>
              <w:tab/>
            </w:r>
            <w:r w:rsidRPr="00AA0E85">
              <w:rPr>
                <w:rStyle w:val="Hyperlink"/>
                <w:noProof/>
              </w:rPr>
              <w:t>Basic User Scenarios and Workflows</w:t>
            </w:r>
            <w:r>
              <w:rPr>
                <w:noProof/>
                <w:webHidden/>
              </w:rPr>
              <w:tab/>
            </w:r>
            <w:r>
              <w:rPr>
                <w:noProof/>
                <w:webHidden/>
              </w:rPr>
              <w:fldChar w:fldCharType="begin"/>
            </w:r>
            <w:r>
              <w:rPr>
                <w:noProof/>
                <w:webHidden/>
              </w:rPr>
              <w:instrText xml:space="preserve"> PAGEREF _Toc461719998 \h </w:instrText>
            </w:r>
          </w:ins>
          <w:r>
            <w:rPr>
              <w:noProof/>
              <w:webHidden/>
            </w:rPr>
          </w:r>
          <w:r>
            <w:rPr>
              <w:noProof/>
              <w:webHidden/>
            </w:rPr>
            <w:fldChar w:fldCharType="separate"/>
          </w:r>
          <w:ins w:id="134" w:author="Kostiantyn Kudriavtsev" w:date="2016-09-15T16:24:00Z">
            <w:r>
              <w:rPr>
                <w:noProof/>
                <w:webHidden/>
              </w:rPr>
              <w:t>10</w:t>
            </w:r>
            <w:r>
              <w:rPr>
                <w:noProof/>
                <w:webHidden/>
              </w:rPr>
              <w:fldChar w:fldCharType="end"/>
            </w:r>
            <w:r w:rsidRPr="00AA0E85">
              <w:rPr>
                <w:rStyle w:val="Hyperlink"/>
                <w:noProof/>
              </w:rPr>
              <w:fldChar w:fldCharType="end"/>
            </w:r>
          </w:ins>
        </w:p>
        <w:p w14:paraId="1A4D363E" w14:textId="77777777" w:rsidR="00812E13" w:rsidRDefault="00812E13">
          <w:pPr>
            <w:pStyle w:val="TOC2"/>
            <w:tabs>
              <w:tab w:val="right" w:leader="dot" w:pos="9347"/>
            </w:tabs>
            <w:rPr>
              <w:ins w:id="135" w:author="Kostiantyn Kudriavtsev" w:date="2016-09-15T16:24:00Z"/>
              <w:rFonts w:asciiTheme="minorHAnsi" w:eastAsiaTheme="minorEastAsia" w:hAnsiTheme="minorHAnsi" w:cstheme="minorBidi"/>
              <w:caps w:val="0"/>
              <w:noProof/>
              <w:color w:val="auto"/>
              <w:sz w:val="22"/>
              <w:szCs w:val="22"/>
            </w:rPr>
          </w:pPr>
          <w:ins w:id="136"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"_Toc461719999"</w:instrText>
            </w:r>
            <w:r w:rsidRPr="00AA0E85">
              <w:rPr>
                <w:rStyle w:val="Hyperlink"/>
                <w:noProof/>
              </w:rPr>
              <w:instrText xml:space="preserve"> </w:instrText>
            </w:r>
            <w:r w:rsidRPr="00AA0E85">
              <w:rPr>
                <w:rStyle w:val="Hyperlink"/>
                <w:noProof/>
              </w:rPr>
              <w:fldChar w:fldCharType="separate"/>
            </w:r>
            <w:r w:rsidRPr="00AA0E85">
              <w:rPr>
                <w:rStyle w:val="Hyperlink"/>
                <w:noProof/>
              </w:rPr>
              <w:t>Non-functional requirements</w:t>
            </w:r>
            <w:r>
              <w:rPr>
                <w:noProof/>
                <w:webHidden/>
              </w:rPr>
              <w:tab/>
            </w:r>
            <w:r>
              <w:rPr>
                <w:noProof/>
                <w:webHidden/>
              </w:rPr>
              <w:fldChar w:fldCharType="begin"/>
            </w:r>
            <w:r>
              <w:rPr>
                <w:noProof/>
                <w:webHidden/>
              </w:rPr>
              <w:instrText xml:space="preserve"> PAGEREF _Toc461719999 \h </w:instrText>
            </w:r>
          </w:ins>
          <w:r>
            <w:rPr>
              <w:noProof/>
              <w:webHidden/>
            </w:rPr>
          </w:r>
          <w:r>
            <w:rPr>
              <w:noProof/>
              <w:webHidden/>
            </w:rPr>
            <w:fldChar w:fldCharType="separate"/>
          </w:r>
          <w:ins w:id="137" w:author="Kostiantyn Kudriavtsev" w:date="2016-09-15T16:24:00Z">
            <w:r>
              <w:rPr>
                <w:noProof/>
                <w:webHidden/>
              </w:rPr>
              <w:t>12</w:t>
            </w:r>
            <w:r>
              <w:rPr>
                <w:noProof/>
                <w:webHidden/>
              </w:rPr>
              <w:fldChar w:fldCharType="end"/>
            </w:r>
            <w:r w:rsidRPr="00AA0E85">
              <w:rPr>
                <w:rStyle w:val="Hyperlink"/>
                <w:noProof/>
              </w:rPr>
              <w:fldChar w:fldCharType="end"/>
            </w:r>
          </w:ins>
        </w:p>
        <w:p w14:paraId="1F26957C" w14:textId="77777777" w:rsidR="00812E13" w:rsidRDefault="00812E13">
          <w:pPr>
            <w:pStyle w:val="TOC3"/>
            <w:tabs>
              <w:tab w:val="left" w:pos="1200"/>
              <w:tab w:val="right" w:leader="dot" w:pos="9347"/>
            </w:tabs>
            <w:rPr>
              <w:ins w:id="138" w:author="Kostiantyn Kudriavtsev" w:date="2016-09-15T16:24:00Z"/>
              <w:rFonts w:asciiTheme="minorHAnsi" w:eastAsiaTheme="minorEastAsia" w:hAnsiTheme="minorHAnsi" w:cstheme="minorBidi"/>
              <w:iCs w:val="0"/>
              <w:noProof/>
              <w:color w:val="auto"/>
              <w:sz w:val="22"/>
              <w:szCs w:val="22"/>
            </w:rPr>
          </w:pPr>
          <w:ins w:id="139"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"_Toc461720000"</w:instrText>
            </w:r>
            <w:r w:rsidRPr="00AA0E85">
              <w:rPr>
                <w:rStyle w:val="Hyperlink"/>
                <w:noProof/>
              </w:rPr>
              <w:instrText xml:space="preserve"> </w:instrText>
            </w:r>
            <w:r w:rsidRPr="00AA0E85">
              <w:rPr>
                <w:rStyle w:val="Hyperlink"/>
                <w:noProof/>
              </w:rPr>
              <w:fldChar w:fldCharType="separate"/>
            </w:r>
            <w:r w:rsidRPr="00AA0E85">
              <w:rPr>
                <w:rStyle w:val="Hyperlink"/>
                <w:noProof/>
              </w:rPr>
              <w:t>3.1.4</w:t>
            </w:r>
            <w:r>
              <w:rPr>
                <w:rFonts w:asciiTheme="minorHAnsi" w:eastAsiaTheme="minorEastAsia" w:hAnsiTheme="minorHAnsi" w:cstheme="minorBidi"/>
                <w:iCs w:val="0"/>
                <w:noProof/>
                <w:color w:val="auto"/>
                <w:sz w:val="22"/>
                <w:szCs w:val="22"/>
              </w:rPr>
              <w:tab/>
            </w:r>
            <w:r w:rsidRPr="00AA0E85">
              <w:rPr>
                <w:rStyle w:val="Hyperlink"/>
                <w:noProof/>
              </w:rPr>
              <w:t>Self-service UI</w:t>
            </w:r>
            <w:r>
              <w:rPr>
                <w:noProof/>
                <w:webHidden/>
              </w:rPr>
              <w:tab/>
            </w:r>
            <w:r>
              <w:rPr>
                <w:noProof/>
                <w:webHidden/>
              </w:rPr>
              <w:fldChar w:fldCharType="begin"/>
            </w:r>
            <w:r>
              <w:rPr>
                <w:noProof/>
                <w:webHidden/>
              </w:rPr>
              <w:instrText xml:space="preserve"> PAGEREF _Toc461720000 \h </w:instrText>
            </w:r>
          </w:ins>
          <w:r>
            <w:rPr>
              <w:noProof/>
              <w:webHidden/>
            </w:rPr>
          </w:r>
          <w:r>
            <w:rPr>
              <w:noProof/>
              <w:webHidden/>
            </w:rPr>
            <w:fldChar w:fldCharType="separate"/>
          </w:r>
          <w:ins w:id="140" w:author="Kostiantyn Kudriavtsev" w:date="2016-09-15T16:24:00Z">
            <w:r>
              <w:rPr>
                <w:noProof/>
                <w:webHidden/>
              </w:rPr>
              <w:t>12</w:t>
            </w:r>
            <w:r>
              <w:rPr>
                <w:noProof/>
                <w:webHidden/>
              </w:rPr>
              <w:fldChar w:fldCharType="end"/>
            </w:r>
            <w:r w:rsidRPr="00AA0E85">
              <w:rPr>
                <w:rStyle w:val="Hyperlink"/>
                <w:noProof/>
              </w:rPr>
              <w:fldChar w:fldCharType="end"/>
            </w:r>
          </w:ins>
        </w:p>
        <w:p w14:paraId="264168ED" w14:textId="77777777" w:rsidR="00812E13" w:rsidRDefault="00812E13">
          <w:pPr>
            <w:pStyle w:val="TOC3"/>
            <w:tabs>
              <w:tab w:val="left" w:pos="1200"/>
              <w:tab w:val="right" w:leader="dot" w:pos="9347"/>
            </w:tabs>
            <w:rPr>
              <w:ins w:id="141" w:author="Kostiantyn Kudriavtsev" w:date="2016-09-15T16:24:00Z"/>
              <w:rFonts w:asciiTheme="minorHAnsi" w:eastAsiaTheme="minorEastAsia" w:hAnsiTheme="minorHAnsi" w:cstheme="minorBidi"/>
              <w:iCs w:val="0"/>
              <w:noProof/>
              <w:color w:val="auto"/>
              <w:sz w:val="22"/>
              <w:szCs w:val="22"/>
            </w:rPr>
          </w:pPr>
          <w:ins w:id="142"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"_Toc461720001"</w:instrText>
            </w:r>
            <w:r w:rsidRPr="00AA0E85">
              <w:rPr>
                <w:rStyle w:val="Hyperlink"/>
                <w:noProof/>
              </w:rPr>
              <w:instrText xml:space="preserve"> </w:instrText>
            </w:r>
            <w:r w:rsidRPr="00AA0E85">
              <w:rPr>
                <w:rStyle w:val="Hyperlink"/>
                <w:noProof/>
              </w:rPr>
              <w:fldChar w:fldCharType="separate"/>
            </w:r>
            <w:r w:rsidRPr="00AA0E85">
              <w:rPr>
                <w:rStyle w:val="Hyperlink"/>
                <w:noProof/>
              </w:rPr>
              <w:t>3.1.5</w:t>
            </w:r>
            <w:r>
              <w:rPr>
                <w:rFonts w:asciiTheme="minorHAnsi" w:eastAsiaTheme="minorEastAsia" w:hAnsiTheme="minorHAnsi" w:cstheme="minorBidi"/>
                <w:iCs w:val="0"/>
                <w:noProof/>
                <w:color w:val="auto"/>
                <w:sz w:val="22"/>
                <w:szCs w:val="22"/>
              </w:rPr>
              <w:tab/>
            </w:r>
            <w:r w:rsidRPr="00AA0E85">
              <w:rPr>
                <w:rStyle w:val="Hyperlink"/>
                <w:noProof/>
              </w:rPr>
              <w:t>Private exploratory environment</w:t>
            </w:r>
            <w:r>
              <w:rPr>
                <w:noProof/>
                <w:webHidden/>
              </w:rPr>
              <w:tab/>
            </w:r>
            <w:r>
              <w:rPr>
                <w:noProof/>
                <w:webHidden/>
              </w:rPr>
              <w:fldChar w:fldCharType="begin"/>
            </w:r>
            <w:r>
              <w:rPr>
                <w:noProof/>
                <w:webHidden/>
              </w:rPr>
              <w:instrText xml:space="preserve"> PAGEREF _Toc461720001 \h </w:instrText>
            </w:r>
          </w:ins>
          <w:r>
            <w:rPr>
              <w:noProof/>
              <w:webHidden/>
            </w:rPr>
          </w:r>
          <w:r>
            <w:rPr>
              <w:noProof/>
              <w:webHidden/>
            </w:rPr>
            <w:fldChar w:fldCharType="separate"/>
          </w:r>
          <w:ins w:id="143" w:author="Kostiantyn Kudriavtsev" w:date="2016-09-15T16:24:00Z">
            <w:r>
              <w:rPr>
                <w:noProof/>
                <w:webHidden/>
              </w:rPr>
              <w:t>12</w:t>
            </w:r>
            <w:r>
              <w:rPr>
                <w:noProof/>
                <w:webHidden/>
              </w:rPr>
              <w:fldChar w:fldCharType="end"/>
            </w:r>
            <w:r w:rsidRPr="00AA0E85">
              <w:rPr>
                <w:rStyle w:val="Hyperlink"/>
                <w:noProof/>
              </w:rPr>
              <w:fldChar w:fldCharType="end"/>
            </w:r>
          </w:ins>
        </w:p>
        <w:p w14:paraId="36630C63" w14:textId="77777777" w:rsidR="00812E13" w:rsidRDefault="00812E13">
          <w:pPr>
            <w:pStyle w:val="TOC3"/>
            <w:tabs>
              <w:tab w:val="left" w:pos="1200"/>
              <w:tab w:val="right" w:leader="dot" w:pos="9347"/>
            </w:tabs>
            <w:rPr>
              <w:ins w:id="144" w:author="Kostiantyn Kudriavtsev" w:date="2016-09-15T16:24:00Z"/>
              <w:rFonts w:asciiTheme="minorHAnsi" w:eastAsiaTheme="minorEastAsia" w:hAnsiTheme="minorHAnsi" w:cstheme="minorBidi"/>
              <w:iCs w:val="0"/>
              <w:noProof/>
              <w:color w:val="auto"/>
              <w:sz w:val="22"/>
              <w:szCs w:val="22"/>
            </w:rPr>
          </w:pPr>
          <w:ins w:id="145"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"_Toc461720002"</w:instrText>
            </w:r>
            <w:r w:rsidRPr="00AA0E85">
              <w:rPr>
                <w:rStyle w:val="Hyperlink"/>
                <w:noProof/>
              </w:rPr>
              <w:instrText xml:space="preserve"> </w:instrText>
            </w:r>
            <w:r w:rsidRPr="00AA0E85">
              <w:rPr>
                <w:rStyle w:val="Hyperlink"/>
                <w:noProof/>
              </w:rPr>
              <w:fldChar w:fldCharType="separate"/>
            </w:r>
            <w:r w:rsidRPr="00AA0E85">
              <w:rPr>
                <w:rStyle w:val="Hyperlink"/>
                <w:noProof/>
              </w:rPr>
              <w:t>3.1.6</w:t>
            </w:r>
            <w:r>
              <w:rPr>
                <w:rFonts w:asciiTheme="minorHAnsi" w:eastAsiaTheme="minorEastAsia" w:hAnsiTheme="minorHAnsi" w:cstheme="minorBidi"/>
                <w:iCs w:val="0"/>
                <w:noProof/>
                <w:color w:val="auto"/>
                <w:sz w:val="22"/>
                <w:szCs w:val="22"/>
              </w:rPr>
              <w:tab/>
            </w:r>
            <w:r w:rsidRPr="00AA0E85">
              <w:rPr>
                <w:rStyle w:val="Hyperlink"/>
                <w:noProof/>
              </w:rPr>
              <w:t>Limited resources allocation</w:t>
            </w:r>
            <w:r>
              <w:rPr>
                <w:noProof/>
                <w:webHidden/>
              </w:rPr>
              <w:tab/>
            </w:r>
            <w:r>
              <w:rPr>
                <w:noProof/>
                <w:webHidden/>
              </w:rPr>
              <w:fldChar w:fldCharType="begin"/>
            </w:r>
            <w:r>
              <w:rPr>
                <w:noProof/>
                <w:webHidden/>
              </w:rPr>
              <w:instrText xml:space="preserve"> PAGEREF _Toc461720002 \h </w:instrText>
            </w:r>
          </w:ins>
          <w:r>
            <w:rPr>
              <w:noProof/>
              <w:webHidden/>
            </w:rPr>
          </w:r>
          <w:r>
            <w:rPr>
              <w:noProof/>
              <w:webHidden/>
            </w:rPr>
            <w:fldChar w:fldCharType="separate"/>
          </w:r>
          <w:ins w:id="146" w:author="Kostiantyn Kudriavtsev" w:date="2016-09-15T16:24:00Z">
            <w:r>
              <w:rPr>
                <w:noProof/>
                <w:webHidden/>
              </w:rPr>
              <w:t>12</w:t>
            </w:r>
            <w:r>
              <w:rPr>
                <w:noProof/>
                <w:webHidden/>
              </w:rPr>
              <w:fldChar w:fldCharType="end"/>
            </w:r>
            <w:r w:rsidRPr="00AA0E85">
              <w:rPr>
                <w:rStyle w:val="Hyperlink"/>
                <w:noProof/>
              </w:rPr>
              <w:fldChar w:fldCharType="end"/>
            </w:r>
          </w:ins>
        </w:p>
        <w:p w14:paraId="10DF05F6" w14:textId="77777777" w:rsidR="00812E13" w:rsidRDefault="00812E13">
          <w:pPr>
            <w:pStyle w:val="TOC3"/>
            <w:tabs>
              <w:tab w:val="left" w:pos="1200"/>
              <w:tab w:val="right" w:leader="dot" w:pos="9347"/>
            </w:tabs>
            <w:rPr>
              <w:ins w:id="147" w:author="Kostiantyn Kudriavtsev" w:date="2016-09-15T16:24:00Z"/>
              <w:rFonts w:asciiTheme="minorHAnsi" w:eastAsiaTheme="minorEastAsia" w:hAnsiTheme="minorHAnsi" w:cstheme="minorBidi"/>
              <w:iCs w:val="0"/>
              <w:noProof/>
              <w:color w:val="auto"/>
              <w:sz w:val="22"/>
              <w:szCs w:val="22"/>
            </w:rPr>
          </w:pPr>
          <w:ins w:id="148"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"_Toc461720003"</w:instrText>
            </w:r>
            <w:r w:rsidRPr="00AA0E85">
              <w:rPr>
                <w:rStyle w:val="Hyperlink"/>
                <w:noProof/>
              </w:rPr>
              <w:instrText xml:space="preserve"> </w:instrText>
            </w:r>
            <w:r w:rsidRPr="00AA0E85">
              <w:rPr>
                <w:rStyle w:val="Hyperlink"/>
                <w:noProof/>
              </w:rPr>
              <w:fldChar w:fldCharType="separate"/>
            </w:r>
            <w:r w:rsidRPr="00AA0E85">
              <w:rPr>
                <w:rStyle w:val="Hyperlink"/>
                <w:noProof/>
              </w:rPr>
              <w:t>3.1.7</w:t>
            </w:r>
            <w:r>
              <w:rPr>
                <w:rFonts w:asciiTheme="minorHAnsi" w:eastAsiaTheme="minorEastAsia" w:hAnsiTheme="minorHAnsi" w:cstheme="minorBidi"/>
                <w:iCs w:val="0"/>
                <w:noProof/>
                <w:color w:val="auto"/>
                <w:sz w:val="22"/>
                <w:szCs w:val="22"/>
              </w:rPr>
              <w:tab/>
            </w:r>
            <w:r w:rsidRPr="00AA0E85">
              <w:rPr>
                <w:rStyle w:val="Hyperlink"/>
                <w:noProof/>
              </w:rPr>
              <w:t>Configurable template</w:t>
            </w:r>
            <w:r>
              <w:rPr>
                <w:noProof/>
                <w:webHidden/>
              </w:rPr>
              <w:tab/>
            </w:r>
            <w:r>
              <w:rPr>
                <w:noProof/>
                <w:webHidden/>
              </w:rPr>
              <w:fldChar w:fldCharType="begin"/>
            </w:r>
            <w:r>
              <w:rPr>
                <w:noProof/>
                <w:webHidden/>
              </w:rPr>
              <w:instrText xml:space="preserve"> PAGEREF _Toc461720003 \h </w:instrText>
            </w:r>
          </w:ins>
          <w:r>
            <w:rPr>
              <w:noProof/>
              <w:webHidden/>
            </w:rPr>
          </w:r>
          <w:r>
            <w:rPr>
              <w:noProof/>
              <w:webHidden/>
            </w:rPr>
            <w:fldChar w:fldCharType="separate"/>
          </w:r>
          <w:ins w:id="149" w:author="Kostiantyn Kudriavtsev" w:date="2016-09-15T16:24:00Z">
            <w:r>
              <w:rPr>
                <w:noProof/>
                <w:webHidden/>
              </w:rPr>
              <w:t>13</w:t>
            </w:r>
            <w:r>
              <w:rPr>
                <w:noProof/>
                <w:webHidden/>
              </w:rPr>
              <w:fldChar w:fldCharType="end"/>
            </w:r>
            <w:r w:rsidRPr="00AA0E85">
              <w:rPr>
                <w:rStyle w:val="Hyperlink"/>
                <w:noProof/>
              </w:rPr>
              <w:fldChar w:fldCharType="end"/>
            </w:r>
          </w:ins>
        </w:p>
        <w:p w14:paraId="56F47998" w14:textId="77777777" w:rsidR="00812E13" w:rsidRDefault="00812E13">
          <w:pPr>
            <w:pStyle w:val="TOC3"/>
            <w:tabs>
              <w:tab w:val="left" w:pos="1200"/>
              <w:tab w:val="right" w:leader="dot" w:pos="9347"/>
            </w:tabs>
            <w:rPr>
              <w:ins w:id="150" w:author="Kostiantyn Kudriavtsev" w:date="2016-09-15T16:24:00Z"/>
              <w:rFonts w:asciiTheme="minorHAnsi" w:eastAsiaTheme="minorEastAsia" w:hAnsiTheme="minorHAnsi" w:cstheme="minorBidi"/>
              <w:iCs w:val="0"/>
              <w:noProof/>
              <w:color w:val="auto"/>
              <w:sz w:val="22"/>
              <w:szCs w:val="22"/>
            </w:rPr>
          </w:pPr>
          <w:ins w:id="151"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"_Toc461720004"</w:instrText>
            </w:r>
            <w:r w:rsidRPr="00AA0E85">
              <w:rPr>
                <w:rStyle w:val="Hyperlink"/>
                <w:noProof/>
              </w:rPr>
              <w:instrText xml:space="preserve"> </w:instrText>
            </w:r>
            <w:r w:rsidRPr="00AA0E85">
              <w:rPr>
                <w:rStyle w:val="Hyperlink"/>
                <w:noProof/>
              </w:rPr>
              <w:fldChar w:fldCharType="separate"/>
            </w:r>
            <w:r w:rsidRPr="00AA0E85">
              <w:rPr>
                <w:rStyle w:val="Hyperlink"/>
                <w:noProof/>
              </w:rPr>
              <w:t>3.1.8</w:t>
            </w:r>
            <w:r>
              <w:rPr>
                <w:rFonts w:asciiTheme="minorHAnsi" w:eastAsiaTheme="minorEastAsia" w:hAnsiTheme="minorHAnsi" w:cstheme="minorBidi"/>
                <w:iCs w:val="0"/>
                <w:noProof/>
                <w:color w:val="auto"/>
                <w:sz w:val="22"/>
                <w:szCs w:val="22"/>
              </w:rPr>
              <w:tab/>
            </w:r>
            <w:r w:rsidRPr="00AA0E85">
              <w:rPr>
                <w:rStyle w:val="Hyperlink"/>
                <w:noProof/>
              </w:rPr>
              <w:t>Configurable identity provider</w:t>
            </w:r>
            <w:r>
              <w:rPr>
                <w:noProof/>
                <w:webHidden/>
              </w:rPr>
              <w:tab/>
            </w:r>
            <w:r>
              <w:rPr>
                <w:noProof/>
                <w:webHidden/>
              </w:rPr>
              <w:fldChar w:fldCharType="begin"/>
            </w:r>
            <w:r>
              <w:rPr>
                <w:noProof/>
                <w:webHidden/>
              </w:rPr>
              <w:instrText xml:space="preserve"> PAGEREF _Toc461720004 \h </w:instrText>
            </w:r>
          </w:ins>
          <w:r>
            <w:rPr>
              <w:noProof/>
              <w:webHidden/>
            </w:rPr>
          </w:r>
          <w:r>
            <w:rPr>
              <w:noProof/>
              <w:webHidden/>
            </w:rPr>
            <w:fldChar w:fldCharType="separate"/>
          </w:r>
          <w:ins w:id="152" w:author="Kostiantyn Kudriavtsev" w:date="2016-09-15T16:24:00Z">
            <w:r>
              <w:rPr>
                <w:noProof/>
                <w:webHidden/>
              </w:rPr>
              <w:t>13</w:t>
            </w:r>
            <w:r>
              <w:rPr>
                <w:noProof/>
                <w:webHidden/>
              </w:rPr>
              <w:fldChar w:fldCharType="end"/>
            </w:r>
            <w:r w:rsidRPr="00AA0E85">
              <w:rPr>
                <w:rStyle w:val="Hyperlink"/>
                <w:noProof/>
              </w:rPr>
              <w:fldChar w:fldCharType="end"/>
            </w:r>
          </w:ins>
        </w:p>
        <w:p w14:paraId="7BE9A424" w14:textId="77777777" w:rsidR="00812E13" w:rsidRDefault="00812E13">
          <w:pPr>
            <w:pStyle w:val="TOC3"/>
            <w:tabs>
              <w:tab w:val="left" w:pos="1200"/>
              <w:tab w:val="right" w:leader="dot" w:pos="9347"/>
            </w:tabs>
            <w:rPr>
              <w:ins w:id="153" w:author="Kostiantyn Kudriavtsev" w:date="2016-09-15T16:24:00Z"/>
              <w:rFonts w:asciiTheme="minorHAnsi" w:eastAsiaTheme="minorEastAsia" w:hAnsiTheme="minorHAnsi" w:cstheme="minorBidi"/>
              <w:iCs w:val="0"/>
              <w:noProof/>
              <w:color w:val="auto"/>
              <w:sz w:val="22"/>
              <w:szCs w:val="22"/>
            </w:rPr>
          </w:pPr>
          <w:ins w:id="154"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"_Toc461720005"</w:instrText>
            </w:r>
            <w:r w:rsidRPr="00AA0E85">
              <w:rPr>
                <w:rStyle w:val="Hyperlink"/>
                <w:noProof/>
              </w:rPr>
              <w:instrText xml:space="preserve"> </w:instrText>
            </w:r>
            <w:r w:rsidRPr="00AA0E85">
              <w:rPr>
                <w:rStyle w:val="Hyperlink"/>
                <w:noProof/>
              </w:rPr>
              <w:fldChar w:fldCharType="separate"/>
            </w:r>
            <w:r w:rsidRPr="00AA0E85">
              <w:rPr>
                <w:rStyle w:val="Hyperlink"/>
                <w:noProof/>
              </w:rPr>
              <w:t>3.1.9</w:t>
            </w:r>
            <w:r>
              <w:rPr>
                <w:rFonts w:asciiTheme="minorHAnsi" w:eastAsiaTheme="minorEastAsia" w:hAnsiTheme="minorHAnsi" w:cstheme="minorBidi"/>
                <w:iCs w:val="0"/>
                <w:noProof/>
                <w:color w:val="auto"/>
                <w:sz w:val="22"/>
                <w:szCs w:val="22"/>
              </w:rPr>
              <w:tab/>
            </w:r>
            <w:r w:rsidRPr="00AA0E85">
              <w:rPr>
                <w:rStyle w:val="Hyperlink"/>
                <w:noProof/>
              </w:rPr>
              <w:t>Cloud agnostic</w:t>
            </w:r>
            <w:r>
              <w:rPr>
                <w:noProof/>
                <w:webHidden/>
              </w:rPr>
              <w:tab/>
            </w:r>
            <w:r>
              <w:rPr>
                <w:noProof/>
                <w:webHidden/>
              </w:rPr>
              <w:fldChar w:fldCharType="begin"/>
            </w:r>
            <w:r>
              <w:rPr>
                <w:noProof/>
                <w:webHidden/>
              </w:rPr>
              <w:instrText xml:space="preserve"> PAGEREF _Toc461720005 \h </w:instrText>
            </w:r>
          </w:ins>
          <w:r>
            <w:rPr>
              <w:noProof/>
              <w:webHidden/>
            </w:rPr>
          </w:r>
          <w:r>
            <w:rPr>
              <w:noProof/>
              <w:webHidden/>
            </w:rPr>
            <w:fldChar w:fldCharType="separate"/>
          </w:r>
          <w:ins w:id="155" w:author="Kostiantyn Kudriavtsev" w:date="2016-09-15T16:24:00Z">
            <w:r>
              <w:rPr>
                <w:noProof/>
                <w:webHidden/>
              </w:rPr>
              <w:t>13</w:t>
            </w:r>
            <w:r>
              <w:rPr>
                <w:noProof/>
                <w:webHidden/>
              </w:rPr>
              <w:fldChar w:fldCharType="end"/>
            </w:r>
            <w:r w:rsidRPr="00AA0E85">
              <w:rPr>
                <w:rStyle w:val="Hyperlink"/>
                <w:noProof/>
              </w:rPr>
              <w:fldChar w:fldCharType="end"/>
            </w:r>
          </w:ins>
        </w:p>
        <w:p w14:paraId="4D4AF6CF" w14:textId="77777777" w:rsidR="00812E13" w:rsidRDefault="00812E13">
          <w:pPr>
            <w:pStyle w:val="TOC1"/>
            <w:tabs>
              <w:tab w:val="left" w:pos="400"/>
              <w:tab w:val="right" w:leader="dot" w:pos="9347"/>
            </w:tabs>
            <w:rPr>
              <w:ins w:id="156" w:author="Kostiantyn Kudriavtsev" w:date="2016-09-15T16:24:00Z"/>
              <w:rFonts w:asciiTheme="minorHAnsi" w:eastAsiaTheme="minorEastAsia" w:hAnsiTheme="minorHAnsi" w:cstheme="minorBidi"/>
              <w:bCs w:val="0"/>
              <w:caps w:val="0"/>
              <w:noProof/>
              <w:color w:val="auto"/>
              <w:sz w:val="22"/>
              <w:szCs w:val="22"/>
            </w:rPr>
          </w:pPr>
          <w:ins w:id="157"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"_Toc461720007"</w:instrText>
            </w:r>
            <w:r w:rsidRPr="00AA0E85">
              <w:rPr>
                <w:rStyle w:val="Hyperlink"/>
                <w:noProof/>
              </w:rPr>
              <w:instrText xml:space="preserve"> </w:instrText>
            </w:r>
            <w:r w:rsidRPr="00AA0E85">
              <w:rPr>
                <w:rStyle w:val="Hyperlink"/>
                <w:noProof/>
              </w:rPr>
              <w:fldChar w:fldCharType="separate"/>
            </w:r>
            <w:r w:rsidRPr="00AA0E85">
              <w:rPr>
                <w:rStyle w:val="Hyperlink"/>
                <w:noProof/>
              </w:rPr>
              <w:t>4</w:t>
            </w:r>
            <w:r>
              <w:rPr>
                <w:rFonts w:asciiTheme="minorHAnsi" w:eastAsiaTheme="minorEastAsia" w:hAnsiTheme="minorHAnsi" w:cstheme="minorBidi"/>
                <w:bCs w:val="0"/>
                <w:caps w:val="0"/>
                <w:noProof/>
                <w:color w:val="auto"/>
                <w:sz w:val="22"/>
                <w:szCs w:val="22"/>
              </w:rPr>
              <w:tab/>
            </w:r>
            <w:r w:rsidRPr="00AA0E85">
              <w:rPr>
                <w:rStyle w:val="Hyperlink"/>
                <w:noProof/>
              </w:rPr>
              <w:t>Quality Attributes</w:t>
            </w:r>
            <w:r>
              <w:rPr>
                <w:noProof/>
                <w:webHidden/>
              </w:rPr>
              <w:tab/>
            </w:r>
            <w:r>
              <w:rPr>
                <w:noProof/>
                <w:webHidden/>
              </w:rPr>
              <w:fldChar w:fldCharType="begin"/>
            </w:r>
            <w:r>
              <w:rPr>
                <w:noProof/>
                <w:webHidden/>
              </w:rPr>
              <w:instrText xml:space="preserve"> PAGEREF _Toc461720007 \h </w:instrText>
            </w:r>
          </w:ins>
          <w:r>
            <w:rPr>
              <w:noProof/>
              <w:webHidden/>
            </w:rPr>
          </w:r>
          <w:r>
            <w:rPr>
              <w:noProof/>
              <w:webHidden/>
            </w:rPr>
            <w:fldChar w:fldCharType="separate"/>
          </w:r>
          <w:ins w:id="158" w:author="Kostiantyn Kudriavtsev" w:date="2016-09-15T16:24:00Z">
            <w:r>
              <w:rPr>
                <w:noProof/>
                <w:webHidden/>
              </w:rPr>
              <w:t>14</w:t>
            </w:r>
            <w:r>
              <w:rPr>
                <w:noProof/>
                <w:webHidden/>
              </w:rPr>
              <w:fldChar w:fldCharType="end"/>
            </w:r>
            <w:r w:rsidRPr="00AA0E85">
              <w:rPr>
                <w:rStyle w:val="Hyperlink"/>
                <w:noProof/>
              </w:rPr>
              <w:fldChar w:fldCharType="end"/>
            </w:r>
          </w:ins>
        </w:p>
        <w:p w14:paraId="4FEB353F" w14:textId="77777777" w:rsidR="00812E13" w:rsidRDefault="00812E13">
          <w:pPr>
            <w:pStyle w:val="TOC1"/>
            <w:tabs>
              <w:tab w:val="left" w:pos="400"/>
              <w:tab w:val="right" w:leader="dot" w:pos="9347"/>
            </w:tabs>
            <w:rPr>
              <w:ins w:id="159" w:author="Kostiantyn Kudriavtsev" w:date="2016-09-15T16:24:00Z"/>
              <w:rFonts w:asciiTheme="minorHAnsi" w:eastAsiaTheme="minorEastAsia" w:hAnsiTheme="minorHAnsi" w:cstheme="minorBidi"/>
              <w:bCs w:val="0"/>
              <w:caps w:val="0"/>
              <w:noProof/>
              <w:color w:val="auto"/>
              <w:sz w:val="22"/>
              <w:szCs w:val="22"/>
            </w:rPr>
          </w:pPr>
          <w:ins w:id="160"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"_Toc461720008"</w:instrText>
            </w:r>
            <w:r w:rsidRPr="00AA0E85">
              <w:rPr>
                <w:rStyle w:val="Hyperlink"/>
                <w:noProof/>
              </w:rPr>
              <w:instrText xml:space="preserve"> </w:instrText>
            </w:r>
            <w:r w:rsidRPr="00AA0E85">
              <w:rPr>
                <w:rStyle w:val="Hyperlink"/>
                <w:noProof/>
              </w:rPr>
              <w:fldChar w:fldCharType="separate"/>
            </w:r>
            <w:r w:rsidRPr="00AA0E85">
              <w:rPr>
                <w:rStyle w:val="Hyperlink"/>
                <w:noProof/>
              </w:rPr>
              <w:t>5</w:t>
            </w:r>
            <w:r>
              <w:rPr>
                <w:rFonts w:asciiTheme="minorHAnsi" w:eastAsiaTheme="minorEastAsia" w:hAnsiTheme="minorHAnsi" w:cstheme="minorBidi"/>
                <w:bCs w:val="0"/>
                <w:caps w:val="0"/>
                <w:noProof/>
                <w:color w:val="auto"/>
                <w:sz w:val="22"/>
                <w:szCs w:val="22"/>
              </w:rPr>
              <w:tab/>
            </w:r>
            <w:r w:rsidRPr="00AA0E85">
              <w:rPr>
                <w:rStyle w:val="Hyperlink"/>
                <w:noProof/>
              </w:rPr>
              <w:t>Baseline Solution architecture</w:t>
            </w:r>
            <w:r>
              <w:rPr>
                <w:noProof/>
                <w:webHidden/>
              </w:rPr>
              <w:tab/>
            </w:r>
            <w:r>
              <w:rPr>
                <w:noProof/>
                <w:webHidden/>
              </w:rPr>
              <w:fldChar w:fldCharType="begin"/>
            </w:r>
            <w:r>
              <w:rPr>
                <w:noProof/>
                <w:webHidden/>
              </w:rPr>
              <w:instrText xml:space="preserve"> PAGEREF _Toc461720008 \h </w:instrText>
            </w:r>
          </w:ins>
          <w:r>
            <w:rPr>
              <w:noProof/>
              <w:webHidden/>
            </w:rPr>
          </w:r>
          <w:r>
            <w:rPr>
              <w:noProof/>
              <w:webHidden/>
            </w:rPr>
            <w:fldChar w:fldCharType="separate"/>
          </w:r>
          <w:ins w:id="161" w:author="Kostiantyn Kudriavtsev" w:date="2016-09-15T16:24:00Z">
            <w:r>
              <w:rPr>
                <w:noProof/>
                <w:webHidden/>
              </w:rPr>
              <w:t>15</w:t>
            </w:r>
            <w:r>
              <w:rPr>
                <w:noProof/>
                <w:webHidden/>
              </w:rPr>
              <w:fldChar w:fldCharType="end"/>
            </w:r>
            <w:r w:rsidRPr="00AA0E85">
              <w:rPr>
                <w:rStyle w:val="Hyperlink"/>
                <w:noProof/>
              </w:rPr>
              <w:fldChar w:fldCharType="end"/>
            </w:r>
          </w:ins>
        </w:p>
        <w:p w14:paraId="0D6687C2" w14:textId="77777777" w:rsidR="00812E13" w:rsidRDefault="00812E13">
          <w:pPr>
            <w:pStyle w:val="TOC2"/>
            <w:tabs>
              <w:tab w:val="right" w:leader="dot" w:pos="9347"/>
            </w:tabs>
            <w:rPr>
              <w:ins w:id="162" w:author="Kostiantyn Kudriavtsev" w:date="2016-09-15T16:24:00Z"/>
              <w:rFonts w:asciiTheme="minorHAnsi" w:eastAsiaTheme="minorEastAsia" w:hAnsiTheme="minorHAnsi" w:cstheme="minorBidi"/>
              <w:caps w:val="0"/>
              <w:noProof/>
              <w:color w:val="auto"/>
              <w:sz w:val="22"/>
              <w:szCs w:val="22"/>
            </w:rPr>
          </w:pPr>
          <w:ins w:id="163"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"_Toc461720009"</w:instrText>
            </w:r>
            <w:r w:rsidRPr="00AA0E85">
              <w:rPr>
                <w:rStyle w:val="Hyperlink"/>
                <w:noProof/>
              </w:rPr>
              <w:instrText xml:space="preserve"> </w:instrText>
            </w:r>
            <w:r w:rsidRPr="00AA0E85">
              <w:rPr>
                <w:rStyle w:val="Hyperlink"/>
                <w:noProof/>
              </w:rPr>
              <w:fldChar w:fldCharType="separate"/>
            </w:r>
            <w:r w:rsidRPr="00AA0E85">
              <w:rPr>
                <w:rStyle w:val="Hyperlink"/>
                <w:noProof/>
              </w:rPr>
              <w:t>High-level solution structure</w:t>
            </w:r>
            <w:r>
              <w:rPr>
                <w:noProof/>
                <w:webHidden/>
              </w:rPr>
              <w:tab/>
            </w:r>
            <w:r>
              <w:rPr>
                <w:noProof/>
                <w:webHidden/>
              </w:rPr>
              <w:fldChar w:fldCharType="begin"/>
            </w:r>
            <w:r>
              <w:rPr>
                <w:noProof/>
                <w:webHidden/>
              </w:rPr>
              <w:instrText xml:space="preserve"> PAGEREF _Toc461720009 \h </w:instrText>
            </w:r>
          </w:ins>
          <w:r>
            <w:rPr>
              <w:noProof/>
              <w:webHidden/>
            </w:rPr>
          </w:r>
          <w:r>
            <w:rPr>
              <w:noProof/>
              <w:webHidden/>
            </w:rPr>
            <w:fldChar w:fldCharType="separate"/>
          </w:r>
          <w:ins w:id="164" w:author="Kostiantyn Kudriavtsev" w:date="2016-09-15T16:24:00Z">
            <w:r>
              <w:rPr>
                <w:noProof/>
                <w:webHidden/>
              </w:rPr>
              <w:t>15</w:t>
            </w:r>
            <w:r>
              <w:rPr>
                <w:noProof/>
                <w:webHidden/>
              </w:rPr>
              <w:fldChar w:fldCharType="end"/>
            </w:r>
            <w:r w:rsidRPr="00AA0E85">
              <w:rPr>
                <w:rStyle w:val="Hyperlink"/>
                <w:noProof/>
              </w:rPr>
              <w:fldChar w:fldCharType="end"/>
            </w:r>
          </w:ins>
        </w:p>
        <w:p w14:paraId="3172D719" w14:textId="77777777" w:rsidR="00812E13" w:rsidRDefault="00812E13">
          <w:pPr>
            <w:pStyle w:val="TOC3"/>
            <w:tabs>
              <w:tab w:val="left" w:pos="1200"/>
              <w:tab w:val="right" w:leader="dot" w:pos="9347"/>
            </w:tabs>
            <w:rPr>
              <w:ins w:id="165" w:author="Kostiantyn Kudriavtsev" w:date="2016-09-15T16:24:00Z"/>
              <w:rFonts w:asciiTheme="minorHAnsi" w:eastAsiaTheme="minorEastAsia" w:hAnsiTheme="minorHAnsi" w:cstheme="minorBidi"/>
              <w:iCs w:val="0"/>
              <w:noProof/>
              <w:color w:val="auto"/>
              <w:sz w:val="22"/>
              <w:szCs w:val="22"/>
            </w:rPr>
          </w:pPr>
          <w:ins w:id="166"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"_Toc461720010"</w:instrText>
            </w:r>
            <w:r w:rsidRPr="00AA0E85">
              <w:rPr>
                <w:rStyle w:val="Hyperlink"/>
                <w:noProof/>
              </w:rPr>
              <w:instrText xml:space="preserve"> </w:instrText>
            </w:r>
            <w:r w:rsidRPr="00AA0E85">
              <w:rPr>
                <w:rStyle w:val="Hyperlink"/>
                <w:noProof/>
              </w:rPr>
              <w:fldChar w:fldCharType="separate"/>
            </w:r>
            <w:r w:rsidRPr="00AA0E85">
              <w:rPr>
                <w:rStyle w:val="Hyperlink"/>
                <w:noProof/>
              </w:rPr>
              <w:t>5.1.1</w:t>
            </w:r>
            <w:r>
              <w:rPr>
                <w:rFonts w:asciiTheme="minorHAnsi" w:eastAsiaTheme="minorEastAsia" w:hAnsiTheme="minorHAnsi" w:cstheme="minorBidi"/>
                <w:iCs w:val="0"/>
                <w:noProof/>
                <w:color w:val="auto"/>
                <w:sz w:val="22"/>
                <w:szCs w:val="22"/>
              </w:rPr>
              <w:tab/>
            </w:r>
            <w:r w:rsidRPr="00AA0E85">
              <w:rPr>
                <w:rStyle w:val="Hyperlink"/>
                <w:noProof/>
              </w:rPr>
              <w:t>INITIAL SETUP PACKAGE - OLEH</w:t>
            </w:r>
            <w:r>
              <w:rPr>
                <w:noProof/>
                <w:webHidden/>
              </w:rPr>
              <w:tab/>
            </w:r>
            <w:r>
              <w:rPr>
                <w:noProof/>
                <w:webHidden/>
              </w:rPr>
              <w:fldChar w:fldCharType="begin"/>
            </w:r>
            <w:r>
              <w:rPr>
                <w:noProof/>
                <w:webHidden/>
              </w:rPr>
              <w:instrText xml:space="preserve"> PAGEREF _Toc461720010 \h </w:instrText>
            </w:r>
          </w:ins>
          <w:r>
            <w:rPr>
              <w:noProof/>
              <w:webHidden/>
            </w:rPr>
          </w:r>
          <w:r>
            <w:rPr>
              <w:noProof/>
              <w:webHidden/>
            </w:rPr>
            <w:fldChar w:fldCharType="separate"/>
          </w:r>
          <w:ins w:id="167" w:author="Kostiantyn Kudriavtsev" w:date="2016-09-15T16:24:00Z">
            <w:r>
              <w:rPr>
                <w:noProof/>
                <w:webHidden/>
              </w:rPr>
              <w:t>15</w:t>
            </w:r>
            <w:r>
              <w:rPr>
                <w:noProof/>
                <w:webHidden/>
              </w:rPr>
              <w:fldChar w:fldCharType="end"/>
            </w:r>
            <w:r w:rsidRPr="00AA0E85">
              <w:rPr>
                <w:rStyle w:val="Hyperlink"/>
                <w:noProof/>
              </w:rPr>
              <w:fldChar w:fldCharType="end"/>
            </w:r>
          </w:ins>
        </w:p>
        <w:p w14:paraId="1DB2A7B6" w14:textId="77777777" w:rsidR="00812E13" w:rsidRDefault="00812E13">
          <w:pPr>
            <w:pStyle w:val="TOC3"/>
            <w:tabs>
              <w:tab w:val="left" w:pos="1200"/>
              <w:tab w:val="right" w:leader="dot" w:pos="9347"/>
            </w:tabs>
            <w:rPr>
              <w:ins w:id="168" w:author="Kostiantyn Kudriavtsev" w:date="2016-09-15T16:24:00Z"/>
              <w:rFonts w:asciiTheme="minorHAnsi" w:eastAsiaTheme="minorEastAsia" w:hAnsiTheme="minorHAnsi" w:cstheme="minorBidi"/>
              <w:iCs w:val="0"/>
              <w:noProof/>
              <w:color w:val="auto"/>
              <w:sz w:val="22"/>
              <w:szCs w:val="22"/>
            </w:rPr>
          </w:pPr>
          <w:ins w:id="169"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"_Toc461720012"</w:instrText>
            </w:r>
            <w:r w:rsidRPr="00AA0E85">
              <w:rPr>
                <w:rStyle w:val="Hyperlink"/>
                <w:noProof/>
              </w:rPr>
              <w:instrText xml:space="preserve"> </w:instrText>
            </w:r>
            <w:r w:rsidRPr="00AA0E85">
              <w:rPr>
                <w:rStyle w:val="Hyperlink"/>
                <w:noProof/>
              </w:rPr>
              <w:fldChar w:fldCharType="separate"/>
            </w:r>
            <w:r w:rsidRPr="00AA0E85">
              <w:rPr>
                <w:rStyle w:val="Hyperlink"/>
                <w:noProof/>
              </w:rPr>
              <w:t>5.1.2</w:t>
            </w:r>
            <w:r>
              <w:rPr>
                <w:rFonts w:asciiTheme="minorHAnsi" w:eastAsiaTheme="minorEastAsia" w:hAnsiTheme="minorHAnsi" w:cstheme="minorBidi"/>
                <w:iCs w:val="0"/>
                <w:noProof/>
                <w:color w:val="auto"/>
                <w:sz w:val="22"/>
                <w:szCs w:val="22"/>
              </w:rPr>
              <w:tab/>
            </w:r>
            <w:r w:rsidRPr="00AA0E85">
              <w:rPr>
                <w:rStyle w:val="Hyperlink"/>
                <w:noProof/>
              </w:rPr>
              <w:t>SELF-SERVICE NODE – KOSTIA</w:t>
            </w:r>
            <w:r>
              <w:rPr>
                <w:noProof/>
                <w:webHidden/>
              </w:rPr>
              <w:tab/>
            </w:r>
            <w:r>
              <w:rPr>
                <w:noProof/>
                <w:webHidden/>
              </w:rPr>
              <w:fldChar w:fldCharType="begin"/>
            </w:r>
            <w:r>
              <w:rPr>
                <w:noProof/>
                <w:webHidden/>
              </w:rPr>
              <w:instrText xml:space="preserve"> PAGEREF _Toc461720012 \h </w:instrText>
            </w:r>
          </w:ins>
          <w:r>
            <w:rPr>
              <w:noProof/>
              <w:webHidden/>
            </w:rPr>
          </w:r>
          <w:r>
            <w:rPr>
              <w:noProof/>
              <w:webHidden/>
            </w:rPr>
            <w:fldChar w:fldCharType="separate"/>
          </w:r>
          <w:ins w:id="170" w:author="Kostiantyn Kudriavtsev" w:date="2016-09-15T16:24:00Z">
            <w:r>
              <w:rPr>
                <w:noProof/>
                <w:webHidden/>
              </w:rPr>
              <w:t>16</w:t>
            </w:r>
            <w:r>
              <w:rPr>
                <w:noProof/>
                <w:webHidden/>
              </w:rPr>
              <w:fldChar w:fldCharType="end"/>
            </w:r>
            <w:r w:rsidRPr="00AA0E85">
              <w:rPr>
                <w:rStyle w:val="Hyperlink"/>
                <w:noProof/>
              </w:rPr>
              <w:fldChar w:fldCharType="end"/>
            </w:r>
          </w:ins>
        </w:p>
        <w:p w14:paraId="69D8AB7C" w14:textId="77777777" w:rsidR="00812E13" w:rsidRDefault="00812E13">
          <w:pPr>
            <w:pStyle w:val="TOC3"/>
            <w:tabs>
              <w:tab w:val="left" w:pos="1200"/>
              <w:tab w:val="right" w:leader="dot" w:pos="9347"/>
            </w:tabs>
            <w:rPr>
              <w:ins w:id="171" w:author="Kostiantyn Kudriavtsev" w:date="2016-09-15T16:24:00Z"/>
              <w:rFonts w:asciiTheme="minorHAnsi" w:eastAsiaTheme="minorEastAsia" w:hAnsiTheme="minorHAnsi" w:cstheme="minorBidi"/>
              <w:iCs w:val="0"/>
              <w:noProof/>
              <w:color w:val="auto"/>
              <w:sz w:val="22"/>
              <w:szCs w:val="22"/>
            </w:rPr>
          </w:pPr>
          <w:ins w:id="172"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"_Toc461720025"</w:instrText>
            </w:r>
            <w:r w:rsidRPr="00AA0E85">
              <w:rPr>
                <w:rStyle w:val="Hyperlink"/>
                <w:noProof/>
              </w:rPr>
              <w:instrText xml:space="preserve"> </w:instrText>
            </w:r>
            <w:r w:rsidRPr="00AA0E85">
              <w:rPr>
                <w:rStyle w:val="Hyperlink"/>
                <w:noProof/>
              </w:rPr>
              <w:fldChar w:fldCharType="separate"/>
            </w:r>
            <w:r w:rsidRPr="00AA0E85">
              <w:rPr>
                <w:rStyle w:val="Hyperlink"/>
                <w:noProof/>
              </w:rPr>
              <w:t>5.1.3</w:t>
            </w:r>
            <w:r>
              <w:rPr>
                <w:rFonts w:asciiTheme="minorHAnsi" w:eastAsiaTheme="minorEastAsia" w:hAnsiTheme="minorHAnsi" w:cstheme="minorBidi"/>
                <w:iCs w:val="0"/>
                <w:noProof/>
                <w:color w:val="auto"/>
                <w:sz w:val="22"/>
                <w:szCs w:val="22"/>
              </w:rPr>
              <w:tab/>
            </w:r>
            <w:r w:rsidRPr="00AA0E85">
              <w:rPr>
                <w:rStyle w:val="Hyperlink"/>
                <w:noProof/>
              </w:rPr>
              <w:t>EXPLORATORY ENVIRONMENT</w:t>
            </w:r>
            <w:r>
              <w:rPr>
                <w:noProof/>
                <w:webHidden/>
              </w:rPr>
              <w:tab/>
            </w:r>
            <w:r>
              <w:rPr>
                <w:noProof/>
                <w:webHidden/>
              </w:rPr>
              <w:fldChar w:fldCharType="begin"/>
            </w:r>
            <w:r>
              <w:rPr>
                <w:noProof/>
                <w:webHidden/>
              </w:rPr>
              <w:instrText xml:space="preserve"> PAGEREF _Toc461720025 \h </w:instrText>
            </w:r>
          </w:ins>
          <w:r>
            <w:rPr>
              <w:noProof/>
              <w:webHidden/>
            </w:rPr>
          </w:r>
          <w:r>
            <w:rPr>
              <w:noProof/>
              <w:webHidden/>
            </w:rPr>
            <w:fldChar w:fldCharType="separate"/>
          </w:r>
          <w:ins w:id="173" w:author="Kostiantyn Kudriavtsev" w:date="2016-09-15T16:24:00Z">
            <w:r>
              <w:rPr>
                <w:noProof/>
                <w:webHidden/>
              </w:rPr>
              <w:t>17</w:t>
            </w:r>
            <w:r>
              <w:rPr>
                <w:noProof/>
                <w:webHidden/>
              </w:rPr>
              <w:fldChar w:fldCharType="end"/>
            </w:r>
            <w:r w:rsidRPr="00AA0E85">
              <w:rPr>
                <w:rStyle w:val="Hyperlink"/>
                <w:noProof/>
              </w:rPr>
              <w:fldChar w:fldCharType="end"/>
            </w:r>
          </w:ins>
        </w:p>
        <w:p w14:paraId="3837A0FE" w14:textId="77777777" w:rsidR="00812E13" w:rsidRDefault="00812E13">
          <w:pPr>
            <w:pStyle w:val="TOC2"/>
            <w:tabs>
              <w:tab w:val="right" w:leader="dot" w:pos="9347"/>
            </w:tabs>
            <w:rPr>
              <w:ins w:id="174" w:author="Kostiantyn Kudriavtsev" w:date="2016-09-15T16:24:00Z"/>
              <w:rFonts w:asciiTheme="minorHAnsi" w:eastAsiaTheme="minorEastAsia" w:hAnsiTheme="minorHAnsi" w:cstheme="minorBidi"/>
              <w:caps w:val="0"/>
              <w:noProof/>
              <w:color w:val="auto"/>
              <w:sz w:val="22"/>
              <w:szCs w:val="22"/>
            </w:rPr>
          </w:pPr>
          <w:ins w:id="175"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"_Toc461720026"</w:instrText>
            </w:r>
            <w:r w:rsidRPr="00AA0E85">
              <w:rPr>
                <w:rStyle w:val="Hyperlink"/>
                <w:noProof/>
              </w:rPr>
              <w:instrText xml:space="preserve"> </w:instrText>
            </w:r>
            <w:r w:rsidRPr="00AA0E85">
              <w:rPr>
                <w:rStyle w:val="Hyperlink"/>
                <w:noProof/>
              </w:rPr>
              <w:fldChar w:fldCharType="separate"/>
            </w:r>
            <w:r w:rsidRPr="00AA0E85">
              <w:rPr>
                <w:rStyle w:val="Hyperlink"/>
                <w:noProof/>
              </w:rPr>
              <w:t>SOLUTION IN AWS CLOUD</w:t>
            </w:r>
            <w:r>
              <w:rPr>
                <w:noProof/>
                <w:webHidden/>
              </w:rPr>
              <w:tab/>
            </w:r>
            <w:r>
              <w:rPr>
                <w:noProof/>
                <w:webHidden/>
              </w:rPr>
              <w:fldChar w:fldCharType="begin"/>
            </w:r>
            <w:r>
              <w:rPr>
                <w:noProof/>
                <w:webHidden/>
              </w:rPr>
              <w:instrText xml:space="preserve"> PAGEREF _Toc461720026 \h </w:instrText>
            </w:r>
          </w:ins>
          <w:r>
            <w:rPr>
              <w:noProof/>
              <w:webHidden/>
            </w:rPr>
          </w:r>
          <w:r>
            <w:rPr>
              <w:noProof/>
              <w:webHidden/>
            </w:rPr>
            <w:fldChar w:fldCharType="separate"/>
          </w:r>
          <w:ins w:id="176" w:author="Kostiantyn Kudriavtsev" w:date="2016-09-15T16:24:00Z">
            <w:r>
              <w:rPr>
                <w:noProof/>
                <w:webHidden/>
              </w:rPr>
              <w:t>18</w:t>
            </w:r>
            <w:r>
              <w:rPr>
                <w:noProof/>
                <w:webHidden/>
              </w:rPr>
              <w:fldChar w:fldCharType="end"/>
            </w:r>
            <w:r w:rsidRPr="00AA0E85">
              <w:rPr>
                <w:rStyle w:val="Hyperlink"/>
                <w:noProof/>
              </w:rPr>
              <w:fldChar w:fldCharType="end"/>
            </w:r>
          </w:ins>
        </w:p>
        <w:p w14:paraId="49280E29" w14:textId="77777777" w:rsidR="00812E13" w:rsidRDefault="00812E13">
          <w:pPr>
            <w:pStyle w:val="TOC2"/>
            <w:tabs>
              <w:tab w:val="right" w:leader="dot" w:pos="9347"/>
            </w:tabs>
            <w:rPr>
              <w:ins w:id="177" w:author="Kostiantyn Kudriavtsev" w:date="2016-09-15T16:24:00Z"/>
              <w:rFonts w:asciiTheme="minorHAnsi" w:eastAsiaTheme="minorEastAsia" w:hAnsiTheme="minorHAnsi" w:cstheme="minorBidi"/>
              <w:caps w:val="0"/>
              <w:noProof/>
              <w:color w:val="auto"/>
              <w:sz w:val="22"/>
              <w:szCs w:val="22"/>
            </w:rPr>
          </w:pPr>
          <w:ins w:id="178"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"_Toc461720027"</w:instrText>
            </w:r>
            <w:r w:rsidRPr="00AA0E85">
              <w:rPr>
                <w:rStyle w:val="Hyperlink"/>
                <w:noProof/>
              </w:rPr>
              <w:instrText xml:space="preserve"> </w:instrText>
            </w:r>
            <w:r w:rsidRPr="00AA0E85">
              <w:rPr>
                <w:rStyle w:val="Hyperlink"/>
                <w:noProof/>
              </w:rPr>
              <w:fldChar w:fldCharType="separate"/>
            </w:r>
            <w:r w:rsidRPr="00AA0E85">
              <w:rPr>
                <w:rStyle w:val="Hyperlink"/>
                <w:noProof/>
              </w:rPr>
              <w:t>Solution components structure</w:t>
            </w:r>
            <w:r>
              <w:rPr>
                <w:noProof/>
                <w:webHidden/>
              </w:rPr>
              <w:tab/>
            </w:r>
            <w:r>
              <w:rPr>
                <w:noProof/>
                <w:webHidden/>
              </w:rPr>
              <w:fldChar w:fldCharType="begin"/>
            </w:r>
            <w:r>
              <w:rPr>
                <w:noProof/>
                <w:webHidden/>
              </w:rPr>
              <w:instrText xml:space="preserve"> PAGEREF _Toc461720027 \h </w:instrText>
            </w:r>
          </w:ins>
          <w:r>
            <w:rPr>
              <w:noProof/>
              <w:webHidden/>
            </w:rPr>
          </w:r>
          <w:r>
            <w:rPr>
              <w:noProof/>
              <w:webHidden/>
            </w:rPr>
            <w:fldChar w:fldCharType="separate"/>
          </w:r>
          <w:ins w:id="179" w:author="Kostiantyn Kudriavtsev" w:date="2016-09-15T16:24:00Z">
            <w:r>
              <w:rPr>
                <w:noProof/>
                <w:webHidden/>
              </w:rPr>
              <w:t>19</w:t>
            </w:r>
            <w:r>
              <w:rPr>
                <w:noProof/>
                <w:webHidden/>
              </w:rPr>
              <w:fldChar w:fldCharType="end"/>
            </w:r>
            <w:r w:rsidRPr="00AA0E85">
              <w:rPr>
                <w:rStyle w:val="Hyperlink"/>
                <w:noProof/>
              </w:rPr>
              <w:fldChar w:fldCharType="end"/>
            </w:r>
          </w:ins>
        </w:p>
        <w:p w14:paraId="20B4053A" w14:textId="77777777" w:rsidR="00812E13" w:rsidRDefault="00812E13">
          <w:pPr>
            <w:pStyle w:val="TOC3"/>
            <w:tabs>
              <w:tab w:val="left" w:pos="1200"/>
              <w:tab w:val="right" w:leader="dot" w:pos="9347"/>
            </w:tabs>
            <w:rPr>
              <w:ins w:id="180" w:author="Kostiantyn Kudriavtsev" w:date="2016-09-15T16:24:00Z"/>
              <w:rFonts w:asciiTheme="minorHAnsi" w:eastAsiaTheme="minorEastAsia" w:hAnsiTheme="minorHAnsi" w:cstheme="minorBidi"/>
              <w:iCs w:val="0"/>
              <w:noProof/>
              <w:color w:val="auto"/>
              <w:sz w:val="22"/>
              <w:szCs w:val="22"/>
            </w:rPr>
          </w:pPr>
          <w:ins w:id="181"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"_Toc461720028"</w:instrText>
            </w:r>
            <w:r w:rsidRPr="00AA0E85">
              <w:rPr>
                <w:rStyle w:val="Hyperlink"/>
                <w:noProof/>
              </w:rPr>
              <w:instrText xml:space="preserve"> </w:instrText>
            </w:r>
            <w:r w:rsidRPr="00AA0E85">
              <w:rPr>
                <w:rStyle w:val="Hyperlink"/>
                <w:noProof/>
              </w:rPr>
              <w:fldChar w:fldCharType="separate"/>
            </w:r>
            <w:r w:rsidRPr="00AA0E85">
              <w:rPr>
                <w:rStyle w:val="Hyperlink"/>
                <w:noProof/>
              </w:rPr>
              <w:t>5.1.4</w:t>
            </w:r>
            <w:r>
              <w:rPr>
                <w:rFonts w:asciiTheme="minorHAnsi" w:eastAsiaTheme="minorEastAsia" w:hAnsiTheme="minorHAnsi" w:cstheme="minorBidi"/>
                <w:iCs w:val="0"/>
                <w:noProof/>
                <w:color w:val="auto"/>
                <w:sz w:val="22"/>
                <w:szCs w:val="22"/>
              </w:rPr>
              <w:tab/>
            </w:r>
            <w:r w:rsidRPr="00AA0E85">
              <w:rPr>
                <w:rStyle w:val="Hyperlink"/>
                <w:noProof/>
              </w:rPr>
              <w:t>SELF-SERVICE UI COMPONENT</w:t>
            </w:r>
            <w:r>
              <w:rPr>
                <w:noProof/>
                <w:webHidden/>
              </w:rPr>
              <w:tab/>
            </w:r>
            <w:r>
              <w:rPr>
                <w:noProof/>
                <w:webHidden/>
              </w:rPr>
              <w:fldChar w:fldCharType="begin"/>
            </w:r>
            <w:r>
              <w:rPr>
                <w:noProof/>
                <w:webHidden/>
              </w:rPr>
              <w:instrText xml:space="preserve"> PAGEREF _Toc461720028 \h </w:instrText>
            </w:r>
          </w:ins>
          <w:r>
            <w:rPr>
              <w:noProof/>
              <w:webHidden/>
            </w:rPr>
          </w:r>
          <w:r>
            <w:rPr>
              <w:noProof/>
              <w:webHidden/>
            </w:rPr>
            <w:fldChar w:fldCharType="separate"/>
          </w:r>
          <w:ins w:id="182" w:author="Kostiantyn Kudriavtsev" w:date="2016-09-15T16:24:00Z">
            <w:r>
              <w:rPr>
                <w:noProof/>
                <w:webHidden/>
              </w:rPr>
              <w:t>19</w:t>
            </w:r>
            <w:r>
              <w:rPr>
                <w:noProof/>
                <w:webHidden/>
              </w:rPr>
              <w:fldChar w:fldCharType="end"/>
            </w:r>
            <w:r w:rsidRPr="00AA0E85">
              <w:rPr>
                <w:rStyle w:val="Hyperlink"/>
                <w:noProof/>
              </w:rPr>
              <w:fldChar w:fldCharType="end"/>
            </w:r>
          </w:ins>
        </w:p>
        <w:p w14:paraId="35393CBD" w14:textId="77777777" w:rsidR="00812E13" w:rsidRDefault="00812E13">
          <w:pPr>
            <w:pStyle w:val="TOC3"/>
            <w:tabs>
              <w:tab w:val="left" w:pos="1200"/>
              <w:tab w:val="right" w:leader="dot" w:pos="9347"/>
            </w:tabs>
            <w:rPr>
              <w:ins w:id="183" w:author="Kostiantyn Kudriavtsev" w:date="2016-09-15T16:24:00Z"/>
              <w:rFonts w:asciiTheme="minorHAnsi" w:eastAsiaTheme="minorEastAsia" w:hAnsiTheme="minorHAnsi" w:cstheme="minorBidi"/>
              <w:iCs w:val="0"/>
              <w:noProof/>
              <w:color w:val="auto"/>
              <w:sz w:val="22"/>
              <w:szCs w:val="22"/>
            </w:rPr>
          </w:pPr>
          <w:ins w:id="184"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"_Toc461720034"</w:instrText>
            </w:r>
            <w:r w:rsidRPr="00AA0E85">
              <w:rPr>
                <w:rStyle w:val="Hyperlink"/>
                <w:noProof/>
              </w:rPr>
              <w:instrText xml:space="preserve"> </w:instrText>
            </w:r>
            <w:r w:rsidRPr="00AA0E85">
              <w:rPr>
                <w:rStyle w:val="Hyperlink"/>
                <w:noProof/>
              </w:rPr>
              <w:fldChar w:fldCharType="separate"/>
            </w:r>
            <w:r w:rsidRPr="00AA0E85">
              <w:rPr>
                <w:rStyle w:val="Hyperlink"/>
                <w:noProof/>
              </w:rPr>
              <w:t>5.1.5</w:t>
            </w:r>
            <w:r>
              <w:rPr>
                <w:rFonts w:asciiTheme="minorHAnsi" w:eastAsiaTheme="minorEastAsia" w:hAnsiTheme="minorHAnsi" w:cstheme="minorBidi"/>
                <w:iCs w:val="0"/>
                <w:noProof/>
                <w:color w:val="auto"/>
                <w:sz w:val="22"/>
                <w:szCs w:val="22"/>
              </w:rPr>
              <w:tab/>
            </w:r>
            <w:r w:rsidRPr="00AA0E85">
              <w:rPr>
                <w:rStyle w:val="Hyperlink"/>
                <w:noProof/>
              </w:rPr>
              <w:t>PROVISION SERVICE - VOLODYMYR</w:t>
            </w:r>
            <w:r>
              <w:rPr>
                <w:noProof/>
                <w:webHidden/>
              </w:rPr>
              <w:tab/>
            </w:r>
            <w:r>
              <w:rPr>
                <w:noProof/>
                <w:webHidden/>
              </w:rPr>
              <w:fldChar w:fldCharType="begin"/>
            </w:r>
            <w:r>
              <w:rPr>
                <w:noProof/>
                <w:webHidden/>
              </w:rPr>
              <w:instrText xml:space="preserve"> PAGEREF _Toc461720034 \h </w:instrText>
            </w:r>
          </w:ins>
          <w:r>
            <w:rPr>
              <w:noProof/>
              <w:webHidden/>
            </w:rPr>
          </w:r>
          <w:r>
            <w:rPr>
              <w:noProof/>
              <w:webHidden/>
            </w:rPr>
            <w:fldChar w:fldCharType="separate"/>
          </w:r>
          <w:ins w:id="185" w:author="Kostiantyn Kudriavtsev" w:date="2016-09-15T16:24:00Z">
            <w:r>
              <w:rPr>
                <w:noProof/>
                <w:webHidden/>
              </w:rPr>
              <w:t>20</w:t>
            </w:r>
            <w:r>
              <w:rPr>
                <w:noProof/>
                <w:webHidden/>
              </w:rPr>
              <w:fldChar w:fldCharType="end"/>
            </w:r>
            <w:r w:rsidRPr="00AA0E85">
              <w:rPr>
                <w:rStyle w:val="Hyperlink"/>
                <w:noProof/>
              </w:rPr>
              <w:fldChar w:fldCharType="end"/>
            </w:r>
          </w:ins>
        </w:p>
        <w:p w14:paraId="6FDC011D" w14:textId="77777777" w:rsidR="00812E13" w:rsidRDefault="00812E13">
          <w:pPr>
            <w:pStyle w:val="TOC3"/>
            <w:tabs>
              <w:tab w:val="left" w:pos="1200"/>
              <w:tab w:val="right" w:leader="dot" w:pos="9347"/>
            </w:tabs>
            <w:rPr>
              <w:ins w:id="186" w:author="Kostiantyn Kudriavtsev" w:date="2016-09-15T16:24:00Z"/>
              <w:rFonts w:asciiTheme="minorHAnsi" w:eastAsiaTheme="minorEastAsia" w:hAnsiTheme="minorHAnsi" w:cstheme="minorBidi"/>
              <w:iCs w:val="0"/>
              <w:noProof/>
              <w:color w:val="auto"/>
              <w:sz w:val="22"/>
              <w:szCs w:val="22"/>
            </w:rPr>
          </w:pPr>
          <w:ins w:id="187"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"_Toc461720035"</w:instrText>
            </w:r>
            <w:r w:rsidRPr="00AA0E85">
              <w:rPr>
                <w:rStyle w:val="Hyperlink"/>
                <w:noProof/>
              </w:rPr>
              <w:instrText xml:space="preserve"> </w:instrText>
            </w:r>
            <w:r w:rsidRPr="00AA0E85">
              <w:rPr>
                <w:rStyle w:val="Hyperlink"/>
                <w:noProof/>
              </w:rPr>
              <w:fldChar w:fldCharType="separate"/>
            </w:r>
            <w:r w:rsidRPr="00AA0E85">
              <w:rPr>
                <w:rStyle w:val="Hyperlink"/>
                <w:noProof/>
              </w:rPr>
              <w:t>5.1.6</w:t>
            </w:r>
            <w:r>
              <w:rPr>
                <w:rFonts w:asciiTheme="minorHAnsi" w:eastAsiaTheme="minorEastAsia" w:hAnsiTheme="minorHAnsi" w:cstheme="minorBidi"/>
                <w:iCs w:val="0"/>
                <w:noProof/>
                <w:color w:val="auto"/>
                <w:sz w:val="22"/>
                <w:szCs w:val="22"/>
              </w:rPr>
              <w:tab/>
            </w:r>
            <w:r w:rsidRPr="00AA0E85">
              <w:rPr>
                <w:rStyle w:val="Hyperlink"/>
                <w:noProof/>
              </w:rPr>
              <w:t>BACKEND</w:t>
            </w:r>
            <w:r>
              <w:rPr>
                <w:noProof/>
                <w:webHidden/>
              </w:rPr>
              <w:tab/>
            </w:r>
            <w:r>
              <w:rPr>
                <w:noProof/>
                <w:webHidden/>
              </w:rPr>
              <w:fldChar w:fldCharType="begin"/>
            </w:r>
            <w:r>
              <w:rPr>
                <w:noProof/>
                <w:webHidden/>
              </w:rPr>
              <w:instrText xml:space="preserve"> PAGEREF _Toc461720035 \h </w:instrText>
            </w:r>
          </w:ins>
          <w:r>
            <w:rPr>
              <w:noProof/>
              <w:webHidden/>
            </w:rPr>
          </w:r>
          <w:r>
            <w:rPr>
              <w:noProof/>
              <w:webHidden/>
            </w:rPr>
            <w:fldChar w:fldCharType="separate"/>
          </w:r>
          <w:ins w:id="188" w:author="Kostiantyn Kudriavtsev" w:date="2016-09-15T16:24:00Z">
            <w:r>
              <w:rPr>
                <w:noProof/>
                <w:webHidden/>
              </w:rPr>
              <w:t>20</w:t>
            </w:r>
            <w:r>
              <w:rPr>
                <w:noProof/>
                <w:webHidden/>
              </w:rPr>
              <w:fldChar w:fldCharType="end"/>
            </w:r>
            <w:r w:rsidRPr="00AA0E85">
              <w:rPr>
                <w:rStyle w:val="Hyperlink"/>
                <w:noProof/>
              </w:rPr>
              <w:fldChar w:fldCharType="end"/>
            </w:r>
          </w:ins>
        </w:p>
        <w:p w14:paraId="6623A94C" w14:textId="77777777" w:rsidR="00812E13" w:rsidRDefault="00812E13">
          <w:pPr>
            <w:pStyle w:val="TOC3"/>
            <w:tabs>
              <w:tab w:val="left" w:pos="1200"/>
              <w:tab w:val="right" w:leader="dot" w:pos="9347"/>
            </w:tabs>
            <w:rPr>
              <w:ins w:id="189" w:author="Kostiantyn Kudriavtsev" w:date="2016-09-15T16:24:00Z"/>
              <w:rFonts w:asciiTheme="minorHAnsi" w:eastAsiaTheme="minorEastAsia" w:hAnsiTheme="minorHAnsi" w:cstheme="minorBidi"/>
              <w:iCs w:val="0"/>
              <w:noProof/>
              <w:color w:val="auto"/>
              <w:sz w:val="22"/>
              <w:szCs w:val="22"/>
            </w:rPr>
          </w:pPr>
          <w:ins w:id="190"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"_Toc461720036"</w:instrText>
            </w:r>
            <w:r w:rsidRPr="00AA0E85">
              <w:rPr>
                <w:rStyle w:val="Hyperlink"/>
                <w:noProof/>
              </w:rPr>
              <w:instrText xml:space="preserve"> </w:instrText>
            </w:r>
            <w:r w:rsidRPr="00AA0E85">
              <w:rPr>
                <w:rStyle w:val="Hyperlink"/>
                <w:noProof/>
              </w:rPr>
              <w:fldChar w:fldCharType="separate"/>
            </w:r>
            <w:r w:rsidRPr="00AA0E85">
              <w:rPr>
                <w:rStyle w:val="Hyperlink"/>
                <w:noProof/>
              </w:rPr>
              <w:t>5.1.7</w:t>
            </w:r>
            <w:r>
              <w:rPr>
                <w:rFonts w:asciiTheme="minorHAnsi" w:eastAsiaTheme="minorEastAsia" w:hAnsiTheme="minorHAnsi" w:cstheme="minorBidi"/>
                <w:iCs w:val="0"/>
                <w:noProof/>
                <w:color w:val="auto"/>
                <w:sz w:val="22"/>
                <w:szCs w:val="22"/>
              </w:rPr>
              <w:tab/>
            </w:r>
            <w:r w:rsidRPr="00AA0E85">
              <w:rPr>
                <w:rStyle w:val="Hyperlink"/>
                <w:noProof/>
              </w:rPr>
              <w:t>Authentication and Authorization approach</w:t>
            </w:r>
            <w:r>
              <w:rPr>
                <w:noProof/>
                <w:webHidden/>
              </w:rPr>
              <w:tab/>
            </w:r>
            <w:r>
              <w:rPr>
                <w:noProof/>
                <w:webHidden/>
              </w:rPr>
              <w:fldChar w:fldCharType="begin"/>
            </w:r>
            <w:r>
              <w:rPr>
                <w:noProof/>
                <w:webHidden/>
              </w:rPr>
              <w:instrText xml:space="preserve"> PAGEREF _Toc461720036 \h </w:instrText>
            </w:r>
          </w:ins>
          <w:r>
            <w:rPr>
              <w:noProof/>
              <w:webHidden/>
            </w:rPr>
          </w:r>
          <w:r>
            <w:rPr>
              <w:noProof/>
              <w:webHidden/>
            </w:rPr>
            <w:fldChar w:fldCharType="separate"/>
          </w:r>
          <w:ins w:id="191" w:author="Kostiantyn Kudriavtsev" w:date="2016-09-15T16:24:00Z">
            <w:r>
              <w:rPr>
                <w:noProof/>
                <w:webHidden/>
              </w:rPr>
              <w:t>20</w:t>
            </w:r>
            <w:r>
              <w:rPr>
                <w:noProof/>
                <w:webHidden/>
              </w:rPr>
              <w:fldChar w:fldCharType="end"/>
            </w:r>
            <w:r w:rsidRPr="00AA0E85">
              <w:rPr>
                <w:rStyle w:val="Hyperlink"/>
                <w:noProof/>
              </w:rPr>
              <w:fldChar w:fldCharType="end"/>
            </w:r>
          </w:ins>
        </w:p>
        <w:p w14:paraId="0122BAE1" w14:textId="77777777" w:rsidR="00812E13" w:rsidRDefault="00812E13">
          <w:pPr>
            <w:pStyle w:val="TOC2"/>
            <w:tabs>
              <w:tab w:val="right" w:leader="dot" w:pos="9347"/>
            </w:tabs>
            <w:rPr>
              <w:ins w:id="192" w:author="Kostiantyn Kudriavtsev" w:date="2016-09-15T16:24:00Z"/>
              <w:rFonts w:asciiTheme="minorHAnsi" w:eastAsiaTheme="minorEastAsia" w:hAnsiTheme="minorHAnsi" w:cstheme="minorBidi"/>
              <w:caps w:val="0"/>
              <w:noProof/>
              <w:color w:val="auto"/>
              <w:sz w:val="22"/>
              <w:szCs w:val="22"/>
            </w:rPr>
          </w:pPr>
          <w:ins w:id="193"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"_Toc461720037"</w:instrText>
            </w:r>
            <w:r w:rsidRPr="00AA0E85">
              <w:rPr>
                <w:rStyle w:val="Hyperlink"/>
                <w:noProof/>
              </w:rPr>
              <w:instrText xml:space="preserve"> </w:instrText>
            </w:r>
            <w:r w:rsidRPr="00AA0E85">
              <w:rPr>
                <w:rStyle w:val="Hyperlink"/>
                <w:noProof/>
              </w:rPr>
              <w:fldChar w:fldCharType="separate"/>
            </w:r>
            <w:r w:rsidRPr="00AA0E85">
              <w:rPr>
                <w:rStyle w:val="Hyperlink"/>
                <w:noProof/>
              </w:rPr>
              <w:t>Domain model</w:t>
            </w:r>
            <w:r>
              <w:rPr>
                <w:noProof/>
                <w:webHidden/>
              </w:rPr>
              <w:tab/>
            </w:r>
            <w:r>
              <w:rPr>
                <w:noProof/>
                <w:webHidden/>
              </w:rPr>
              <w:fldChar w:fldCharType="begin"/>
            </w:r>
            <w:r>
              <w:rPr>
                <w:noProof/>
                <w:webHidden/>
              </w:rPr>
              <w:instrText xml:space="preserve"> PAGEREF _Toc461720037 \h </w:instrText>
            </w:r>
          </w:ins>
          <w:r>
            <w:rPr>
              <w:noProof/>
              <w:webHidden/>
            </w:rPr>
          </w:r>
          <w:r>
            <w:rPr>
              <w:noProof/>
              <w:webHidden/>
            </w:rPr>
            <w:fldChar w:fldCharType="separate"/>
          </w:r>
          <w:ins w:id="194" w:author="Kostiantyn Kudriavtsev" w:date="2016-09-15T16:24:00Z">
            <w:r>
              <w:rPr>
                <w:noProof/>
                <w:webHidden/>
              </w:rPr>
              <w:t>21</w:t>
            </w:r>
            <w:r>
              <w:rPr>
                <w:noProof/>
                <w:webHidden/>
              </w:rPr>
              <w:fldChar w:fldCharType="end"/>
            </w:r>
            <w:r w:rsidRPr="00AA0E85">
              <w:rPr>
                <w:rStyle w:val="Hyperlink"/>
                <w:noProof/>
              </w:rPr>
              <w:fldChar w:fldCharType="end"/>
            </w:r>
          </w:ins>
        </w:p>
        <w:p w14:paraId="2C67FD4A" w14:textId="77777777" w:rsidR="00812E13" w:rsidRDefault="00812E13">
          <w:pPr>
            <w:pStyle w:val="TOC2"/>
            <w:tabs>
              <w:tab w:val="right" w:leader="dot" w:pos="9347"/>
            </w:tabs>
            <w:rPr>
              <w:ins w:id="195" w:author="Kostiantyn Kudriavtsev" w:date="2016-09-15T16:24:00Z"/>
              <w:rFonts w:asciiTheme="minorHAnsi" w:eastAsiaTheme="minorEastAsia" w:hAnsiTheme="minorHAnsi" w:cstheme="minorBidi"/>
              <w:caps w:val="0"/>
              <w:noProof/>
              <w:color w:val="auto"/>
              <w:sz w:val="22"/>
              <w:szCs w:val="22"/>
            </w:rPr>
          </w:pPr>
          <w:ins w:id="196"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"_Toc461720038"</w:instrText>
            </w:r>
            <w:r w:rsidRPr="00AA0E85">
              <w:rPr>
                <w:rStyle w:val="Hyperlink"/>
                <w:noProof/>
              </w:rPr>
              <w:instrText xml:space="preserve"> </w:instrText>
            </w:r>
            <w:r w:rsidRPr="00AA0E85">
              <w:rPr>
                <w:rStyle w:val="Hyperlink"/>
                <w:noProof/>
              </w:rPr>
              <w:fldChar w:fldCharType="separate"/>
            </w:r>
            <w:r w:rsidRPr="00AA0E85">
              <w:rPr>
                <w:rStyle w:val="Hyperlink"/>
                <w:noProof/>
              </w:rPr>
              <w:t>Data model</w:t>
            </w:r>
            <w:r>
              <w:rPr>
                <w:noProof/>
                <w:webHidden/>
              </w:rPr>
              <w:tab/>
            </w:r>
            <w:r>
              <w:rPr>
                <w:noProof/>
                <w:webHidden/>
              </w:rPr>
              <w:fldChar w:fldCharType="begin"/>
            </w:r>
            <w:r>
              <w:rPr>
                <w:noProof/>
                <w:webHidden/>
              </w:rPr>
              <w:instrText xml:space="preserve"> PAGEREF _Toc461720038 \h </w:instrText>
            </w:r>
          </w:ins>
          <w:r>
            <w:rPr>
              <w:noProof/>
              <w:webHidden/>
            </w:rPr>
          </w:r>
          <w:r>
            <w:rPr>
              <w:noProof/>
              <w:webHidden/>
            </w:rPr>
            <w:fldChar w:fldCharType="separate"/>
          </w:r>
          <w:ins w:id="197" w:author="Kostiantyn Kudriavtsev" w:date="2016-09-15T16:24:00Z">
            <w:r>
              <w:rPr>
                <w:noProof/>
                <w:webHidden/>
              </w:rPr>
              <w:t>21</w:t>
            </w:r>
            <w:r>
              <w:rPr>
                <w:noProof/>
                <w:webHidden/>
              </w:rPr>
              <w:fldChar w:fldCharType="end"/>
            </w:r>
            <w:r w:rsidRPr="00AA0E85">
              <w:rPr>
                <w:rStyle w:val="Hyperlink"/>
                <w:noProof/>
              </w:rPr>
              <w:fldChar w:fldCharType="end"/>
            </w:r>
          </w:ins>
        </w:p>
        <w:p w14:paraId="2C6CD887" w14:textId="77777777" w:rsidR="00812E13" w:rsidRDefault="00812E13">
          <w:pPr>
            <w:pStyle w:val="TOC3"/>
            <w:tabs>
              <w:tab w:val="left" w:pos="1200"/>
              <w:tab w:val="right" w:leader="dot" w:pos="9347"/>
            </w:tabs>
            <w:rPr>
              <w:ins w:id="198" w:author="Kostiantyn Kudriavtsev" w:date="2016-09-15T16:24:00Z"/>
              <w:rFonts w:asciiTheme="minorHAnsi" w:eastAsiaTheme="minorEastAsia" w:hAnsiTheme="minorHAnsi" w:cstheme="minorBidi"/>
              <w:iCs w:val="0"/>
              <w:noProof/>
              <w:color w:val="auto"/>
              <w:sz w:val="22"/>
              <w:szCs w:val="22"/>
            </w:rPr>
          </w:pPr>
          <w:ins w:id="199"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"_Toc461720039"</w:instrText>
            </w:r>
            <w:r w:rsidRPr="00AA0E85">
              <w:rPr>
                <w:rStyle w:val="Hyperlink"/>
                <w:noProof/>
              </w:rPr>
              <w:instrText xml:space="preserve"> </w:instrText>
            </w:r>
            <w:r w:rsidRPr="00AA0E85">
              <w:rPr>
                <w:rStyle w:val="Hyperlink"/>
                <w:noProof/>
              </w:rPr>
              <w:fldChar w:fldCharType="separate"/>
            </w:r>
            <w:r w:rsidRPr="00AA0E85">
              <w:rPr>
                <w:rStyle w:val="Hyperlink"/>
                <w:noProof/>
              </w:rPr>
              <w:t>5.1.8</w:t>
            </w:r>
            <w:r>
              <w:rPr>
                <w:rFonts w:asciiTheme="minorHAnsi" w:eastAsiaTheme="minorEastAsia" w:hAnsiTheme="minorHAnsi" w:cstheme="minorBidi"/>
                <w:iCs w:val="0"/>
                <w:noProof/>
                <w:color w:val="auto"/>
                <w:sz w:val="22"/>
                <w:szCs w:val="22"/>
              </w:rPr>
              <w:tab/>
            </w:r>
            <w:r w:rsidRPr="00AA0E85">
              <w:rPr>
                <w:rStyle w:val="Hyperlink"/>
                <w:noProof/>
              </w:rPr>
              <w:t>Management node MongoDB</w:t>
            </w:r>
            <w:r>
              <w:rPr>
                <w:noProof/>
                <w:webHidden/>
              </w:rPr>
              <w:tab/>
            </w:r>
            <w:r>
              <w:rPr>
                <w:noProof/>
                <w:webHidden/>
              </w:rPr>
              <w:fldChar w:fldCharType="begin"/>
            </w:r>
            <w:r>
              <w:rPr>
                <w:noProof/>
                <w:webHidden/>
              </w:rPr>
              <w:instrText xml:space="preserve"> PAGEREF _Toc461720039 \h </w:instrText>
            </w:r>
          </w:ins>
          <w:r>
            <w:rPr>
              <w:noProof/>
              <w:webHidden/>
            </w:rPr>
          </w:r>
          <w:r>
            <w:rPr>
              <w:noProof/>
              <w:webHidden/>
            </w:rPr>
            <w:fldChar w:fldCharType="separate"/>
          </w:r>
          <w:ins w:id="200" w:author="Kostiantyn Kudriavtsev" w:date="2016-09-15T16:24:00Z">
            <w:r>
              <w:rPr>
                <w:noProof/>
                <w:webHidden/>
              </w:rPr>
              <w:t>21</w:t>
            </w:r>
            <w:r>
              <w:rPr>
                <w:noProof/>
                <w:webHidden/>
              </w:rPr>
              <w:fldChar w:fldCharType="end"/>
            </w:r>
            <w:r w:rsidRPr="00AA0E85">
              <w:rPr>
                <w:rStyle w:val="Hyperlink"/>
                <w:noProof/>
              </w:rPr>
              <w:fldChar w:fldCharType="end"/>
            </w:r>
          </w:ins>
        </w:p>
        <w:p w14:paraId="66BB6D73" w14:textId="77777777" w:rsidR="00812E13" w:rsidRDefault="00812E13">
          <w:pPr>
            <w:pStyle w:val="TOC3"/>
            <w:tabs>
              <w:tab w:val="left" w:pos="1200"/>
              <w:tab w:val="right" w:leader="dot" w:pos="9347"/>
            </w:tabs>
            <w:rPr>
              <w:ins w:id="201" w:author="Kostiantyn Kudriavtsev" w:date="2016-09-15T16:24:00Z"/>
              <w:rFonts w:asciiTheme="minorHAnsi" w:eastAsiaTheme="minorEastAsia" w:hAnsiTheme="minorHAnsi" w:cstheme="minorBidi"/>
              <w:iCs w:val="0"/>
              <w:noProof/>
              <w:color w:val="auto"/>
              <w:sz w:val="22"/>
              <w:szCs w:val="22"/>
            </w:rPr>
          </w:pPr>
          <w:ins w:id="202"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"_Toc461720040"</w:instrText>
            </w:r>
            <w:r w:rsidRPr="00AA0E85">
              <w:rPr>
                <w:rStyle w:val="Hyperlink"/>
                <w:noProof/>
              </w:rPr>
              <w:instrText xml:space="preserve"> </w:instrText>
            </w:r>
            <w:r w:rsidRPr="00AA0E85">
              <w:rPr>
                <w:rStyle w:val="Hyperlink"/>
                <w:noProof/>
              </w:rPr>
              <w:fldChar w:fldCharType="separate"/>
            </w:r>
            <w:r w:rsidRPr="00AA0E85">
              <w:rPr>
                <w:rStyle w:val="Hyperlink"/>
                <w:noProof/>
              </w:rPr>
              <w:t>5.1.9</w:t>
            </w:r>
            <w:r>
              <w:rPr>
                <w:rFonts w:asciiTheme="minorHAnsi" w:eastAsiaTheme="minorEastAsia" w:hAnsiTheme="minorHAnsi" w:cstheme="minorBidi"/>
                <w:iCs w:val="0"/>
                <w:noProof/>
                <w:color w:val="auto"/>
                <w:sz w:val="22"/>
                <w:szCs w:val="22"/>
              </w:rPr>
              <w:tab/>
            </w:r>
            <w:r w:rsidRPr="00AA0E85">
              <w:rPr>
                <w:rStyle w:val="Hyperlink"/>
                <w:noProof/>
              </w:rPr>
              <w:t>Templates on Management node</w:t>
            </w:r>
            <w:r>
              <w:rPr>
                <w:noProof/>
                <w:webHidden/>
              </w:rPr>
              <w:tab/>
            </w:r>
            <w:r>
              <w:rPr>
                <w:noProof/>
                <w:webHidden/>
              </w:rPr>
              <w:fldChar w:fldCharType="begin"/>
            </w:r>
            <w:r>
              <w:rPr>
                <w:noProof/>
                <w:webHidden/>
              </w:rPr>
              <w:instrText xml:space="preserve"> PAGEREF _Toc461720040 \h </w:instrText>
            </w:r>
          </w:ins>
          <w:r>
            <w:rPr>
              <w:noProof/>
              <w:webHidden/>
            </w:rPr>
          </w:r>
          <w:r>
            <w:rPr>
              <w:noProof/>
              <w:webHidden/>
            </w:rPr>
            <w:fldChar w:fldCharType="separate"/>
          </w:r>
          <w:ins w:id="203" w:author="Kostiantyn Kudriavtsev" w:date="2016-09-15T16:24:00Z">
            <w:r>
              <w:rPr>
                <w:noProof/>
                <w:webHidden/>
              </w:rPr>
              <w:t>22</w:t>
            </w:r>
            <w:r>
              <w:rPr>
                <w:noProof/>
                <w:webHidden/>
              </w:rPr>
              <w:fldChar w:fldCharType="end"/>
            </w:r>
            <w:r w:rsidRPr="00AA0E85">
              <w:rPr>
                <w:rStyle w:val="Hyperlink"/>
                <w:noProof/>
              </w:rPr>
              <w:fldChar w:fldCharType="end"/>
            </w:r>
          </w:ins>
        </w:p>
        <w:p w14:paraId="3F62B207" w14:textId="77777777" w:rsidR="00812E13" w:rsidRDefault="00812E13">
          <w:pPr>
            <w:pStyle w:val="TOC2"/>
            <w:tabs>
              <w:tab w:val="right" w:leader="dot" w:pos="9347"/>
            </w:tabs>
            <w:rPr>
              <w:ins w:id="204" w:author="Kostiantyn Kudriavtsev" w:date="2016-09-15T16:24:00Z"/>
              <w:rFonts w:asciiTheme="minorHAnsi" w:eastAsiaTheme="minorEastAsia" w:hAnsiTheme="minorHAnsi" w:cstheme="minorBidi"/>
              <w:caps w:val="0"/>
              <w:noProof/>
              <w:color w:val="auto"/>
              <w:sz w:val="22"/>
              <w:szCs w:val="22"/>
            </w:rPr>
          </w:pPr>
          <w:ins w:id="205"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"_Toc461720041"</w:instrText>
            </w:r>
            <w:r w:rsidRPr="00AA0E85">
              <w:rPr>
                <w:rStyle w:val="Hyperlink"/>
                <w:noProof/>
              </w:rPr>
              <w:instrText xml:space="preserve"> </w:instrText>
            </w:r>
            <w:r w:rsidRPr="00AA0E85">
              <w:rPr>
                <w:rStyle w:val="Hyperlink"/>
                <w:noProof/>
              </w:rPr>
              <w:fldChar w:fldCharType="separate"/>
            </w:r>
            <w:r w:rsidRPr="00AA0E85">
              <w:rPr>
                <w:rStyle w:val="Hyperlink"/>
                <w:noProof/>
              </w:rPr>
              <w:t>High-level deployment approach</w:t>
            </w:r>
            <w:r>
              <w:rPr>
                <w:noProof/>
                <w:webHidden/>
              </w:rPr>
              <w:tab/>
            </w:r>
            <w:r>
              <w:rPr>
                <w:noProof/>
                <w:webHidden/>
              </w:rPr>
              <w:fldChar w:fldCharType="begin"/>
            </w:r>
            <w:r>
              <w:rPr>
                <w:noProof/>
                <w:webHidden/>
              </w:rPr>
              <w:instrText xml:space="preserve"> PAGEREF _Toc461720041 \h </w:instrText>
            </w:r>
          </w:ins>
          <w:r>
            <w:rPr>
              <w:noProof/>
              <w:webHidden/>
            </w:rPr>
          </w:r>
          <w:r>
            <w:rPr>
              <w:noProof/>
              <w:webHidden/>
            </w:rPr>
            <w:fldChar w:fldCharType="separate"/>
          </w:r>
          <w:ins w:id="206" w:author="Kostiantyn Kudriavtsev" w:date="2016-09-15T16:24:00Z">
            <w:r>
              <w:rPr>
                <w:noProof/>
                <w:webHidden/>
              </w:rPr>
              <w:t>23</w:t>
            </w:r>
            <w:r>
              <w:rPr>
                <w:noProof/>
                <w:webHidden/>
              </w:rPr>
              <w:fldChar w:fldCharType="end"/>
            </w:r>
            <w:r w:rsidRPr="00AA0E85">
              <w:rPr>
                <w:rStyle w:val="Hyperlink"/>
                <w:noProof/>
              </w:rPr>
              <w:fldChar w:fldCharType="end"/>
            </w:r>
          </w:ins>
        </w:p>
        <w:p w14:paraId="48547F39" w14:textId="77777777" w:rsidR="00812E13" w:rsidRDefault="00812E13">
          <w:pPr>
            <w:pStyle w:val="TOC3"/>
            <w:tabs>
              <w:tab w:val="left" w:pos="1200"/>
              <w:tab w:val="right" w:leader="dot" w:pos="9347"/>
            </w:tabs>
            <w:rPr>
              <w:ins w:id="207" w:author="Kostiantyn Kudriavtsev" w:date="2016-09-15T16:24:00Z"/>
              <w:rFonts w:asciiTheme="minorHAnsi" w:eastAsiaTheme="minorEastAsia" w:hAnsiTheme="minorHAnsi" w:cstheme="minorBidi"/>
              <w:iCs w:val="0"/>
              <w:noProof/>
              <w:color w:val="auto"/>
              <w:sz w:val="22"/>
              <w:szCs w:val="22"/>
            </w:rPr>
          </w:pPr>
          <w:ins w:id="208"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"_Toc461720042"</w:instrText>
            </w:r>
            <w:r w:rsidRPr="00AA0E85">
              <w:rPr>
                <w:rStyle w:val="Hyperlink"/>
                <w:noProof/>
              </w:rPr>
              <w:instrText xml:space="preserve"> </w:instrText>
            </w:r>
            <w:r w:rsidRPr="00AA0E85">
              <w:rPr>
                <w:rStyle w:val="Hyperlink"/>
                <w:noProof/>
              </w:rPr>
              <w:fldChar w:fldCharType="separate"/>
            </w:r>
            <w:r w:rsidRPr="00AA0E85">
              <w:rPr>
                <w:rStyle w:val="Hyperlink"/>
                <w:noProof/>
              </w:rPr>
              <w:t>5.1.10</w:t>
            </w:r>
            <w:r>
              <w:rPr>
                <w:rFonts w:asciiTheme="minorHAnsi" w:eastAsiaTheme="minorEastAsia" w:hAnsiTheme="minorHAnsi" w:cstheme="minorBidi"/>
                <w:iCs w:val="0"/>
                <w:noProof/>
                <w:color w:val="auto"/>
                <w:sz w:val="22"/>
                <w:szCs w:val="22"/>
              </w:rPr>
              <w:tab/>
            </w:r>
            <w:r w:rsidRPr="00AA0E85">
              <w:rPr>
                <w:rStyle w:val="Hyperlink"/>
                <w:noProof/>
              </w:rPr>
              <w:t>DEPLOYMENT SERVER - OLEH</w:t>
            </w:r>
            <w:r>
              <w:rPr>
                <w:noProof/>
                <w:webHidden/>
              </w:rPr>
              <w:tab/>
            </w:r>
            <w:r>
              <w:rPr>
                <w:noProof/>
                <w:webHidden/>
              </w:rPr>
              <w:fldChar w:fldCharType="begin"/>
            </w:r>
            <w:r>
              <w:rPr>
                <w:noProof/>
                <w:webHidden/>
              </w:rPr>
              <w:instrText xml:space="preserve"> PAGEREF _Toc461720042 \h </w:instrText>
            </w:r>
          </w:ins>
          <w:r>
            <w:rPr>
              <w:noProof/>
              <w:webHidden/>
            </w:rPr>
          </w:r>
          <w:r>
            <w:rPr>
              <w:noProof/>
              <w:webHidden/>
            </w:rPr>
            <w:fldChar w:fldCharType="separate"/>
          </w:r>
          <w:ins w:id="209" w:author="Kostiantyn Kudriavtsev" w:date="2016-09-15T16:24:00Z">
            <w:r>
              <w:rPr>
                <w:noProof/>
                <w:webHidden/>
              </w:rPr>
              <w:t>24</w:t>
            </w:r>
            <w:r>
              <w:rPr>
                <w:noProof/>
                <w:webHidden/>
              </w:rPr>
              <w:fldChar w:fldCharType="end"/>
            </w:r>
            <w:r w:rsidRPr="00AA0E85">
              <w:rPr>
                <w:rStyle w:val="Hyperlink"/>
                <w:noProof/>
              </w:rPr>
              <w:fldChar w:fldCharType="end"/>
            </w:r>
          </w:ins>
        </w:p>
        <w:p w14:paraId="6CA18EE3" w14:textId="77777777" w:rsidR="00812E13" w:rsidRDefault="00812E13">
          <w:pPr>
            <w:pStyle w:val="TOC1"/>
            <w:tabs>
              <w:tab w:val="left" w:pos="400"/>
              <w:tab w:val="right" w:leader="dot" w:pos="9347"/>
            </w:tabs>
            <w:rPr>
              <w:ins w:id="210" w:author="Kostiantyn Kudriavtsev" w:date="2016-09-15T16:24:00Z"/>
              <w:rFonts w:asciiTheme="minorHAnsi" w:eastAsiaTheme="minorEastAsia" w:hAnsiTheme="minorHAnsi" w:cstheme="minorBidi"/>
              <w:bCs w:val="0"/>
              <w:caps w:val="0"/>
              <w:noProof/>
              <w:color w:val="auto"/>
              <w:sz w:val="22"/>
              <w:szCs w:val="22"/>
            </w:rPr>
          </w:pPr>
          <w:ins w:id="211"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"_Toc461720043"</w:instrText>
            </w:r>
            <w:r w:rsidRPr="00AA0E85">
              <w:rPr>
                <w:rStyle w:val="Hyperlink"/>
                <w:noProof/>
              </w:rPr>
              <w:instrText xml:space="preserve"> </w:instrText>
            </w:r>
            <w:r w:rsidRPr="00AA0E85">
              <w:rPr>
                <w:rStyle w:val="Hyperlink"/>
                <w:noProof/>
              </w:rPr>
              <w:fldChar w:fldCharType="separate"/>
            </w:r>
            <w:r w:rsidRPr="00AA0E85">
              <w:rPr>
                <w:rStyle w:val="Hyperlink"/>
                <w:noProof/>
              </w:rPr>
              <w:t>6</w:t>
            </w:r>
            <w:r>
              <w:rPr>
                <w:rFonts w:asciiTheme="minorHAnsi" w:eastAsiaTheme="minorEastAsia" w:hAnsiTheme="minorHAnsi" w:cstheme="minorBidi"/>
                <w:bCs w:val="0"/>
                <w:caps w:val="0"/>
                <w:noProof/>
                <w:color w:val="auto"/>
                <w:sz w:val="22"/>
                <w:szCs w:val="22"/>
              </w:rPr>
              <w:tab/>
            </w:r>
            <w:r w:rsidRPr="00AA0E85">
              <w:rPr>
                <w:rStyle w:val="Hyperlink"/>
                <w:noProof/>
              </w:rPr>
              <w:t>Technology stack</w:t>
            </w:r>
            <w:r>
              <w:rPr>
                <w:noProof/>
                <w:webHidden/>
              </w:rPr>
              <w:tab/>
            </w:r>
            <w:r>
              <w:rPr>
                <w:noProof/>
                <w:webHidden/>
              </w:rPr>
              <w:fldChar w:fldCharType="begin"/>
            </w:r>
            <w:r>
              <w:rPr>
                <w:noProof/>
                <w:webHidden/>
              </w:rPr>
              <w:instrText xml:space="preserve"> PAGEREF _Toc461720043 \h </w:instrText>
            </w:r>
          </w:ins>
          <w:r>
            <w:rPr>
              <w:noProof/>
              <w:webHidden/>
            </w:rPr>
          </w:r>
          <w:r>
            <w:rPr>
              <w:noProof/>
              <w:webHidden/>
            </w:rPr>
            <w:fldChar w:fldCharType="separate"/>
          </w:r>
          <w:ins w:id="212" w:author="Kostiantyn Kudriavtsev" w:date="2016-09-15T16:24:00Z">
            <w:r>
              <w:rPr>
                <w:noProof/>
                <w:webHidden/>
              </w:rPr>
              <w:t>25</w:t>
            </w:r>
            <w:r>
              <w:rPr>
                <w:noProof/>
                <w:webHidden/>
              </w:rPr>
              <w:fldChar w:fldCharType="end"/>
            </w:r>
            <w:r w:rsidRPr="00AA0E85">
              <w:rPr>
                <w:rStyle w:val="Hyperlink"/>
                <w:noProof/>
              </w:rPr>
              <w:fldChar w:fldCharType="end"/>
            </w:r>
          </w:ins>
        </w:p>
        <w:p w14:paraId="0CF38ADC" w14:textId="77777777" w:rsidR="00812E13" w:rsidRDefault="00812E13">
          <w:pPr>
            <w:pStyle w:val="TOC2"/>
            <w:tabs>
              <w:tab w:val="right" w:leader="dot" w:pos="9347"/>
            </w:tabs>
            <w:rPr>
              <w:ins w:id="213" w:author="Kostiantyn Kudriavtsev" w:date="2016-09-15T16:24:00Z"/>
              <w:rFonts w:asciiTheme="minorHAnsi" w:eastAsiaTheme="minorEastAsia" w:hAnsiTheme="minorHAnsi" w:cstheme="minorBidi"/>
              <w:caps w:val="0"/>
              <w:noProof/>
              <w:color w:val="auto"/>
              <w:sz w:val="22"/>
              <w:szCs w:val="22"/>
            </w:rPr>
          </w:pPr>
          <w:ins w:id="214" w:author="Kostiantyn Kudriavtsev" w:date="2016-09-15T16:24:00Z">
            <w:r w:rsidRPr="00AA0E85">
              <w:rPr>
                <w:rStyle w:val="Hyperlink"/>
                <w:noProof/>
              </w:rPr>
              <w:fldChar w:fldCharType="begin"/>
            </w:r>
            <w:r w:rsidRPr="00AA0E85">
              <w:rPr>
                <w:rStyle w:val="Hyperlink"/>
                <w:noProof/>
              </w:rPr>
              <w:instrText xml:space="preserve"> </w:instrText>
            </w:r>
            <w:r>
              <w:rPr>
                <w:noProof/>
              </w:rPr>
              <w:instrText>HYPERLINK \l "_Toc461720044"</w:instrText>
            </w:r>
            <w:r w:rsidRPr="00AA0E85">
              <w:rPr>
                <w:rStyle w:val="Hyperlink"/>
                <w:noProof/>
              </w:rPr>
              <w:instrText xml:space="preserve"> </w:instrText>
            </w:r>
            <w:r w:rsidRPr="00AA0E85">
              <w:rPr>
                <w:rStyle w:val="Hyperlink"/>
                <w:noProof/>
              </w:rPr>
              <w:fldChar w:fldCharType="separate"/>
            </w:r>
            <w:r w:rsidRPr="00AA0E85">
              <w:rPr>
                <w:rStyle w:val="Hyperlink"/>
                <w:noProof/>
              </w:rPr>
              <w:t>Architecture Constraints and Limitations</w:t>
            </w:r>
            <w:r>
              <w:rPr>
                <w:noProof/>
                <w:webHidden/>
              </w:rPr>
              <w:tab/>
            </w:r>
            <w:r>
              <w:rPr>
                <w:noProof/>
                <w:webHidden/>
              </w:rPr>
              <w:fldChar w:fldCharType="begin"/>
            </w:r>
            <w:r>
              <w:rPr>
                <w:noProof/>
                <w:webHidden/>
              </w:rPr>
              <w:instrText xml:space="preserve"> PAGEREF _Toc461720044 \h </w:instrText>
            </w:r>
          </w:ins>
          <w:r>
            <w:rPr>
              <w:noProof/>
              <w:webHidden/>
            </w:rPr>
          </w:r>
          <w:r>
            <w:rPr>
              <w:noProof/>
              <w:webHidden/>
            </w:rPr>
            <w:fldChar w:fldCharType="separate"/>
          </w:r>
          <w:ins w:id="215" w:author="Kostiantyn Kudriavtsev" w:date="2016-09-15T16:24:00Z">
            <w:r>
              <w:rPr>
                <w:noProof/>
                <w:webHidden/>
              </w:rPr>
              <w:t>25</w:t>
            </w:r>
            <w:r>
              <w:rPr>
                <w:noProof/>
                <w:webHidden/>
              </w:rPr>
              <w:fldChar w:fldCharType="end"/>
            </w:r>
            <w:r w:rsidRPr="00AA0E85">
              <w:rPr>
                <w:rStyle w:val="Hyperlink"/>
                <w:noProof/>
              </w:rPr>
              <w:fldChar w:fldCharType="end"/>
            </w:r>
          </w:ins>
        </w:p>
        <w:p w14:paraId="0E0D9811" w14:textId="19278D04" w:rsidR="00891035" w:rsidDel="00812E13" w:rsidRDefault="00891035">
          <w:pPr>
            <w:pStyle w:val="TOC1"/>
            <w:tabs>
              <w:tab w:val="right" w:leader="dot" w:pos="9347"/>
            </w:tabs>
            <w:rPr>
              <w:ins w:id="216" w:author="Dmytro Liaskovskyi" w:date="2016-09-15T10:25:00Z"/>
              <w:del w:id="217" w:author="Kostiantyn Kudriavtsev" w:date="2016-09-15T16:24:00Z"/>
              <w:rFonts w:asciiTheme="minorHAnsi" w:eastAsiaTheme="minorEastAsia" w:hAnsiTheme="minorHAnsi" w:cstheme="minorBidi"/>
              <w:bCs w:val="0"/>
              <w:caps w:val="0"/>
              <w:noProof/>
              <w:color w:val="auto"/>
              <w:sz w:val="22"/>
              <w:szCs w:val="22"/>
            </w:rPr>
          </w:pPr>
          <w:ins w:id="218" w:author="Dmytro Liaskovskyi" w:date="2016-09-15T10:25:00Z">
            <w:del w:id="219" w:author="Kostiantyn Kudriavtsev" w:date="2016-09-15T16:24:00Z">
              <w:r w:rsidRPr="00812E13" w:rsidDel="00812E13">
                <w:rPr>
                  <w:rStyle w:val="Hyperlink"/>
                  <w:bCs w:val="0"/>
                  <w:caps w:val="0"/>
                  <w:noProof/>
                </w:rPr>
                <w:delText>DATA-LAB ?</w:delText>
              </w:r>
              <w:r w:rsidDel="00812E13">
                <w:rPr>
                  <w:noProof/>
                  <w:webHidden/>
                </w:rPr>
                <w:tab/>
                <w:delText>1</w:delText>
              </w:r>
            </w:del>
          </w:ins>
        </w:p>
        <w:p w14:paraId="3A8F8643" w14:textId="4761A8D1" w:rsidR="00891035" w:rsidDel="00812E13" w:rsidRDefault="00891035">
          <w:pPr>
            <w:pStyle w:val="TOC1"/>
            <w:tabs>
              <w:tab w:val="left" w:pos="400"/>
              <w:tab w:val="right" w:leader="dot" w:pos="9347"/>
            </w:tabs>
            <w:rPr>
              <w:ins w:id="220" w:author="Dmytro Liaskovskyi" w:date="2016-09-15T10:25:00Z"/>
              <w:del w:id="221" w:author="Kostiantyn Kudriavtsev" w:date="2016-09-15T16:24:00Z"/>
              <w:rFonts w:asciiTheme="minorHAnsi" w:eastAsiaTheme="minorEastAsia" w:hAnsiTheme="minorHAnsi" w:cstheme="minorBidi"/>
              <w:bCs w:val="0"/>
              <w:caps w:val="0"/>
              <w:noProof/>
              <w:color w:val="auto"/>
              <w:sz w:val="22"/>
              <w:szCs w:val="22"/>
            </w:rPr>
          </w:pPr>
          <w:ins w:id="222" w:author="Dmytro Liaskovskyi" w:date="2016-09-15T10:25:00Z">
            <w:del w:id="223" w:author="Kostiantyn Kudriavtsev" w:date="2016-09-15T16:24:00Z">
              <w:r w:rsidRPr="00812E13" w:rsidDel="00812E13">
                <w:rPr>
                  <w:rStyle w:val="Hyperlink"/>
                  <w:bCs w:val="0"/>
                  <w:caps w:val="0"/>
                  <w:noProof/>
                </w:rPr>
                <w:delText>1</w:delText>
              </w:r>
              <w:r w:rsidDel="00812E13">
                <w:rPr>
                  <w:rFonts w:asciiTheme="minorHAnsi" w:eastAsiaTheme="minorEastAsia" w:hAnsiTheme="minorHAnsi" w:cstheme="minorBidi"/>
                  <w:bCs w:val="0"/>
                  <w:caps w:val="0"/>
                  <w:noProof/>
                  <w:color w:val="auto"/>
                  <w:sz w:val="22"/>
                  <w:szCs w:val="22"/>
                </w:rPr>
                <w:tab/>
              </w:r>
              <w:r w:rsidRPr="00812E13" w:rsidDel="00812E13">
                <w:rPr>
                  <w:rStyle w:val="Hyperlink"/>
                  <w:bCs w:val="0"/>
                  <w:caps w:val="0"/>
                  <w:noProof/>
                </w:rPr>
                <w:delText>Executive Summary</w:delText>
              </w:r>
              <w:r w:rsidDel="00812E13">
                <w:rPr>
                  <w:noProof/>
                  <w:webHidden/>
                </w:rPr>
                <w:tab/>
                <w:delText>4</w:delText>
              </w:r>
            </w:del>
          </w:ins>
        </w:p>
        <w:p w14:paraId="2F1E9A1F" w14:textId="136E982C" w:rsidR="00891035" w:rsidDel="00812E13" w:rsidRDefault="00891035">
          <w:pPr>
            <w:pStyle w:val="TOC1"/>
            <w:tabs>
              <w:tab w:val="left" w:pos="400"/>
              <w:tab w:val="right" w:leader="dot" w:pos="9347"/>
            </w:tabs>
            <w:rPr>
              <w:ins w:id="224" w:author="Dmytro Liaskovskyi" w:date="2016-09-15T10:25:00Z"/>
              <w:del w:id="225" w:author="Kostiantyn Kudriavtsev" w:date="2016-09-15T16:24:00Z"/>
              <w:rFonts w:asciiTheme="minorHAnsi" w:eastAsiaTheme="minorEastAsia" w:hAnsiTheme="minorHAnsi" w:cstheme="minorBidi"/>
              <w:bCs w:val="0"/>
              <w:caps w:val="0"/>
              <w:noProof/>
              <w:color w:val="auto"/>
              <w:sz w:val="22"/>
              <w:szCs w:val="22"/>
            </w:rPr>
          </w:pPr>
          <w:ins w:id="226" w:author="Dmytro Liaskovskyi" w:date="2016-09-15T10:25:00Z">
            <w:del w:id="227" w:author="Kostiantyn Kudriavtsev" w:date="2016-09-15T16:24:00Z">
              <w:r w:rsidRPr="00812E13" w:rsidDel="00812E13">
                <w:rPr>
                  <w:rStyle w:val="Hyperlink"/>
                  <w:bCs w:val="0"/>
                  <w:caps w:val="0"/>
                  <w:noProof/>
                </w:rPr>
                <w:delText>2</w:delText>
              </w:r>
              <w:r w:rsidDel="00812E13">
                <w:rPr>
                  <w:rFonts w:asciiTheme="minorHAnsi" w:eastAsiaTheme="minorEastAsia" w:hAnsiTheme="minorHAnsi" w:cstheme="minorBidi"/>
                  <w:bCs w:val="0"/>
                  <w:caps w:val="0"/>
                  <w:noProof/>
                  <w:color w:val="auto"/>
                  <w:sz w:val="22"/>
                  <w:szCs w:val="22"/>
                </w:rPr>
                <w:tab/>
              </w:r>
              <w:r w:rsidRPr="00812E13" w:rsidDel="00812E13">
                <w:rPr>
                  <w:rStyle w:val="Hyperlink"/>
                  <w:bCs w:val="0"/>
                  <w:caps w:val="0"/>
                  <w:noProof/>
                </w:rPr>
                <w:delText>Introduction</w:delText>
              </w:r>
              <w:r w:rsidDel="00812E13">
                <w:rPr>
                  <w:noProof/>
                  <w:webHidden/>
                </w:rPr>
                <w:tab/>
                <w:delText>4</w:delText>
              </w:r>
            </w:del>
          </w:ins>
        </w:p>
        <w:p w14:paraId="440B72AD" w14:textId="1C80B298" w:rsidR="00891035" w:rsidDel="00812E13" w:rsidRDefault="00891035">
          <w:pPr>
            <w:pStyle w:val="TOC2"/>
            <w:tabs>
              <w:tab w:val="right" w:leader="dot" w:pos="9347"/>
            </w:tabs>
            <w:rPr>
              <w:ins w:id="228" w:author="Dmytro Liaskovskyi" w:date="2016-09-15T10:25:00Z"/>
              <w:del w:id="229" w:author="Kostiantyn Kudriavtsev" w:date="2016-09-15T16:24:00Z"/>
              <w:rFonts w:asciiTheme="minorHAnsi" w:eastAsiaTheme="minorEastAsia" w:hAnsiTheme="minorHAnsi" w:cstheme="minorBidi"/>
              <w:caps w:val="0"/>
              <w:noProof/>
              <w:color w:val="auto"/>
              <w:sz w:val="22"/>
              <w:szCs w:val="22"/>
            </w:rPr>
          </w:pPr>
          <w:ins w:id="230" w:author="Dmytro Liaskovskyi" w:date="2016-09-15T10:25:00Z">
            <w:del w:id="231" w:author="Kostiantyn Kudriavtsev" w:date="2016-09-15T16:24:00Z">
              <w:r w:rsidRPr="00812E13" w:rsidDel="00812E13">
                <w:rPr>
                  <w:rStyle w:val="Hyperlink"/>
                  <w:caps w:val="0"/>
                  <w:noProof/>
                </w:rPr>
                <w:delText>Definitions, Acronyms, Abbreviations</w:delText>
              </w:r>
              <w:r w:rsidDel="00812E13">
                <w:rPr>
                  <w:noProof/>
                  <w:webHidden/>
                </w:rPr>
                <w:tab/>
                <w:delText>4</w:delText>
              </w:r>
            </w:del>
          </w:ins>
        </w:p>
        <w:p w14:paraId="063B2168" w14:textId="1712CA5D" w:rsidR="00891035" w:rsidDel="00812E13" w:rsidRDefault="00891035">
          <w:pPr>
            <w:pStyle w:val="TOC2"/>
            <w:tabs>
              <w:tab w:val="right" w:leader="dot" w:pos="9347"/>
            </w:tabs>
            <w:rPr>
              <w:ins w:id="232" w:author="Dmytro Liaskovskyi" w:date="2016-09-15T10:25:00Z"/>
              <w:del w:id="233" w:author="Kostiantyn Kudriavtsev" w:date="2016-09-15T16:24:00Z"/>
              <w:rFonts w:asciiTheme="minorHAnsi" w:eastAsiaTheme="minorEastAsia" w:hAnsiTheme="minorHAnsi" w:cstheme="minorBidi"/>
              <w:caps w:val="0"/>
              <w:noProof/>
              <w:color w:val="auto"/>
              <w:sz w:val="22"/>
              <w:szCs w:val="22"/>
            </w:rPr>
          </w:pPr>
          <w:ins w:id="234" w:author="Dmytro Liaskovskyi" w:date="2016-09-15T10:25:00Z">
            <w:del w:id="235" w:author="Kostiantyn Kudriavtsev" w:date="2016-09-15T16:24:00Z">
              <w:r w:rsidRPr="00812E13" w:rsidDel="00812E13">
                <w:rPr>
                  <w:rStyle w:val="Hyperlink"/>
                  <w:caps w:val="0"/>
                  <w:noProof/>
                </w:rPr>
                <w:delText>Purpose</w:delText>
              </w:r>
              <w:r w:rsidDel="00812E13">
                <w:rPr>
                  <w:noProof/>
                  <w:webHidden/>
                </w:rPr>
                <w:tab/>
                <w:delText>4</w:delText>
              </w:r>
            </w:del>
          </w:ins>
        </w:p>
        <w:p w14:paraId="257D3BFE" w14:textId="44D2F995" w:rsidR="00891035" w:rsidDel="00812E13" w:rsidRDefault="00891035">
          <w:pPr>
            <w:pStyle w:val="TOC3"/>
            <w:tabs>
              <w:tab w:val="left" w:pos="1200"/>
              <w:tab w:val="right" w:leader="dot" w:pos="9347"/>
            </w:tabs>
            <w:rPr>
              <w:ins w:id="236" w:author="Dmytro Liaskovskyi" w:date="2016-09-15T10:25:00Z"/>
              <w:del w:id="237" w:author="Kostiantyn Kudriavtsev" w:date="2016-09-15T16:24:00Z"/>
              <w:rFonts w:asciiTheme="minorHAnsi" w:eastAsiaTheme="minorEastAsia" w:hAnsiTheme="minorHAnsi" w:cstheme="minorBidi"/>
              <w:iCs w:val="0"/>
              <w:noProof/>
              <w:color w:val="auto"/>
              <w:sz w:val="22"/>
              <w:szCs w:val="22"/>
            </w:rPr>
          </w:pPr>
          <w:ins w:id="238" w:author="Dmytro Liaskovskyi" w:date="2016-09-15T10:25:00Z">
            <w:del w:id="239" w:author="Kostiantyn Kudriavtsev" w:date="2016-09-15T16:24:00Z">
              <w:r w:rsidRPr="00812E13" w:rsidDel="00812E13">
                <w:rPr>
                  <w:rStyle w:val="Hyperlink"/>
                  <w:iCs w:val="0"/>
                  <w:noProof/>
                </w:rPr>
                <w:delText>2.1.1</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Stakeholders</w:delText>
              </w:r>
              <w:r w:rsidDel="00812E13">
                <w:rPr>
                  <w:noProof/>
                  <w:webHidden/>
                </w:rPr>
                <w:tab/>
                <w:delText>4</w:delText>
              </w:r>
            </w:del>
          </w:ins>
        </w:p>
        <w:p w14:paraId="5073555E" w14:textId="53AEB8F0" w:rsidR="00891035" w:rsidDel="00812E13" w:rsidRDefault="00891035">
          <w:pPr>
            <w:pStyle w:val="TOC3"/>
            <w:tabs>
              <w:tab w:val="left" w:pos="1200"/>
              <w:tab w:val="right" w:leader="dot" w:pos="9347"/>
            </w:tabs>
            <w:rPr>
              <w:ins w:id="240" w:author="Dmytro Liaskovskyi" w:date="2016-09-15T10:25:00Z"/>
              <w:del w:id="241" w:author="Kostiantyn Kudriavtsev" w:date="2016-09-15T16:24:00Z"/>
              <w:rFonts w:asciiTheme="minorHAnsi" w:eastAsiaTheme="minorEastAsia" w:hAnsiTheme="minorHAnsi" w:cstheme="minorBidi"/>
              <w:iCs w:val="0"/>
              <w:noProof/>
              <w:color w:val="auto"/>
              <w:sz w:val="22"/>
              <w:szCs w:val="22"/>
            </w:rPr>
          </w:pPr>
          <w:ins w:id="242" w:author="Dmytro Liaskovskyi" w:date="2016-09-15T10:25:00Z">
            <w:del w:id="243" w:author="Kostiantyn Kudriavtsev" w:date="2016-09-15T16:24:00Z">
              <w:r w:rsidRPr="00812E13" w:rsidDel="00812E13">
                <w:rPr>
                  <w:rStyle w:val="Hyperlink"/>
                  <w:iCs w:val="0"/>
                  <w:noProof/>
                </w:rPr>
                <w:delText>2.1.2</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GOALS</w:delText>
              </w:r>
              <w:r w:rsidDel="00812E13">
                <w:rPr>
                  <w:noProof/>
                  <w:webHidden/>
                </w:rPr>
                <w:tab/>
                <w:delText>4</w:delText>
              </w:r>
            </w:del>
          </w:ins>
        </w:p>
        <w:p w14:paraId="739EC5AC" w14:textId="45064F39" w:rsidR="00891035" w:rsidDel="00812E13" w:rsidRDefault="00891035">
          <w:pPr>
            <w:pStyle w:val="TOC3"/>
            <w:tabs>
              <w:tab w:val="left" w:pos="1200"/>
              <w:tab w:val="right" w:leader="dot" w:pos="9347"/>
            </w:tabs>
            <w:rPr>
              <w:ins w:id="244" w:author="Dmytro Liaskovskyi" w:date="2016-09-15T10:25:00Z"/>
              <w:del w:id="245" w:author="Kostiantyn Kudriavtsev" w:date="2016-09-15T16:24:00Z"/>
              <w:rFonts w:asciiTheme="minorHAnsi" w:eastAsiaTheme="minorEastAsia" w:hAnsiTheme="minorHAnsi" w:cstheme="minorBidi"/>
              <w:iCs w:val="0"/>
              <w:noProof/>
              <w:color w:val="auto"/>
              <w:sz w:val="22"/>
              <w:szCs w:val="22"/>
            </w:rPr>
          </w:pPr>
          <w:ins w:id="246" w:author="Dmytro Liaskovskyi" w:date="2016-09-15T10:25:00Z">
            <w:del w:id="247" w:author="Kostiantyn Kudriavtsev" w:date="2016-09-15T16:24:00Z">
              <w:r w:rsidRPr="00812E13" w:rsidDel="00812E13">
                <w:rPr>
                  <w:rStyle w:val="Hyperlink"/>
                  <w:iCs w:val="0"/>
                  <w:noProof/>
                </w:rPr>
                <w:delText>2.1.3</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SCOPE</w:delText>
              </w:r>
              <w:r w:rsidDel="00812E13">
                <w:rPr>
                  <w:noProof/>
                  <w:webHidden/>
                </w:rPr>
                <w:tab/>
                <w:delText>5</w:delText>
              </w:r>
            </w:del>
          </w:ins>
        </w:p>
        <w:p w14:paraId="2D123F1D" w14:textId="19EC8EB9" w:rsidR="00891035" w:rsidDel="00812E13" w:rsidRDefault="00891035">
          <w:pPr>
            <w:pStyle w:val="TOC3"/>
            <w:tabs>
              <w:tab w:val="left" w:pos="1200"/>
              <w:tab w:val="right" w:leader="dot" w:pos="9347"/>
            </w:tabs>
            <w:rPr>
              <w:ins w:id="248" w:author="Dmytro Liaskovskyi" w:date="2016-09-15T10:25:00Z"/>
              <w:del w:id="249" w:author="Kostiantyn Kudriavtsev" w:date="2016-09-15T16:24:00Z"/>
              <w:rFonts w:asciiTheme="minorHAnsi" w:eastAsiaTheme="minorEastAsia" w:hAnsiTheme="minorHAnsi" w:cstheme="minorBidi"/>
              <w:iCs w:val="0"/>
              <w:noProof/>
              <w:color w:val="auto"/>
              <w:sz w:val="22"/>
              <w:szCs w:val="22"/>
            </w:rPr>
          </w:pPr>
          <w:ins w:id="250" w:author="Dmytro Liaskovskyi" w:date="2016-09-15T10:25:00Z">
            <w:del w:id="251" w:author="Kostiantyn Kudriavtsev" w:date="2016-09-15T16:24:00Z">
              <w:r w:rsidRPr="00812E13" w:rsidDel="00812E13">
                <w:rPr>
                  <w:rStyle w:val="Hyperlink"/>
                  <w:iCs w:val="0"/>
                  <w:noProof/>
                </w:rPr>
                <w:delText>2.1.4</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MAJOR BUSINESS DRIVERS</w:delText>
              </w:r>
              <w:r w:rsidDel="00812E13">
                <w:rPr>
                  <w:noProof/>
                  <w:webHidden/>
                </w:rPr>
                <w:tab/>
                <w:delText>5</w:delText>
              </w:r>
            </w:del>
          </w:ins>
        </w:p>
        <w:p w14:paraId="300BF71B" w14:textId="55453FD3" w:rsidR="00891035" w:rsidDel="00812E13" w:rsidRDefault="00891035">
          <w:pPr>
            <w:pStyle w:val="TOC1"/>
            <w:tabs>
              <w:tab w:val="left" w:pos="400"/>
              <w:tab w:val="right" w:leader="dot" w:pos="9347"/>
            </w:tabs>
            <w:rPr>
              <w:ins w:id="252" w:author="Dmytro Liaskovskyi" w:date="2016-09-15T10:25:00Z"/>
              <w:del w:id="253" w:author="Kostiantyn Kudriavtsev" w:date="2016-09-15T16:24:00Z"/>
              <w:rFonts w:asciiTheme="minorHAnsi" w:eastAsiaTheme="minorEastAsia" w:hAnsiTheme="minorHAnsi" w:cstheme="minorBidi"/>
              <w:bCs w:val="0"/>
              <w:caps w:val="0"/>
              <w:noProof/>
              <w:color w:val="auto"/>
              <w:sz w:val="22"/>
              <w:szCs w:val="22"/>
            </w:rPr>
          </w:pPr>
          <w:ins w:id="254" w:author="Dmytro Liaskovskyi" w:date="2016-09-15T10:25:00Z">
            <w:del w:id="255" w:author="Kostiantyn Kudriavtsev" w:date="2016-09-15T16:24:00Z">
              <w:r w:rsidRPr="00812E13" w:rsidDel="00812E13">
                <w:rPr>
                  <w:rStyle w:val="Hyperlink"/>
                  <w:bCs w:val="0"/>
                  <w:caps w:val="0"/>
                  <w:noProof/>
                </w:rPr>
                <w:delText>3</w:delText>
              </w:r>
              <w:r w:rsidDel="00812E13">
                <w:rPr>
                  <w:rFonts w:asciiTheme="minorHAnsi" w:eastAsiaTheme="minorEastAsia" w:hAnsiTheme="minorHAnsi" w:cstheme="minorBidi"/>
                  <w:bCs w:val="0"/>
                  <w:caps w:val="0"/>
                  <w:noProof/>
                  <w:color w:val="auto"/>
                  <w:sz w:val="22"/>
                  <w:szCs w:val="22"/>
                </w:rPr>
                <w:tab/>
              </w:r>
              <w:r w:rsidRPr="00812E13" w:rsidDel="00812E13">
                <w:rPr>
                  <w:rStyle w:val="Hyperlink"/>
                  <w:bCs w:val="0"/>
                  <w:caps w:val="0"/>
                  <w:noProof/>
                </w:rPr>
                <w:delText>Requirements</w:delText>
              </w:r>
              <w:r w:rsidDel="00812E13">
                <w:rPr>
                  <w:noProof/>
                  <w:webHidden/>
                </w:rPr>
                <w:tab/>
                <w:delText>7</w:delText>
              </w:r>
            </w:del>
          </w:ins>
        </w:p>
        <w:p w14:paraId="561389CB" w14:textId="3F55FF97" w:rsidR="00891035" w:rsidDel="00812E13" w:rsidRDefault="00891035">
          <w:pPr>
            <w:pStyle w:val="TOC2"/>
            <w:tabs>
              <w:tab w:val="right" w:leader="dot" w:pos="9347"/>
            </w:tabs>
            <w:rPr>
              <w:ins w:id="256" w:author="Dmytro Liaskovskyi" w:date="2016-09-15T10:25:00Z"/>
              <w:del w:id="257" w:author="Kostiantyn Kudriavtsev" w:date="2016-09-15T16:24:00Z"/>
              <w:rFonts w:asciiTheme="minorHAnsi" w:eastAsiaTheme="minorEastAsia" w:hAnsiTheme="minorHAnsi" w:cstheme="minorBidi"/>
              <w:caps w:val="0"/>
              <w:noProof/>
              <w:color w:val="auto"/>
              <w:sz w:val="22"/>
              <w:szCs w:val="22"/>
            </w:rPr>
          </w:pPr>
          <w:ins w:id="258" w:author="Dmytro Liaskovskyi" w:date="2016-09-15T10:25:00Z">
            <w:del w:id="259" w:author="Kostiantyn Kudriavtsev" w:date="2016-09-15T16:24:00Z">
              <w:r w:rsidRPr="00812E13" w:rsidDel="00812E13">
                <w:rPr>
                  <w:rStyle w:val="Hyperlink"/>
                  <w:caps w:val="0"/>
                  <w:noProof/>
                </w:rPr>
                <w:delText>Stakeholder</w:delText>
              </w:r>
              <w:r w:rsidDel="00812E13">
                <w:rPr>
                  <w:noProof/>
                  <w:webHidden/>
                </w:rPr>
                <w:tab/>
                <w:delText>7</w:delText>
              </w:r>
            </w:del>
          </w:ins>
        </w:p>
        <w:p w14:paraId="469A196C" w14:textId="1EFF1355" w:rsidR="00891035" w:rsidDel="00812E13" w:rsidRDefault="00891035">
          <w:pPr>
            <w:pStyle w:val="TOC2"/>
            <w:tabs>
              <w:tab w:val="right" w:leader="dot" w:pos="9347"/>
            </w:tabs>
            <w:rPr>
              <w:ins w:id="260" w:author="Dmytro Liaskovskyi" w:date="2016-09-15T10:25:00Z"/>
              <w:del w:id="261" w:author="Kostiantyn Kudriavtsev" w:date="2016-09-15T16:24:00Z"/>
              <w:rFonts w:asciiTheme="minorHAnsi" w:eastAsiaTheme="minorEastAsia" w:hAnsiTheme="minorHAnsi" w:cstheme="minorBidi"/>
              <w:caps w:val="0"/>
              <w:noProof/>
              <w:color w:val="auto"/>
              <w:sz w:val="22"/>
              <w:szCs w:val="22"/>
            </w:rPr>
          </w:pPr>
          <w:ins w:id="262" w:author="Dmytro Liaskovskyi" w:date="2016-09-15T10:25:00Z">
            <w:del w:id="263" w:author="Kostiantyn Kudriavtsev" w:date="2016-09-15T16:24:00Z">
              <w:r w:rsidRPr="00812E13" w:rsidDel="00812E13">
                <w:rPr>
                  <w:rStyle w:val="Hyperlink"/>
                  <w:caps w:val="0"/>
                  <w:noProof/>
                </w:rPr>
                <w:delText>Constraints – Kostiantyn</w:delText>
              </w:r>
              <w:r w:rsidDel="00812E13">
                <w:rPr>
                  <w:noProof/>
                  <w:webHidden/>
                </w:rPr>
                <w:tab/>
                <w:delText>7</w:delText>
              </w:r>
            </w:del>
          </w:ins>
        </w:p>
        <w:p w14:paraId="20CE148F" w14:textId="3ABBE4BD" w:rsidR="00891035" w:rsidDel="00812E13" w:rsidRDefault="00891035">
          <w:pPr>
            <w:pStyle w:val="TOC2"/>
            <w:tabs>
              <w:tab w:val="right" w:leader="dot" w:pos="9347"/>
            </w:tabs>
            <w:rPr>
              <w:ins w:id="264" w:author="Dmytro Liaskovskyi" w:date="2016-09-15T10:25:00Z"/>
              <w:del w:id="265" w:author="Kostiantyn Kudriavtsev" w:date="2016-09-15T16:24:00Z"/>
              <w:rFonts w:asciiTheme="minorHAnsi" w:eastAsiaTheme="minorEastAsia" w:hAnsiTheme="minorHAnsi" w:cstheme="minorBidi"/>
              <w:caps w:val="0"/>
              <w:noProof/>
              <w:color w:val="auto"/>
              <w:sz w:val="22"/>
              <w:szCs w:val="22"/>
            </w:rPr>
          </w:pPr>
          <w:ins w:id="266" w:author="Dmytro Liaskovskyi" w:date="2016-09-15T10:25:00Z">
            <w:del w:id="267" w:author="Kostiantyn Kudriavtsev" w:date="2016-09-15T16:24:00Z">
              <w:r w:rsidRPr="00812E13" w:rsidDel="00812E13">
                <w:rPr>
                  <w:rStyle w:val="Hyperlink"/>
                  <w:caps w:val="0"/>
                  <w:noProof/>
                </w:rPr>
                <w:delText>Assumptions - Kostiantyn</w:delText>
              </w:r>
              <w:r w:rsidDel="00812E13">
                <w:rPr>
                  <w:noProof/>
                  <w:webHidden/>
                </w:rPr>
                <w:tab/>
                <w:delText>7</w:delText>
              </w:r>
            </w:del>
          </w:ins>
        </w:p>
        <w:p w14:paraId="1CF78100" w14:textId="63C63EED" w:rsidR="00891035" w:rsidDel="00812E13" w:rsidRDefault="00891035">
          <w:pPr>
            <w:pStyle w:val="TOC2"/>
            <w:tabs>
              <w:tab w:val="right" w:leader="dot" w:pos="9347"/>
            </w:tabs>
            <w:rPr>
              <w:ins w:id="268" w:author="Dmytro Liaskovskyi" w:date="2016-09-15T10:25:00Z"/>
              <w:del w:id="269" w:author="Kostiantyn Kudriavtsev" w:date="2016-09-15T16:24:00Z"/>
              <w:rFonts w:asciiTheme="minorHAnsi" w:eastAsiaTheme="minorEastAsia" w:hAnsiTheme="minorHAnsi" w:cstheme="minorBidi"/>
              <w:caps w:val="0"/>
              <w:noProof/>
              <w:color w:val="auto"/>
              <w:sz w:val="22"/>
              <w:szCs w:val="22"/>
            </w:rPr>
          </w:pPr>
          <w:ins w:id="270" w:author="Dmytro Liaskovskyi" w:date="2016-09-15T10:25:00Z">
            <w:del w:id="271" w:author="Kostiantyn Kudriavtsev" w:date="2016-09-15T16:24:00Z">
              <w:r w:rsidRPr="00812E13" w:rsidDel="00812E13">
                <w:rPr>
                  <w:rStyle w:val="Hyperlink"/>
                  <w:caps w:val="0"/>
                  <w:noProof/>
                </w:rPr>
                <w:delText>Functional requirements</w:delText>
              </w:r>
              <w:r w:rsidDel="00812E13">
                <w:rPr>
                  <w:noProof/>
                  <w:webHidden/>
                </w:rPr>
                <w:tab/>
                <w:delText>7</w:delText>
              </w:r>
            </w:del>
          </w:ins>
        </w:p>
        <w:p w14:paraId="5E1CA8AD" w14:textId="652B95E5" w:rsidR="00891035" w:rsidDel="00812E13" w:rsidRDefault="00891035">
          <w:pPr>
            <w:pStyle w:val="TOC3"/>
            <w:tabs>
              <w:tab w:val="left" w:pos="1200"/>
              <w:tab w:val="right" w:leader="dot" w:pos="9347"/>
            </w:tabs>
            <w:rPr>
              <w:ins w:id="272" w:author="Dmytro Liaskovskyi" w:date="2016-09-15T10:25:00Z"/>
              <w:del w:id="273" w:author="Kostiantyn Kudriavtsev" w:date="2016-09-15T16:24:00Z"/>
              <w:rFonts w:asciiTheme="minorHAnsi" w:eastAsiaTheme="minorEastAsia" w:hAnsiTheme="minorHAnsi" w:cstheme="minorBidi"/>
              <w:iCs w:val="0"/>
              <w:noProof/>
              <w:color w:val="auto"/>
              <w:sz w:val="22"/>
              <w:szCs w:val="22"/>
            </w:rPr>
          </w:pPr>
          <w:ins w:id="274" w:author="Dmytro Liaskovskyi" w:date="2016-09-15T10:25:00Z">
            <w:del w:id="275" w:author="Kostiantyn Kudriavtsev" w:date="2016-09-15T16:24:00Z">
              <w:r w:rsidRPr="00812E13" w:rsidDel="00812E13">
                <w:rPr>
                  <w:rStyle w:val="Hyperlink"/>
                  <w:iCs w:val="0"/>
                  <w:noProof/>
                </w:rPr>
                <w:delText>3.1.1</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Roles in the system</w:delText>
              </w:r>
              <w:r w:rsidDel="00812E13">
                <w:rPr>
                  <w:noProof/>
                  <w:webHidden/>
                </w:rPr>
                <w:tab/>
                <w:delText>7</w:delText>
              </w:r>
            </w:del>
          </w:ins>
        </w:p>
        <w:p w14:paraId="0C7FE039" w14:textId="628059A6" w:rsidR="00891035" w:rsidDel="00812E13" w:rsidRDefault="00891035">
          <w:pPr>
            <w:pStyle w:val="TOC3"/>
            <w:tabs>
              <w:tab w:val="left" w:pos="1200"/>
              <w:tab w:val="right" w:leader="dot" w:pos="9347"/>
            </w:tabs>
            <w:rPr>
              <w:ins w:id="276" w:author="Dmytro Liaskovskyi" w:date="2016-09-15T10:25:00Z"/>
              <w:del w:id="277" w:author="Kostiantyn Kudriavtsev" w:date="2016-09-15T16:24:00Z"/>
              <w:rFonts w:asciiTheme="minorHAnsi" w:eastAsiaTheme="minorEastAsia" w:hAnsiTheme="minorHAnsi" w:cstheme="minorBidi"/>
              <w:iCs w:val="0"/>
              <w:noProof/>
              <w:color w:val="auto"/>
              <w:sz w:val="22"/>
              <w:szCs w:val="22"/>
            </w:rPr>
          </w:pPr>
          <w:ins w:id="278" w:author="Dmytro Liaskovskyi" w:date="2016-09-15T10:25:00Z">
            <w:del w:id="279" w:author="Kostiantyn Kudriavtsev" w:date="2016-09-15T16:24:00Z">
              <w:r w:rsidRPr="00812E13" w:rsidDel="00812E13">
                <w:rPr>
                  <w:rStyle w:val="Hyperlink"/>
                  <w:iCs w:val="0"/>
                  <w:noProof/>
                </w:rPr>
                <w:delText>3.1.2</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Can perform data exploration on exploratory environment by the means of analytical tool UI.Web UI wireframe</w:delText>
              </w:r>
              <w:r w:rsidDel="00812E13">
                <w:rPr>
                  <w:noProof/>
                  <w:webHidden/>
                </w:rPr>
                <w:tab/>
                <w:delText>8</w:delText>
              </w:r>
            </w:del>
          </w:ins>
        </w:p>
        <w:p w14:paraId="20C9A959" w14:textId="1A74570F" w:rsidR="00891035" w:rsidDel="00812E13" w:rsidRDefault="00891035">
          <w:pPr>
            <w:pStyle w:val="TOC2"/>
            <w:tabs>
              <w:tab w:val="right" w:leader="dot" w:pos="9347"/>
            </w:tabs>
            <w:rPr>
              <w:ins w:id="280" w:author="Dmytro Liaskovskyi" w:date="2016-09-15T10:25:00Z"/>
              <w:del w:id="281" w:author="Kostiantyn Kudriavtsev" w:date="2016-09-15T16:24:00Z"/>
              <w:rFonts w:asciiTheme="minorHAnsi" w:eastAsiaTheme="minorEastAsia" w:hAnsiTheme="minorHAnsi" w:cstheme="minorBidi"/>
              <w:caps w:val="0"/>
              <w:noProof/>
              <w:color w:val="auto"/>
              <w:sz w:val="22"/>
              <w:szCs w:val="22"/>
            </w:rPr>
          </w:pPr>
          <w:ins w:id="282" w:author="Dmytro Liaskovskyi" w:date="2016-09-15T10:25:00Z">
            <w:del w:id="283" w:author="Kostiantyn Kudriavtsev" w:date="2016-09-15T16:24:00Z">
              <w:r w:rsidRPr="00812E13" w:rsidDel="00812E13">
                <w:rPr>
                  <w:rStyle w:val="Hyperlink"/>
                  <w:caps w:val="0"/>
                  <w:noProof/>
                </w:rPr>
                <w:delText>Non-functional requirements</w:delText>
              </w:r>
              <w:r w:rsidDel="00812E13">
                <w:rPr>
                  <w:noProof/>
                  <w:webHidden/>
                </w:rPr>
                <w:tab/>
                <w:delText>11</w:delText>
              </w:r>
            </w:del>
          </w:ins>
        </w:p>
        <w:p w14:paraId="73728F79" w14:textId="722F9217" w:rsidR="00891035" w:rsidDel="00812E13" w:rsidRDefault="00891035">
          <w:pPr>
            <w:pStyle w:val="TOC3"/>
            <w:tabs>
              <w:tab w:val="left" w:pos="1200"/>
              <w:tab w:val="right" w:leader="dot" w:pos="9347"/>
            </w:tabs>
            <w:rPr>
              <w:ins w:id="284" w:author="Dmytro Liaskovskyi" w:date="2016-09-15T10:25:00Z"/>
              <w:del w:id="285" w:author="Kostiantyn Kudriavtsev" w:date="2016-09-15T16:24:00Z"/>
              <w:rFonts w:asciiTheme="minorHAnsi" w:eastAsiaTheme="minorEastAsia" w:hAnsiTheme="minorHAnsi" w:cstheme="minorBidi"/>
              <w:iCs w:val="0"/>
              <w:noProof/>
              <w:color w:val="auto"/>
              <w:sz w:val="22"/>
              <w:szCs w:val="22"/>
            </w:rPr>
          </w:pPr>
          <w:ins w:id="286" w:author="Dmytro Liaskovskyi" w:date="2016-09-15T10:25:00Z">
            <w:del w:id="287" w:author="Kostiantyn Kudriavtsev" w:date="2016-09-15T16:24:00Z">
              <w:r w:rsidRPr="00812E13" w:rsidDel="00812E13">
                <w:rPr>
                  <w:rStyle w:val="Hyperlink"/>
                  <w:iCs w:val="0"/>
                  <w:noProof/>
                </w:rPr>
                <w:delText>3.1.3</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 xml:space="preserve">Self-service UI </w:delText>
              </w:r>
              <w:r w:rsidDel="00812E13">
                <w:rPr>
                  <w:noProof/>
                  <w:webHidden/>
                </w:rPr>
                <w:tab/>
                <w:delText>11</w:delText>
              </w:r>
            </w:del>
          </w:ins>
        </w:p>
        <w:p w14:paraId="0CF7147D" w14:textId="735FED28" w:rsidR="00891035" w:rsidDel="00812E13" w:rsidRDefault="00891035">
          <w:pPr>
            <w:pStyle w:val="TOC3"/>
            <w:tabs>
              <w:tab w:val="left" w:pos="1200"/>
              <w:tab w:val="right" w:leader="dot" w:pos="9347"/>
            </w:tabs>
            <w:rPr>
              <w:ins w:id="288" w:author="Dmytro Liaskovskyi" w:date="2016-09-15T10:25:00Z"/>
              <w:del w:id="289" w:author="Kostiantyn Kudriavtsev" w:date="2016-09-15T16:24:00Z"/>
              <w:rFonts w:asciiTheme="minorHAnsi" w:eastAsiaTheme="minorEastAsia" w:hAnsiTheme="minorHAnsi" w:cstheme="minorBidi"/>
              <w:iCs w:val="0"/>
              <w:noProof/>
              <w:color w:val="auto"/>
              <w:sz w:val="22"/>
              <w:szCs w:val="22"/>
            </w:rPr>
          </w:pPr>
          <w:ins w:id="290" w:author="Dmytro Liaskovskyi" w:date="2016-09-15T10:25:00Z">
            <w:del w:id="291" w:author="Kostiantyn Kudriavtsev" w:date="2016-09-15T16:24:00Z">
              <w:r w:rsidRPr="00812E13" w:rsidDel="00812E13">
                <w:rPr>
                  <w:rStyle w:val="Hyperlink"/>
                  <w:iCs w:val="0"/>
                  <w:noProof/>
                </w:rPr>
                <w:delText>3.1.4</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Private exploratory environment</w:delText>
              </w:r>
              <w:r w:rsidDel="00812E13">
                <w:rPr>
                  <w:noProof/>
                  <w:webHidden/>
                </w:rPr>
                <w:tab/>
                <w:delText>12</w:delText>
              </w:r>
            </w:del>
          </w:ins>
        </w:p>
        <w:p w14:paraId="7DD9B8E0" w14:textId="4B84006D" w:rsidR="00891035" w:rsidDel="00812E13" w:rsidRDefault="00891035">
          <w:pPr>
            <w:pStyle w:val="TOC3"/>
            <w:tabs>
              <w:tab w:val="left" w:pos="1200"/>
              <w:tab w:val="right" w:leader="dot" w:pos="9347"/>
            </w:tabs>
            <w:rPr>
              <w:ins w:id="292" w:author="Dmytro Liaskovskyi" w:date="2016-09-15T10:25:00Z"/>
              <w:del w:id="293" w:author="Kostiantyn Kudriavtsev" w:date="2016-09-15T16:24:00Z"/>
              <w:rFonts w:asciiTheme="minorHAnsi" w:eastAsiaTheme="minorEastAsia" w:hAnsiTheme="minorHAnsi" w:cstheme="minorBidi"/>
              <w:iCs w:val="0"/>
              <w:noProof/>
              <w:color w:val="auto"/>
              <w:sz w:val="22"/>
              <w:szCs w:val="22"/>
            </w:rPr>
          </w:pPr>
          <w:ins w:id="294" w:author="Dmytro Liaskovskyi" w:date="2016-09-15T10:25:00Z">
            <w:del w:id="295" w:author="Kostiantyn Kudriavtsev" w:date="2016-09-15T16:24:00Z">
              <w:r w:rsidRPr="00812E13" w:rsidDel="00812E13">
                <w:rPr>
                  <w:rStyle w:val="Hyperlink"/>
                  <w:iCs w:val="0"/>
                  <w:noProof/>
                </w:rPr>
                <w:delText>3.1.5</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Limited resources allocation</w:delText>
              </w:r>
              <w:r w:rsidDel="00812E13">
                <w:rPr>
                  <w:noProof/>
                  <w:webHidden/>
                </w:rPr>
                <w:tab/>
                <w:delText>12</w:delText>
              </w:r>
            </w:del>
          </w:ins>
        </w:p>
        <w:p w14:paraId="249675CB" w14:textId="373C01B2" w:rsidR="00891035" w:rsidDel="00812E13" w:rsidRDefault="00891035">
          <w:pPr>
            <w:pStyle w:val="TOC3"/>
            <w:tabs>
              <w:tab w:val="left" w:pos="1200"/>
              <w:tab w:val="right" w:leader="dot" w:pos="9347"/>
            </w:tabs>
            <w:rPr>
              <w:ins w:id="296" w:author="Dmytro Liaskovskyi" w:date="2016-09-15T10:25:00Z"/>
              <w:del w:id="297" w:author="Kostiantyn Kudriavtsev" w:date="2016-09-15T16:24:00Z"/>
              <w:rFonts w:asciiTheme="minorHAnsi" w:eastAsiaTheme="minorEastAsia" w:hAnsiTheme="minorHAnsi" w:cstheme="minorBidi"/>
              <w:iCs w:val="0"/>
              <w:noProof/>
              <w:color w:val="auto"/>
              <w:sz w:val="22"/>
              <w:szCs w:val="22"/>
            </w:rPr>
          </w:pPr>
          <w:ins w:id="298" w:author="Dmytro Liaskovskyi" w:date="2016-09-15T10:25:00Z">
            <w:del w:id="299" w:author="Kostiantyn Kudriavtsev" w:date="2016-09-15T16:24:00Z">
              <w:r w:rsidRPr="00812E13" w:rsidDel="00812E13">
                <w:rPr>
                  <w:rStyle w:val="Hyperlink"/>
                  <w:iCs w:val="0"/>
                  <w:noProof/>
                </w:rPr>
                <w:delText>3.1.6</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Configurable template</w:delText>
              </w:r>
              <w:r w:rsidDel="00812E13">
                <w:rPr>
                  <w:noProof/>
                  <w:webHidden/>
                </w:rPr>
                <w:tab/>
                <w:delText>12</w:delText>
              </w:r>
            </w:del>
          </w:ins>
        </w:p>
        <w:p w14:paraId="3B31AF82" w14:textId="308CB08A" w:rsidR="00891035" w:rsidDel="00812E13" w:rsidRDefault="00891035">
          <w:pPr>
            <w:pStyle w:val="TOC3"/>
            <w:tabs>
              <w:tab w:val="left" w:pos="1200"/>
              <w:tab w:val="right" w:leader="dot" w:pos="9347"/>
            </w:tabs>
            <w:rPr>
              <w:ins w:id="300" w:author="Dmytro Liaskovskyi" w:date="2016-09-15T10:25:00Z"/>
              <w:del w:id="301" w:author="Kostiantyn Kudriavtsev" w:date="2016-09-15T16:24:00Z"/>
              <w:rFonts w:asciiTheme="minorHAnsi" w:eastAsiaTheme="minorEastAsia" w:hAnsiTheme="minorHAnsi" w:cstheme="minorBidi"/>
              <w:iCs w:val="0"/>
              <w:noProof/>
              <w:color w:val="auto"/>
              <w:sz w:val="22"/>
              <w:szCs w:val="22"/>
            </w:rPr>
          </w:pPr>
          <w:ins w:id="302" w:author="Dmytro Liaskovskyi" w:date="2016-09-15T10:25:00Z">
            <w:del w:id="303" w:author="Kostiantyn Kudriavtsev" w:date="2016-09-15T16:24:00Z">
              <w:r w:rsidRPr="00812E13" w:rsidDel="00812E13">
                <w:rPr>
                  <w:rStyle w:val="Hyperlink"/>
                  <w:iCs w:val="0"/>
                  <w:noProof/>
                </w:rPr>
                <w:delText>3.1.7</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Configurable identity provider</w:delText>
              </w:r>
              <w:r w:rsidDel="00812E13">
                <w:rPr>
                  <w:noProof/>
                  <w:webHidden/>
                </w:rPr>
                <w:tab/>
                <w:delText>12</w:delText>
              </w:r>
            </w:del>
          </w:ins>
        </w:p>
        <w:p w14:paraId="7C26E1FE" w14:textId="15E7D871" w:rsidR="00891035" w:rsidDel="00812E13" w:rsidRDefault="00891035">
          <w:pPr>
            <w:pStyle w:val="TOC3"/>
            <w:tabs>
              <w:tab w:val="left" w:pos="1200"/>
              <w:tab w:val="right" w:leader="dot" w:pos="9347"/>
            </w:tabs>
            <w:rPr>
              <w:ins w:id="304" w:author="Dmytro Liaskovskyi" w:date="2016-09-15T10:25:00Z"/>
              <w:del w:id="305" w:author="Kostiantyn Kudriavtsev" w:date="2016-09-15T16:24:00Z"/>
              <w:rFonts w:asciiTheme="minorHAnsi" w:eastAsiaTheme="minorEastAsia" w:hAnsiTheme="minorHAnsi" w:cstheme="minorBidi"/>
              <w:iCs w:val="0"/>
              <w:noProof/>
              <w:color w:val="auto"/>
              <w:sz w:val="22"/>
              <w:szCs w:val="22"/>
            </w:rPr>
          </w:pPr>
          <w:ins w:id="306" w:author="Dmytro Liaskovskyi" w:date="2016-09-15T10:25:00Z">
            <w:del w:id="307" w:author="Kostiantyn Kudriavtsev" w:date="2016-09-15T16:24:00Z">
              <w:r w:rsidRPr="00812E13" w:rsidDel="00812E13">
                <w:rPr>
                  <w:rStyle w:val="Hyperlink"/>
                  <w:iCs w:val="0"/>
                  <w:noProof/>
                </w:rPr>
                <w:delText>3.1.8</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Cloud agnostic</w:delText>
              </w:r>
              <w:r w:rsidDel="00812E13">
                <w:rPr>
                  <w:noProof/>
                  <w:webHidden/>
                </w:rPr>
                <w:tab/>
                <w:delText>12</w:delText>
              </w:r>
            </w:del>
          </w:ins>
        </w:p>
        <w:p w14:paraId="7AB8D052" w14:textId="55922442" w:rsidR="00891035" w:rsidDel="00812E13" w:rsidRDefault="00891035">
          <w:pPr>
            <w:pStyle w:val="TOC1"/>
            <w:tabs>
              <w:tab w:val="left" w:pos="400"/>
              <w:tab w:val="right" w:leader="dot" w:pos="9347"/>
            </w:tabs>
            <w:rPr>
              <w:ins w:id="308" w:author="Dmytro Liaskovskyi" w:date="2016-09-15T10:25:00Z"/>
              <w:del w:id="309" w:author="Kostiantyn Kudriavtsev" w:date="2016-09-15T16:24:00Z"/>
              <w:rFonts w:asciiTheme="minorHAnsi" w:eastAsiaTheme="minorEastAsia" w:hAnsiTheme="minorHAnsi" w:cstheme="minorBidi"/>
              <w:bCs w:val="0"/>
              <w:caps w:val="0"/>
              <w:noProof/>
              <w:color w:val="auto"/>
              <w:sz w:val="22"/>
              <w:szCs w:val="22"/>
            </w:rPr>
          </w:pPr>
          <w:ins w:id="310" w:author="Dmytro Liaskovskyi" w:date="2016-09-15T10:25:00Z">
            <w:del w:id="311" w:author="Kostiantyn Kudriavtsev" w:date="2016-09-15T16:24:00Z">
              <w:r w:rsidRPr="00812E13" w:rsidDel="00812E13">
                <w:rPr>
                  <w:rStyle w:val="Hyperlink"/>
                  <w:bCs w:val="0"/>
                  <w:caps w:val="0"/>
                  <w:noProof/>
                </w:rPr>
                <w:delText>4</w:delText>
              </w:r>
              <w:r w:rsidDel="00812E13">
                <w:rPr>
                  <w:rFonts w:asciiTheme="minorHAnsi" w:eastAsiaTheme="minorEastAsia" w:hAnsiTheme="minorHAnsi" w:cstheme="minorBidi"/>
                  <w:bCs w:val="0"/>
                  <w:caps w:val="0"/>
                  <w:noProof/>
                  <w:color w:val="auto"/>
                  <w:sz w:val="22"/>
                  <w:szCs w:val="22"/>
                </w:rPr>
                <w:tab/>
              </w:r>
              <w:r w:rsidRPr="00812E13" w:rsidDel="00812E13">
                <w:rPr>
                  <w:rStyle w:val="Hyperlink"/>
                  <w:bCs w:val="0"/>
                  <w:caps w:val="0"/>
                  <w:noProof/>
                </w:rPr>
                <w:delText>Quality Attributes</w:delText>
              </w:r>
              <w:r w:rsidDel="00812E13">
                <w:rPr>
                  <w:noProof/>
                  <w:webHidden/>
                </w:rPr>
                <w:tab/>
                <w:delText>13</w:delText>
              </w:r>
            </w:del>
          </w:ins>
        </w:p>
        <w:p w14:paraId="1F1CCE28" w14:textId="0FCD2F36" w:rsidR="00891035" w:rsidDel="00812E13" w:rsidRDefault="00891035">
          <w:pPr>
            <w:pStyle w:val="TOC1"/>
            <w:tabs>
              <w:tab w:val="left" w:pos="400"/>
              <w:tab w:val="right" w:leader="dot" w:pos="9347"/>
            </w:tabs>
            <w:rPr>
              <w:ins w:id="312" w:author="Dmytro Liaskovskyi" w:date="2016-09-15T10:25:00Z"/>
              <w:del w:id="313" w:author="Kostiantyn Kudriavtsev" w:date="2016-09-15T16:24:00Z"/>
              <w:rFonts w:asciiTheme="minorHAnsi" w:eastAsiaTheme="minorEastAsia" w:hAnsiTheme="minorHAnsi" w:cstheme="minorBidi"/>
              <w:bCs w:val="0"/>
              <w:caps w:val="0"/>
              <w:noProof/>
              <w:color w:val="auto"/>
              <w:sz w:val="22"/>
              <w:szCs w:val="22"/>
            </w:rPr>
          </w:pPr>
          <w:ins w:id="314" w:author="Dmytro Liaskovskyi" w:date="2016-09-15T10:25:00Z">
            <w:del w:id="315" w:author="Kostiantyn Kudriavtsev" w:date="2016-09-15T16:24:00Z">
              <w:r w:rsidRPr="00812E13" w:rsidDel="00812E13">
                <w:rPr>
                  <w:rStyle w:val="Hyperlink"/>
                  <w:bCs w:val="0"/>
                  <w:caps w:val="0"/>
                  <w:noProof/>
                </w:rPr>
                <w:delText>5</w:delText>
              </w:r>
              <w:r w:rsidDel="00812E13">
                <w:rPr>
                  <w:rFonts w:asciiTheme="minorHAnsi" w:eastAsiaTheme="minorEastAsia" w:hAnsiTheme="minorHAnsi" w:cstheme="minorBidi"/>
                  <w:bCs w:val="0"/>
                  <w:caps w:val="0"/>
                  <w:noProof/>
                  <w:color w:val="auto"/>
                  <w:sz w:val="22"/>
                  <w:szCs w:val="22"/>
                </w:rPr>
                <w:tab/>
              </w:r>
              <w:r w:rsidRPr="00812E13" w:rsidDel="00812E13">
                <w:rPr>
                  <w:rStyle w:val="Hyperlink"/>
                  <w:bCs w:val="0"/>
                  <w:caps w:val="0"/>
                  <w:noProof/>
                </w:rPr>
                <w:delText>Baseline Solution architecture</w:delText>
              </w:r>
              <w:r w:rsidDel="00812E13">
                <w:rPr>
                  <w:noProof/>
                  <w:webHidden/>
                </w:rPr>
                <w:tab/>
                <w:delText>14</w:delText>
              </w:r>
            </w:del>
          </w:ins>
        </w:p>
        <w:p w14:paraId="2F1D8B74" w14:textId="12E70D03" w:rsidR="00891035" w:rsidDel="00812E13" w:rsidRDefault="00891035">
          <w:pPr>
            <w:pStyle w:val="TOC2"/>
            <w:tabs>
              <w:tab w:val="right" w:leader="dot" w:pos="9347"/>
            </w:tabs>
            <w:rPr>
              <w:ins w:id="316" w:author="Dmytro Liaskovskyi" w:date="2016-09-15T10:25:00Z"/>
              <w:del w:id="317" w:author="Kostiantyn Kudriavtsev" w:date="2016-09-15T16:24:00Z"/>
              <w:rFonts w:asciiTheme="minorHAnsi" w:eastAsiaTheme="minorEastAsia" w:hAnsiTheme="minorHAnsi" w:cstheme="minorBidi"/>
              <w:caps w:val="0"/>
              <w:noProof/>
              <w:color w:val="auto"/>
              <w:sz w:val="22"/>
              <w:szCs w:val="22"/>
            </w:rPr>
          </w:pPr>
          <w:ins w:id="318" w:author="Dmytro Liaskovskyi" w:date="2016-09-15T10:25:00Z">
            <w:del w:id="319" w:author="Kostiantyn Kudriavtsev" w:date="2016-09-15T16:24:00Z">
              <w:r w:rsidRPr="00812E13" w:rsidDel="00812E13">
                <w:rPr>
                  <w:rStyle w:val="Hyperlink"/>
                  <w:caps w:val="0"/>
                  <w:noProof/>
                </w:rPr>
                <w:delText>High-level solution structure</w:delText>
              </w:r>
              <w:r w:rsidDel="00812E13">
                <w:rPr>
                  <w:noProof/>
                  <w:webHidden/>
                </w:rPr>
                <w:tab/>
                <w:delText>14</w:delText>
              </w:r>
            </w:del>
          </w:ins>
        </w:p>
        <w:p w14:paraId="1B7BC074" w14:textId="71216735" w:rsidR="00891035" w:rsidDel="00812E13" w:rsidRDefault="00891035">
          <w:pPr>
            <w:pStyle w:val="TOC3"/>
            <w:tabs>
              <w:tab w:val="left" w:pos="1200"/>
              <w:tab w:val="right" w:leader="dot" w:pos="9347"/>
            </w:tabs>
            <w:rPr>
              <w:ins w:id="320" w:author="Dmytro Liaskovskyi" w:date="2016-09-15T10:25:00Z"/>
              <w:del w:id="321" w:author="Kostiantyn Kudriavtsev" w:date="2016-09-15T16:24:00Z"/>
              <w:rFonts w:asciiTheme="minorHAnsi" w:eastAsiaTheme="minorEastAsia" w:hAnsiTheme="minorHAnsi" w:cstheme="minorBidi"/>
              <w:iCs w:val="0"/>
              <w:noProof/>
              <w:color w:val="auto"/>
              <w:sz w:val="22"/>
              <w:szCs w:val="22"/>
            </w:rPr>
          </w:pPr>
          <w:ins w:id="322" w:author="Dmytro Liaskovskyi" w:date="2016-09-15T10:25:00Z">
            <w:del w:id="323" w:author="Kostiantyn Kudriavtsev" w:date="2016-09-15T16:24:00Z">
              <w:r w:rsidRPr="00812E13" w:rsidDel="00812E13">
                <w:rPr>
                  <w:rStyle w:val="Hyperlink"/>
                  <w:iCs w:val="0"/>
                  <w:noProof/>
                </w:rPr>
                <w:delText>5.1.1</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INITIAL SETUP PACKAGE - OLEH</w:delText>
              </w:r>
              <w:r w:rsidDel="00812E13">
                <w:rPr>
                  <w:noProof/>
                  <w:webHidden/>
                </w:rPr>
                <w:tab/>
                <w:delText>14</w:delText>
              </w:r>
            </w:del>
          </w:ins>
        </w:p>
        <w:p w14:paraId="7592D769" w14:textId="1A750CD9" w:rsidR="00891035" w:rsidDel="00812E13" w:rsidRDefault="00891035">
          <w:pPr>
            <w:pStyle w:val="TOC3"/>
            <w:tabs>
              <w:tab w:val="left" w:pos="1200"/>
              <w:tab w:val="right" w:leader="dot" w:pos="9347"/>
            </w:tabs>
            <w:rPr>
              <w:ins w:id="324" w:author="Dmytro Liaskovskyi" w:date="2016-09-15T10:25:00Z"/>
              <w:del w:id="325" w:author="Kostiantyn Kudriavtsev" w:date="2016-09-15T16:24:00Z"/>
              <w:rFonts w:asciiTheme="minorHAnsi" w:eastAsiaTheme="minorEastAsia" w:hAnsiTheme="minorHAnsi" w:cstheme="minorBidi"/>
              <w:iCs w:val="0"/>
              <w:noProof/>
              <w:color w:val="auto"/>
              <w:sz w:val="22"/>
              <w:szCs w:val="22"/>
            </w:rPr>
          </w:pPr>
          <w:ins w:id="326" w:author="Dmytro Liaskovskyi" w:date="2016-09-15T10:25:00Z">
            <w:del w:id="327" w:author="Kostiantyn Kudriavtsev" w:date="2016-09-15T16:24:00Z">
              <w:r w:rsidRPr="00812E13" w:rsidDel="00812E13">
                <w:rPr>
                  <w:rStyle w:val="Hyperlink"/>
                  <w:iCs w:val="0"/>
                  <w:noProof/>
                </w:rPr>
                <w:delText>5.1.2</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SELF-SERVICE NODE – KOSTIA</w:delText>
              </w:r>
              <w:r w:rsidDel="00812E13">
                <w:rPr>
                  <w:noProof/>
                  <w:webHidden/>
                </w:rPr>
                <w:tab/>
                <w:delText>15</w:delText>
              </w:r>
            </w:del>
          </w:ins>
        </w:p>
        <w:p w14:paraId="1D5EDCF8" w14:textId="5CBCF4D7" w:rsidR="00891035" w:rsidDel="00812E13" w:rsidRDefault="00891035">
          <w:pPr>
            <w:pStyle w:val="TOC3"/>
            <w:tabs>
              <w:tab w:val="left" w:pos="1200"/>
              <w:tab w:val="right" w:leader="dot" w:pos="9347"/>
            </w:tabs>
            <w:rPr>
              <w:ins w:id="328" w:author="Dmytro Liaskovskyi" w:date="2016-09-15T10:25:00Z"/>
              <w:del w:id="329" w:author="Kostiantyn Kudriavtsev" w:date="2016-09-15T16:24:00Z"/>
              <w:rFonts w:asciiTheme="minorHAnsi" w:eastAsiaTheme="minorEastAsia" w:hAnsiTheme="minorHAnsi" w:cstheme="minorBidi"/>
              <w:iCs w:val="0"/>
              <w:noProof/>
              <w:color w:val="auto"/>
              <w:sz w:val="22"/>
              <w:szCs w:val="22"/>
            </w:rPr>
          </w:pPr>
          <w:ins w:id="330" w:author="Dmytro Liaskovskyi" w:date="2016-09-15T10:25:00Z">
            <w:del w:id="331" w:author="Kostiantyn Kudriavtsev" w:date="2016-09-15T16:24:00Z">
              <w:r w:rsidRPr="00812E13" w:rsidDel="00812E13">
                <w:rPr>
                  <w:rStyle w:val="Hyperlink"/>
                  <w:iCs w:val="0"/>
                  <w:noProof/>
                </w:rPr>
                <w:delText>5.1.3</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EXPLORATORY ENVIRONMENT</w:delText>
              </w:r>
              <w:r w:rsidDel="00812E13">
                <w:rPr>
                  <w:noProof/>
                  <w:webHidden/>
                </w:rPr>
                <w:tab/>
                <w:delText>17</w:delText>
              </w:r>
            </w:del>
          </w:ins>
        </w:p>
        <w:p w14:paraId="5B4FD974" w14:textId="073DC19D" w:rsidR="00891035" w:rsidDel="00812E13" w:rsidRDefault="00891035">
          <w:pPr>
            <w:pStyle w:val="TOC2"/>
            <w:tabs>
              <w:tab w:val="right" w:leader="dot" w:pos="9347"/>
            </w:tabs>
            <w:rPr>
              <w:ins w:id="332" w:author="Dmytro Liaskovskyi" w:date="2016-09-15T10:25:00Z"/>
              <w:del w:id="333" w:author="Kostiantyn Kudriavtsev" w:date="2016-09-15T16:24:00Z"/>
              <w:rFonts w:asciiTheme="minorHAnsi" w:eastAsiaTheme="minorEastAsia" w:hAnsiTheme="minorHAnsi" w:cstheme="minorBidi"/>
              <w:caps w:val="0"/>
              <w:noProof/>
              <w:color w:val="auto"/>
              <w:sz w:val="22"/>
              <w:szCs w:val="22"/>
            </w:rPr>
          </w:pPr>
          <w:ins w:id="334" w:author="Dmytro Liaskovskyi" w:date="2016-09-15T10:25:00Z">
            <w:del w:id="335" w:author="Kostiantyn Kudriavtsev" w:date="2016-09-15T16:24:00Z">
              <w:r w:rsidRPr="00812E13" w:rsidDel="00812E13">
                <w:rPr>
                  <w:rStyle w:val="Hyperlink"/>
                  <w:caps w:val="0"/>
                  <w:noProof/>
                </w:rPr>
                <w:delText>SOLUTION IN AWS CLOUD</w:delText>
              </w:r>
              <w:r w:rsidDel="00812E13">
                <w:rPr>
                  <w:noProof/>
                  <w:webHidden/>
                </w:rPr>
                <w:tab/>
                <w:delText>18</w:delText>
              </w:r>
            </w:del>
          </w:ins>
        </w:p>
        <w:p w14:paraId="21561C4C" w14:textId="2D246630" w:rsidR="00891035" w:rsidDel="00812E13" w:rsidRDefault="00891035">
          <w:pPr>
            <w:pStyle w:val="TOC2"/>
            <w:tabs>
              <w:tab w:val="right" w:leader="dot" w:pos="9347"/>
            </w:tabs>
            <w:rPr>
              <w:ins w:id="336" w:author="Dmytro Liaskovskyi" w:date="2016-09-15T10:25:00Z"/>
              <w:del w:id="337" w:author="Kostiantyn Kudriavtsev" w:date="2016-09-15T16:24:00Z"/>
              <w:rFonts w:asciiTheme="minorHAnsi" w:eastAsiaTheme="minorEastAsia" w:hAnsiTheme="minorHAnsi" w:cstheme="minorBidi"/>
              <w:caps w:val="0"/>
              <w:noProof/>
              <w:color w:val="auto"/>
              <w:sz w:val="22"/>
              <w:szCs w:val="22"/>
            </w:rPr>
          </w:pPr>
          <w:ins w:id="338" w:author="Dmytro Liaskovskyi" w:date="2016-09-15T10:25:00Z">
            <w:del w:id="339" w:author="Kostiantyn Kudriavtsev" w:date="2016-09-15T16:24:00Z">
              <w:r w:rsidRPr="00812E13" w:rsidDel="00812E13">
                <w:rPr>
                  <w:rStyle w:val="Hyperlink"/>
                  <w:caps w:val="0"/>
                  <w:noProof/>
                </w:rPr>
                <w:delText>Solution components structure</w:delText>
              </w:r>
              <w:r w:rsidDel="00812E13">
                <w:rPr>
                  <w:noProof/>
                  <w:webHidden/>
                </w:rPr>
                <w:tab/>
                <w:delText>19</w:delText>
              </w:r>
            </w:del>
          </w:ins>
        </w:p>
        <w:p w14:paraId="7F884B53" w14:textId="7C642FBF" w:rsidR="00891035" w:rsidDel="00812E13" w:rsidRDefault="00891035">
          <w:pPr>
            <w:pStyle w:val="TOC3"/>
            <w:tabs>
              <w:tab w:val="left" w:pos="1200"/>
              <w:tab w:val="right" w:leader="dot" w:pos="9347"/>
            </w:tabs>
            <w:rPr>
              <w:ins w:id="340" w:author="Dmytro Liaskovskyi" w:date="2016-09-15T10:25:00Z"/>
              <w:del w:id="341" w:author="Kostiantyn Kudriavtsev" w:date="2016-09-15T16:24:00Z"/>
              <w:rFonts w:asciiTheme="minorHAnsi" w:eastAsiaTheme="minorEastAsia" w:hAnsiTheme="minorHAnsi" w:cstheme="minorBidi"/>
              <w:iCs w:val="0"/>
              <w:noProof/>
              <w:color w:val="auto"/>
              <w:sz w:val="22"/>
              <w:szCs w:val="22"/>
            </w:rPr>
          </w:pPr>
          <w:ins w:id="342" w:author="Dmytro Liaskovskyi" w:date="2016-09-15T10:25:00Z">
            <w:del w:id="343" w:author="Kostiantyn Kudriavtsev" w:date="2016-09-15T16:24:00Z">
              <w:r w:rsidRPr="00812E13" w:rsidDel="00812E13">
                <w:rPr>
                  <w:rStyle w:val="Hyperlink"/>
                  <w:iCs w:val="0"/>
                  <w:noProof/>
                </w:rPr>
                <w:delText>5.1.4</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SELF-SERVICE UI COMPONENT</w:delText>
              </w:r>
              <w:r w:rsidDel="00812E13">
                <w:rPr>
                  <w:noProof/>
                  <w:webHidden/>
                </w:rPr>
                <w:tab/>
                <w:delText>19</w:delText>
              </w:r>
            </w:del>
          </w:ins>
        </w:p>
        <w:p w14:paraId="2ABEA671" w14:textId="7921728B" w:rsidR="00891035" w:rsidDel="00812E13" w:rsidRDefault="00891035">
          <w:pPr>
            <w:pStyle w:val="TOC3"/>
            <w:tabs>
              <w:tab w:val="left" w:pos="1200"/>
              <w:tab w:val="right" w:leader="dot" w:pos="9347"/>
            </w:tabs>
            <w:rPr>
              <w:ins w:id="344" w:author="Dmytro Liaskovskyi" w:date="2016-09-15T10:25:00Z"/>
              <w:del w:id="345" w:author="Kostiantyn Kudriavtsev" w:date="2016-09-15T16:24:00Z"/>
              <w:rFonts w:asciiTheme="minorHAnsi" w:eastAsiaTheme="minorEastAsia" w:hAnsiTheme="minorHAnsi" w:cstheme="minorBidi"/>
              <w:iCs w:val="0"/>
              <w:noProof/>
              <w:color w:val="auto"/>
              <w:sz w:val="22"/>
              <w:szCs w:val="22"/>
            </w:rPr>
          </w:pPr>
          <w:ins w:id="346" w:author="Dmytro Liaskovskyi" w:date="2016-09-15T10:25:00Z">
            <w:del w:id="347" w:author="Kostiantyn Kudriavtsev" w:date="2016-09-15T16:24:00Z">
              <w:r w:rsidRPr="00812E13" w:rsidDel="00812E13">
                <w:rPr>
                  <w:rStyle w:val="Hyperlink"/>
                  <w:iCs w:val="0"/>
                  <w:noProof/>
                </w:rPr>
                <w:delText>5.1.5</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PROVISION SERVICE</w:delText>
              </w:r>
              <w:r w:rsidDel="00812E13">
                <w:rPr>
                  <w:noProof/>
                  <w:webHidden/>
                </w:rPr>
                <w:tab/>
                <w:delText>20</w:delText>
              </w:r>
            </w:del>
          </w:ins>
        </w:p>
        <w:p w14:paraId="6F03F71E" w14:textId="7D148E00" w:rsidR="00891035" w:rsidDel="00812E13" w:rsidRDefault="00891035">
          <w:pPr>
            <w:pStyle w:val="TOC3"/>
            <w:tabs>
              <w:tab w:val="left" w:pos="1200"/>
              <w:tab w:val="right" w:leader="dot" w:pos="9347"/>
            </w:tabs>
            <w:rPr>
              <w:ins w:id="348" w:author="Dmytro Liaskovskyi" w:date="2016-09-15T10:25:00Z"/>
              <w:del w:id="349" w:author="Kostiantyn Kudriavtsev" w:date="2016-09-15T16:24:00Z"/>
              <w:rFonts w:asciiTheme="minorHAnsi" w:eastAsiaTheme="minorEastAsia" w:hAnsiTheme="minorHAnsi" w:cstheme="minorBidi"/>
              <w:iCs w:val="0"/>
              <w:noProof/>
              <w:color w:val="auto"/>
              <w:sz w:val="22"/>
              <w:szCs w:val="22"/>
            </w:rPr>
          </w:pPr>
          <w:ins w:id="350" w:author="Dmytro Liaskovskyi" w:date="2016-09-15T10:25:00Z">
            <w:del w:id="351" w:author="Kostiantyn Kudriavtsev" w:date="2016-09-15T16:24:00Z">
              <w:r w:rsidRPr="00812E13" w:rsidDel="00812E13">
                <w:rPr>
                  <w:rStyle w:val="Hyperlink"/>
                  <w:iCs w:val="0"/>
                  <w:noProof/>
                </w:rPr>
                <w:delText>5.1.6</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BACKEND</w:delText>
              </w:r>
              <w:r w:rsidDel="00812E13">
                <w:rPr>
                  <w:noProof/>
                  <w:webHidden/>
                </w:rPr>
                <w:tab/>
                <w:delText>20</w:delText>
              </w:r>
            </w:del>
          </w:ins>
        </w:p>
        <w:p w14:paraId="062C3157" w14:textId="14F68C15" w:rsidR="00891035" w:rsidDel="00812E13" w:rsidRDefault="00891035">
          <w:pPr>
            <w:pStyle w:val="TOC3"/>
            <w:tabs>
              <w:tab w:val="left" w:pos="1200"/>
              <w:tab w:val="right" w:leader="dot" w:pos="9347"/>
            </w:tabs>
            <w:rPr>
              <w:ins w:id="352" w:author="Dmytro Liaskovskyi" w:date="2016-09-15T10:25:00Z"/>
              <w:del w:id="353" w:author="Kostiantyn Kudriavtsev" w:date="2016-09-15T16:24:00Z"/>
              <w:rFonts w:asciiTheme="minorHAnsi" w:eastAsiaTheme="minorEastAsia" w:hAnsiTheme="minorHAnsi" w:cstheme="minorBidi"/>
              <w:iCs w:val="0"/>
              <w:noProof/>
              <w:color w:val="auto"/>
              <w:sz w:val="22"/>
              <w:szCs w:val="22"/>
            </w:rPr>
          </w:pPr>
          <w:ins w:id="354" w:author="Dmytro Liaskovskyi" w:date="2016-09-15T10:25:00Z">
            <w:del w:id="355" w:author="Kostiantyn Kudriavtsev" w:date="2016-09-15T16:24:00Z">
              <w:r w:rsidRPr="00812E13" w:rsidDel="00812E13">
                <w:rPr>
                  <w:rStyle w:val="Hyperlink"/>
                  <w:iCs w:val="0"/>
                  <w:noProof/>
                </w:rPr>
                <w:delText>5.1.7</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Authentication and Authorization approach</w:delText>
              </w:r>
              <w:r w:rsidDel="00812E13">
                <w:rPr>
                  <w:noProof/>
                  <w:webHidden/>
                </w:rPr>
                <w:tab/>
                <w:delText>21</w:delText>
              </w:r>
            </w:del>
          </w:ins>
        </w:p>
        <w:p w14:paraId="686D7865" w14:textId="408E6F14" w:rsidR="00891035" w:rsidDel="00812E13" w:rsidRDefault="00891035">
          <w:pPr>
            <w:pStyle w:val="TOC2"/>
            <w:tabs>
              <w:tab w:val="right" w:leader="dot" w:pos="9347"/>
            </w:tabs>
            <w:rPr>
              <w:ins w:id="356" w:author="Dmytro Liaskovskyi" w:date="2016-09-15T10:25:00Z"/>
              <w:del w:id="357" w:author="Kostiantyn Kudriavtsev" w:date="2016-09-15T16:24:00Z"/>
              <w:rFonts w:asciiTheme="minorHAnsi" w:eastAsiaTheme="minorEastAsia" w:hAnsiTheme="minorHAnsi" w:cstheme="minorBidi"/>
              <w:caps w:val="0"/>
              <w:noProof/>
              <w:color w:val="auto"/>
              <w:sz w:val="22"/>
              <w:szCs w:val="22"/>
            </w:rPr>
          </w:pPr>
          <w:ins w:id="358" w:author="Dmytro Liaskovskyi" w:date="2016-09-15T10:25:00Z">
            <w:del w:id="359" w:author="Kostiantyn Kudriavtsev" w:date="2016-09-15T16:24:00Z">
              <w:r w:rsidRPr="00812E13" w:rsidDel="00812E13">
                <w:rPr>
                  <w:rStyle w:val="Hyperlink"/>
                  <w:caps w:val="0"/>
                  <w:noProof/>
                </w:rPr>
                <w:delText>Domain model</w:delText>
              </w:r>
              <w:r w:rsidDel="00812E13">
                <w:rPr>
                  <w:noProof/>
                  <w:webHidden/>
                </w:rPr>
                <w:tab/>
                <w:delText>21</w:delText>
              </w:r>
            </w:del>
          </w:ins>
        </w:p>
        <w:p w14:paraId="4AB0B7D2" w14:textId="7B79DBD7" w:rsidR="00891035" w:rsidDel="00812E13" w:rsidRDefault="00891035">
          <w:pPr>
            <w:pStyle w:val="TOC2"/>
            <w:tabs>
              <w:tab w:val="right" w:leader="dot" w:pos="9347"/>
            </w:tabs>
            <w:rPr>
              <w:ins w:id="360" w:author="Dmytro Liaskovskyi" w:date="2016-09-15T10:25:00Z"/>
              <w:del w:id="361" w:author="Kostiantyn Kudriavtsev" w:date="2016-09-15T16:24:00Z"/>
              <w:rFonts w:asciiTheme="minorHAnsi" w:eastAsiaTheme="minorEastAsia" w:hAnsiTheme="minorHAnsi" w:cstheme="minorBidi"/>
              <w:caps w:val="0"/>
              <w:noProof/>
              <w:color w:val="auto"/>
              <w:sz w:val="22"/>
              <w:szCs w:val="22"/>
            </w:rPr>
          </w:pPr>
          <w:ins w:id="362" w:author="Dmytro Liaskovskyi" w:date="2016-09-15T10:25:00Z">
            <w:del w:id="363" w:author="Kostiantyn Kudriavtsev" w:date="2016-09-15T16:24:00Z">
              <w:r w:rsidRPr="00812E13" w:rsidDel="00812E13">
                <w:rPr>
                  <w:rStyle w:val="Hyperlink"/>
                  <w:caps w:val="0"/>
                  <w:noProof/>
                </w:rPr>
                <w:delText>Data model</w:delText>
              </w:r>
              <w:r w:rsidDel="00812E13">
                <w:rPr>
                  <w:noProof/>
                  <w:webHidden/>
                </w:rPr>
                <w:tab/>
                <w:delText>21</w:delText>
              </w:r>
            </w:del>
          </w:ins>
        </w:p>
        <w:p w14:paraId="7888DA2A" w14:textId="297D3573" w:rsidR="00891035" w:rsidDel="00812E13" w:rsidRDefault="00891035">
          <w:pPr>
            <w:pStyle w:val="TOC3"/>
            <w:tabs>
              <w:tab w:val="left" w:pos="1200"/>
              <w:tab w:val="right" w:leader="dot" w:pos="9347"/>
            </w:tabs>
            <w:rPr>
              <w:ins w:id="364" w:author="Dmytro Liaskovskyi" w:date="2016-09-15T10:25:00Z"/>
              <w:del w:id="365" w:author="Kostiantyn Kudriavtsev" w:date="2016-09-15T16:24:00Z"/>
              <w:rFonts w:asciiTheme="minorHAnsi" w:eastAsiaTheme="minorEastAsia" w:hAnsiTheme="minorHAnsi" w:cstheme="minorBidi"/>
              <w:iCs w:val="0"/>
              <w:noProof/>
              <w:color w:val="auto"/>
              <w:sz w:val="22"/>
              <w:szCs w:val="22"/>
            </w:rPr>
          </w:pPr>
          <w:ins w:id="366" w:author="Dmytro Liaskovskyi" w:date="2016-09-15T10:25:00Z">
            <w:del w:id="367" w:author="Kostiantyn Kudriavtsev" w:date="2016-09-15T16:24:00Z">
              <w:r w:rsidRPr="00812E13" w:rsidDel="00812E13">
                <w:rPr>
                  <w:rStyle w:val="Hyperlink"/>
                  <w:iCs w:val="0"/>
                  <w:noProof/>
                </w:rPr>
                <w:delText>5.1.8</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Management node MongoDB</w:delText>
              </w:r>
              <w:r w:rsidDel="00812E13">
                <w:rPr>
                  <w:noProof/>
                  <w:webHidden/>
                </w:rPr>
                <w:tab/>
                <w:delText>21</w:delText>
              </w:r>
            </w:del>
          </w:ins>
        </w:p>
        <w:p w14:paraId="35266629" w14:textId="1F8F8F7F" w:rsidR="00891035" w:rsidDel="00812E13" w:rsidRDefault="00891035">
          <w:pPr>
            <w:pStyle w:val="TOC3"/>
            <w:tabs>
              <w:tab w:val="left" w:pos="1200"/>
              <w:tab w:val="right" w:leader="dot" w:pos="9347"/>
            </w:tabs>
            <w:rPr>
              <w:ins w:id="368" w:author="Dmytro Liaskovskyi" w:date="2016-09-15T10:25:00Z"/>
              <w:del w:id="369" w:author="Kostiantyn Kudriavtsev" w:date="2016-09-15T16:24:00Z"/>
              <w:rFonts w:asciiTheme="minorHAnsi" w:eastAsiaTheme="minorEastAsia" w:hAnsiTheme="minorHAnsi" w:cstheme="minorBidi"/>
              <w:iCs w:val="0"/>
              <w:noProof/>
              <w:color w:val="auto"/>
              <w:sz w:val="22"/>
              <w:szCs w:val="22"/>
            </w:rPr>
          </w:pPr>
          <w:ins w:id="370" w:author="Dmytro Liaskovskyi" w:date="2016-09-15T10:25:00Z">
            <w:del w:id="371" w:author="Kostiantyn Kudriavtsev" w:date="2016-09-15T16:24:00Z">
              <w:r w:rsidRPr="00812E13" w:rsidDel="00812E13">
                <w:rPr>
                  <w:rStyle w:val="Hyperlink"/>
                  <w:iCs w:val="0"/>
                  <w:noProof/>
                </w:rPr>
                <w:delText>5.1.9</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Templates on Management node</w:delText>
              </w:r>
              <w:r w:rsidDel="00812E13">
                <w:rPr>
                  <w:noProof/>
                  <w:webHidden/>
                </w:rPr>
                <w:tab/>
                <w:delText>22</w:delText>
              </w:r>
            </w:del>
          </w:ins>
        </w:p>
        <w:p w14:paraId="1D29F1C3" w14:textId="010DD086" w:rsidR="00891035" w:rsidDel="00812E13" w:rsidRDefault="00891035">
          <w:pPr>
            <w:pStyle w:val="TOC3"/>
            <w:tabs>
              <w:tab w:val="left" w:pos="1200"/>
              <w:tab w:val="right" w:leader="dot" w:pos="9347"/>
            </w:tabs>
            <w:rPr>
              <w:ins w:id="372" w:author="Dmytro Liaskovskyi" w:date="2016-09-15T10:25:00Z"/>
              <w:del w:id="373" w:author="Kostiantyn Kudriavtsev" w:date="2016-09-15T16:24:00Z"/>
              <w:rFonts w:asciiTheme="minorHAnsi" w:eastAsiaTheme="minorEastAsia" w:hAnsiTheme="minorHAnsi" w:cstheme="minorBidi"/>
              <w:iCs w:val="0"/>
              <w:noProof/>
              <w:color w:val="auto"/>
              <w:sz w:val="22"/>
              <w:szCs w:val="22"/>
            </w:rPr>
          </w:pPr>
          <w:ins w:id="374" w:author="Dmytro Liaskovskyi" w:date="2016-09-15T10:25:00Z">
            <w:del w:id="375" w:author="Kostiantyn Kudriavtsev" w:date="2016-09-15T16:24:00Z">
              <w:r w:rsidRPr="00812E13" w:rsidDel="00812E13">
                <w:rPr>
                  <w:rStyle w:val="Hyperlink"/>
                  <w:iCs w:val="0"/>
                  <w:noProof/>
                </w:rPr>
                <w:delText>5.1.10</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w:delText>
              </w:r>
              <w:r w:rsidDel="00812E13">
                <w:rPr>
                  <w:noProof/>
                  <w:webHidden/>
                </w:rPr>
                <w:tab/>
                <w:delText>22</w:delText>
              </w:r>
            </w:del>
          </w:ins>
        </w:p>
        <w:p w14:paraId="6D2C8886" w14:textId="24E96807" w:rsidR="00891035" w:rsidDel="00812E13" w:rsidRDefault="00891035">
          <w:pPr>
            <w:pStyle w:val="TOC2"/>
            <w:tabs>
              <w:tab w:val="right" w:leader="dot" w:pos="9347"/>
            </w:tabs>
            <w:rPr>
              <w:ins w:id="376" w:author="Dmytro Liaskovskyi" w:date="2016-09-15T10:25:00Z"/>
              <w:del w:id="377" w:author="Kostiantyn Kudriavtsev" w:date="2016-09-15T16:24:00Z"/>
              <w:rFonts w:asciiTheme="minorHAnsi" w:eastAsiaTheme="minorEastAsia" w:hAnsiTheme="minorHAnsi" w:cstheme="minorBidi"/>
              <w:caps w:val="0"/>
              <w:noProof/>
              <w:color w:val="auto"/>
              <w:sz w:val="22"/>
              <w:szCs w:val="22"/>
            </w:rPr>
          </w:pPr>
          <w:ins w:id="378" w:author="Dmytro Liaskovskyi" w:date="2016-09-15T10:25:00Z">
            <w:del w:id="379" w:author="Kostiantyn Kudriavtsev" w:date="2016-09-15T16:24:00Z">
              <w:r w:rsidRPr="00812E13" w:rsidDel="00812E13">
                <w:rPr>
                  <w:rStyle w:val="Hyperlink"/>
                  <w:caps w:val="0"/>
                  <w:noProof/>
                </w:rPr>
                <w:delText>High-level deployment approach</w:delText>
              </w:r>
              <w:r w:rsidDel="00812E13">
                <w:rPr>
                  <w:noProof/>
                  <w:webHidden/>
                </w:rPr>
                <w:tab/>
                <w:delText>22</w:delText>
              </w:r>
            </w:del>
          </w:ins>
        </w:p>
        <w:p w14:paraId="607E6FD8" w14:textId="52A43E9B" w:rsidR="00891035" w:rsidDel="00812E13" w:rsidRDefault="00891035">
          <w:pPr>
            <w:pStyle w:val="TOC3"/>
            <w:tabs>
              <w:tab w:val="left" w:pos="1200"/>
              <w:tab w:val="right" w:leader="dot" w:pos="9347"/>
            </w:tabs>
            <w:rPr>
              <w:ins w:id="380" w:author="Dmytro Liaskovskyi" w:date="2016-09-15T10:25:00Z"/>
              <w:del w:id="381" w:author="Kostiantyn Kudriavtsev" w:date="2016-09-15T16:24:00Z"/>
              <w:rFonts w:asciiTheme="minorHAnsi" w:eastAsiaTheme="minorEastAsia" w:hAnsiTheme="minorHAnsi" w:cstheme="minorBidi"/>
              <w:iCs w:val="0"/>
              <w:noProof/>
              <w:color w:val="auto"/>
              <w:sz w:val="22"/>
              <w:szCs w:val="22"/>
            </w:rPr>
          </w:pPr>
          <w:ins w:id="382" w:author="Dmytro Liaskovskyi" w:date="2016-09-15T10:25:00Z">
            <w:del w:id="383" w:author="Kostiantyn Kudriavtsev" w:date="2016-09-15T16:24:00Z">
              <w:r w:rsidRPr="00812E13" w:rsidDel="00812E13">
                <w:rPr>
                  <w:rStyle w:val="Hyperlink"/>
                  <w:iCs w:val="0"/>
                  <w:noProof/>
                </w:rPr>
                <w:delText>5.1.11</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DEPLOYMENT SERVER - OLEH</w:delText>
              </w:r>
              <w:r w:rsidDel="00812E13">
                <w:rPr>
                  <w:noProof/>
                  <w:webHidden/>
                </w:rPr>
                <w:tab/>
                <w:delText>23</w:delText>
              </w:r>
            </w:del>
          </w:ins>
        </w:p>
        <w:p w14:paraId="6D959259" w14:textId="277C8D88" w:rsidR="00891035" w:rsidDel="00812E13" w:rsidRDefault="00891035">
          <w:pPr>
            <w:pStyle w:val="TOC2"/>
            <w:tabs>
              <w:tab w:val="right" w:leader="dot" w:pos="9347"/>
            </w:tabs>
            <w:rPr>
              <w:ins w:id="384" w:author="Dmytro Liaskovskyi" w:date="2016-09-15T10:25:00Z"/>
              <w:del w:id="385" w:author="Kostiantyn Kudriavtsev" w:date="2016-09-15T16:24:00Z"/>
              <w:rFonts w:asciiTheme="minorHAnsi" w:eastAsiaTheme="minorEastAsia" w:hAnsiTheme="minorHAnsi" w:cstheme="minorBidi"/>
              <w:caps w:val="0"/>
              <w:noProof/>
              <w:color w:val="auto"/>
              <w:sz w:val="22"/>
              <w:szCs w:val="22"/>
            </w:rPr>
          </w:pPr>
          <w:ins w:id="386" w:author="Dmytro Liaskovskyi" w:date="2016-09-15T10:25:00Z">
            <w:del w:id="387" w:author="Kostiantyn Kudriavtsev" w:date="2016-09-15T16:24:00Z">
              <w:r w:rsidRPr="00812E13" w:rsidDel="00812E13">
                <w:rPr>
                  <w:rStyle w:val="Hyperlink"/>
                  <w:caps w:val="0"/>
                  <w:noProof/>
                </w:rPr>
                <w:delText>Architecturally Significant Quality Attributes</w:delText>
              </w:r>
              <w:r w:rsidDel="00812E13">
                <w:rPr>
                  <w:noProof/>
                  <w:webHidden/>
                </w:rPr>
                <w:tab/>
                <w:delText>23</w:delText>
              </w:r>
            </w:del>
          </w:ins>
        </w:p>
        <w:p w14:paraId="1E1C5B38" w14:textId="27AB3113" w:rsidR="00891035" w:rsidDel="00812E13" w:rsidRDefault="00891035">
          <w:pPr>
            <w:pStyle w:val="TOC3"/>
            <w:tabs>
              <w:tab w:val="left" w:pos="1200"/>
              <w:tab w:val="right" w:leader="dot" w:pos="9347"/>
            </w:tabs>
            <w:rPr>
              <w:ins w:id="388" w:author="Dmytro Liaskovskyi" w:date="2016-09-15T10:25:00Z"/>
              <w:del w:id="389" w:author="Kostiantyn Kudriavtsev" w:date="2016-09-15T16:24:00Z"/>
              <w:rFonts w:asciiTheme="minorHAnsi" w:eastAsiaTheme="minorEastAsia" w:hAnsiTheme="minorHAnsi" w:cstheme="minorBidi"/>
              <w:iCs w:val="0"/>
              <w:noProof/>
              <w:color w:val="auto"/>
              <w:sz w:val="22"/>
              <w:szCs w:val="22"/>
            </w:rPr>
          </w:pPr>
          <w:ins w:id="390" w:author="Dmytro Liaskovskyi" w:date="2016-09-15T10:25:00Z">
            <w:del w:id="391" w:author="Kostiantyn Kudriavtsev" w:date="2016-09-15T16:24:00Z">
              <w:r w:rsidRPr="00812E13" w:rsidDel="00812E13">
                <w:rPr>
                  <w:rStyle w:val="Hyperlink"/>
                  <w:iCs w:val="0"/>
                  <w:noProof/>
                </w:rPr>
                <w:delText>5.1.12</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Security</w:delText>
              </w:r>
              <w:r w:rsidDel="00812E13">
                <w:rPr>
                  <w:noProof/>
                  <w:webHidden/>
                </w:rPr>
                <w:tab/>
                <w:delText>23</w:delText>
              </w:r>
            </w:del>
          </w:ins>
        </w:p>
        <w:p w14:paraId="40E422A0" w14:textId="5A69280C" w:rsidR="00891035" w:rsidDel="00812E13" w:rsidRDefault="00891035">
          <w:pPr>
            <w:pStyle w:val="TOC3"/>
            <w:tabs>
              <w:tab w:val="left" w:pos="1200"/>
              <w:tab w:val="right" w:leader="dot" w:pos="9347"/>
            </w:tabs>
            <w:rPr>
              <w:ins w:id="392" w:author="Dmytro Liaskovskyi" w:date="2016-09-15T10:25:00Z"/>
              <w:del w:id="393" w:author="Kostiantyn Kudriavtsev" w:date="2016-09-15T16:24:00Z"/>
              <w:rFonts w:asciiTheme="minorHAnsi" w:eastAsiaTheme="minorEastAsia" w:hAnsiTheme="minorHAnsi" w:cstheme="minorBidi"/>
              <w:iCs w:val="0"/>
              <w:noProof/>
              <w:color w:val="auto"/>
              <w:sz w:val="22"/>
              <w:szCs w:val="22"/>
            </w:rPr>
          </w:pPr>
          <w:ins w:id="394" w:author="Dmytro Liaskovskyi" w:date="2016-09-15T10:25:00Z">
            <w:del w:id="395" w:author="Kostiantyn Kudriavtsev" w:date="2016-09-15T16:24:00Z">
              <w:r w:rsidRPr="00812E13" w:rsidDel="00812E13">
                <w:rPr>
                  <w:rStyle w:val="Hyperlink"/>
                  <w:iCs w:val="0"/>
                  <w:noProof/>
                </w:rPr>
                <w:delText>5.1.13</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Supportability</w:delText>
              </w:r>
              <w:r w:rsidDel="00812E13">
                <w:rPr>
                  <w:noProof/>
                  <w:webHidden/>
                </w:rPr>
                <w:tab/>
                <w:delText>24</w:delText>
              </w:r>
            </w:del>
          </w:ins>
        </w:p>
        <w:p w14:paraId="0B111F35" w14:textId="32CD7328" w:rsidR="00891035" w:rsidDel="00812E13" w:rsidRDefault="00891035">
          <w:pPr>
            <w:pStyle w:val="TOC1"/>
            <w:tabs>
              <w:tab w:val="left" w:pos="400"/>
              <w:tab w:val="right" w:leader="dot" w:pos="9347"/>
            </w:tabs>
            <w:rPr>
              <w:ins w:id="396" w:author="Dmytro Liaskovskyi" w:date="2016-09-15T10:25:00Z"/>
              <w:del w:id="397" w:author="Kostiantyn Kudriavtsev" w:date="2016-09-15T16:24:00Z"/>
              <w:rFonts w:asciiTheme="minorHAnsi" w:eastAsiaTheme="minorEastAsia" w:hAnsiTheme="minorHAnsi" w:cstheme="minorBidi"/>
              <w:bCs w:val="0"/>
              <w:caps w:val="0"/>
              <w:noProof/>
              <w:color w:val="auto"/>
              <w:sz w:val="22"/>
              <w:szCs w:val="22"/>
            </w:rPr>
          </w:pPr>
          <w:ins w:id="398" w:author="Dmytro Liaskovskyi" w:date="2016-09-15T10:25:00Z">
            <w:del w:id="399" w:author="Kostiantyn Kudriavtsev" w:date="2016-09-15T16:24:00Z">
              <w:r w:rsidRPr="00812E13" w:rsidDel="00812E13">
                <w:rPr>
                  <w:rStyle w:val="Hyperlink"/>
                  <w:bCs w:val="0"/>
                  <w:caps w:val="0"/>
                  <w:noProof/>
                </w:rPr>
                <w:delText>6</w:delText>
              </w:r>
              <w:r w:rsidDel="00812E13">
                <w:rPr>
                  <w:rFonts w:asciiTheme="minorHAnsi" w:eastAsiaTheme="minorEastAsia" w:hAnsiTheme="minorHAnsi" w:cstheme="minorBidi"/>
                  <w:bCs w:val="0"/>
                  <w:caps w:val="0"/>
                  <w:noProof/>
                  <w:color w:val="auto"/>
                  <w:sz w:val="22"/>
                  <w:szCs w:val="22"/>
                </w:rPr>
                <w:tab/>
              </w:r>
              <w:r w:rsidRPr="00812E13" w:rsidDel="00812E13">
                <w:rPr>
                  <w:rStyle w:val="Hyperlink"/>
                  <w:bCs w:val="0"/>
                  <w:caps w:val="0"/>
                  <w:noProof/>
                </w:rPr>
                <w:delText>Technology stack</w:delText>
              </w:r>
              <w:r w:rsidDel="00812E13">
                <w:rPr>
                  <w:noProof/>
                  <w:webHidden/>
                </w:rPr>
                <w:tab/>
                <w:delText>25</w:delText>
              </w:r>
            </w:del>
          </w:ins>
        </w:p>
        <w:p w14:paraId="2AE6E7E2" w14:textId="14899691" w:rsidR="00891035" w:rsidDel="00812E13" w:rsidRDefault="00891035">
          <w:pPr>
            <w:pStyle w:val="TOC2"/>
            <w:tabs>
              <w:tab w:val="right" w:leader="dot" w:pos="9347"/>
            </w:tabs>
            <w:rPr>
              <w:ins w:id="400" w:author="Dmytro Liaskovskyi" w:date="2016-09-15T10:25:00Z"/>
              <w:del w:id="401" w:author="Kostiantyn Kudriavtsev" w:date="2016-09-15T16:24:00Z"/>
              <w:rFonts w:asciiTheme="minorHAnsi" w:eastAsiaTheme="minorEastAsia" w:hAnsiTheme="minorHAnsi" w:cstheme="minorBidi"/>
              <w:caps w:val="0"/>
              <w:noProof/>
              <w:color w:val="auto"/>
              <w:sz w:val="22"/>
              <w:szCs w:val="22"/>
            </w:rPr>
          </w:pPr>
          <w:ins w:id="402" w:author="Dmytro Liaskovskyi" w:date="2016-09-15T10:25:00Z">
            <w:del w:id="403" w:author="Kostiantyn Kudriavtsev" w:date="2016-09-15T16:24:00Z">
              <w:r w:rsidRPr="00812E13" w:rsidDel="00812E13">
                <w:rPr>
                  <w:rStyle w:val="Hyperlink"/>
                  <w:caps w:val="0"/>
                  <w:noProof/>
                </w:rPr>
                <w:delText>High-level deployment approach</w:delText>
              </w:r>
              <w:r w:rsidDel="00812E13">
                <w:rPr>
                  <w:noProof/>
                  <w:webHidden/>
                </w:rPr>
                <w:tab/>
                <w:delText>26</w:delText>
              </w:r>
            </w:del>
          </w:ins>
        </w:p>
        <w:p w14:paraId="775A8258" w14:textId="0D0782A9" w:rsidR="00891035" w:rsidDel="00812E13" w:rsidRDefault="00891035">
          <w:pPr>
            <w:pStyle w:val="TOC2"/>
            <w:tabs>
              <w:tab w:val="right" w:leader="dot" w:pos="9347"/>
            </w:tabs>
            <w:rPr>
              <w:ins w:id="404" w:author="Dmytro Liaskovskyi" w:date="2016-09-15T10:25:00Z"/>
              <w:del w:id="405" w:author="Kostiantyn Kudriavtsev" w:date="2016-09-15T16:24:00Z"/>
              <w:rFonts w:asciiTheme="minorHAnsi" w:eastAsiaTheme="minorEastAsia" w:hAnsiTheme="minorHAnsi" w:cstheme="minorBidi"/>
              <w:caps w:val="0"/>
              <w:noProof/>
              <w:color w:val="auto"/>
              <w:sz w:val="22"/>
              <w:szCs w:val="22"/>
            </w:rPr>
          </w:pPr>
          <w:ins w:id="406" w:author="Dmytro Liaskovskyi" w:date="2016-09-15T10:25:00Z">
            <w:del w:id="407" w:author="Kostiantyn Kudriavtsev" w:date="2016-09-15T16:24:00Z">
              <w:r w:rsidRPr="00812E13" w:rsidDel="00812E13">
                <w:rPr>
                  <w:rStyle w:val="Hyperlink"/>
                  <w:caps w:val="0"/>
                  <w:noProof/>
                </w:rPr>
                <w:delText>Architecturally Significant Quality Attributes</w:delText>
              </w:r>
              <w:r w:rsidDel="00812E13">
                <w:rPr>
                  <w:noProof/>
                  <w:webHidden/>
                </w:rPr>
                <w:tab/>
                <w:delText>26</w:delText>
              </w:r>
            </w:del>
          </w:ins>
        </w:p>
        <w:p w14:paraId="6647617A" w14:textId="2963D4D6" w:rsidR="00891035" w:rsidDel="00812E13" w:rsidRDefault="00891035">
          <w:pPr>
            <w:pStyle w:val="TOC3"/>
            <w:tabs>
              <w:tab w:val="left" w:pos="1200"/>
              <w:tab w:val="right" w:leader="dot" w:pos="9347"/>
            </w:tabs>
            <w:rPr>
              <w:ins w:id="408" w:author="Dmytro Liaskovskyi" w:date="2016-09-15T10:25:00Z"/>
              <w:del w:id="409" w:author="Kostiantyn Kudriavtsev" w:date="2016-09-15T16:24:00Z"/>
              <w:rFonts w:asciiTheme="minorHAnsi" w:eastAsiaTheme="minorEastAsia" w:hAnsiTheme="minorHAnsi" w:cstheme="minorBidi"/>
              <w:iCs w:val="0"/>
              <w:noProof/>
              <w:color w:val="auto"/>
              <w:sz w:val="22"/>
              <w:szCs w:val="22"/>
            </w:rPr>
          </w:pPr>
          <w:ins w:id="410" w:author="Dmytro Liaskovskyi" w:date="2016-09-15T10:25:00Z">
            <w:del w:id="411" w:author="Kostiantyn Kudriavtsev" w:date="2016-09-15T16:24:00Z">
              <w:r w:rsidRPr="00812E13" w:rsidDel="00812E13">
                <w:rPr>
                  <w:rStyle w:val="Hyperlink"/>
                  <w:iCs w:val="0"/>
                  <w:noProof/>
                </w:rPr>
                <w:delText>6.1.1</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Security</w:delText>
              </w:r>
              <w:r w:rsidDel="00812E13">
                <w:rPr>
                  <w:noProof/>
                  <w:webHidden/>
                </w:rPr>
                <w:tab/>
                <w:delText>26</w:delText>
              </w:r>
            </w:del>
          </w:ins>
        </w:p>
        <w:p w14:paraId="5B737ABB" w14:textId="16838C12" w:rsidR="00891035" w:rsidDel="00812E13" w:rsidRDefault="00891035">
          <w:pPr>
            <w:pStyle w:val="TOC3"/>
            <w:tabs>
              <w:tab w:val="left" w:pos="1200"/>
              <w:tab w:val="right" w:leader="dot" w:pos="9347"/>
            </w:tabs>
            <w:rPr>
              <w:ins w:id="412" w:author="Dmytro Liaskovskyi" w:date="2016-09-15T10:25:00Z"/>
              <w:del w:id="413" w:author="Kostiantyn Kudriavtsev" w:date="2016-09-15T16:24:00Z"/>
              <w:rFonts w:asciiTheme="minorHAnsi" w:eastAsiaTheme="minorEastAsia" w:hAnsiTheme="minorHAnsi" w:cstheme="minorBidi"/>
              <w:iCs w:val="0"/>
              <w:noProof/>
              <w:color w:val="auto"/>
              <w:sz w:val="22"/>
              <w:szCs w:val="22"/>
            </w:rPr>
          </w:pPr>
          <w:ins w:id="414" w:author="Dmytro Liaskovskyi" w:date="2016-09-15T10:25:00Z">
            <w:del w:id="415" w:author="Kostiantyn Kudriavtsev" w:date="2016-09-15T16:24:00Z">
              <w:r w:rsidRPr="00812E13" w:rsidDel="00812E13">
                <w:rPr>
                  <w:rStyle w:val="Hyperlink"/>
                  <w:iCs w:val="0"/>
                  <w:noProof/>
                </w:rPr>
                <w:delText>6.1.2</w:delText>
              </w:r>
              <w:r w:rsidDel="00812E13">
                <w:rPr>
                  <w:rFonts w:asciiTheme="minorHAnsi" w:eastAsiaTheme="minorEastAsia" w:hAnsiTheme="minorHAnsi" w:cstheme="minorBidi"/>
                  <w:iCs w:val="0"/>
                  <w:noProof/>
                  <w:color w:val="auto"/>
                  <w:sz w:val="22"/>
                  <w:szCs w:val="22"/>
                </w:rPr>
                <w:tab/>
              </w:r>
              <w:r w:rsidRPr="00812E13" w:rsidDel="00812E13">
                <w:rPr>
                  <w:rStyle w:val="Hyperlink"/>
                  <w:iCs w:val="0"/>
                  <w:noProof/>
                </w:rPr>
                <w:delText>Supportability</w:delText>
              </w:r>
              <w:r w:rsidDel="00812E13">
                <w:rPr>
                  <w:noProof/>
                  <w:webHidden/>
                </w:rPr>
                <w:tab/>
                <w:delText>26</w:delText>
              </w:r>
            </w:del>
          </w:ins>
        </w:p>
        <w:p w14:paraId="783849F9" w14:textId="1E5CD48E" w:rsidR="00891035" w:rsidDel="00812E13" w:rsidRDefault="00891035">
          <w:pPr>
            <w:pStyle w:val="TOC2"/>
            <w:tabs>
              <w:tab w:val="right" w:leader="dot" w:pos="9347"/>
            </w:tabs>
            <w:rPr>
              <w:ins w:id="416" w:author="Dmytro Liaskovskyi" w:date="2016-09-15T10:25:00Z"/>
              <w:del w:id="417" w:author="Kostiantyn Kudriavtsev" w:date="2016-09-15T16:24:00Z"/>
              <w:rFonts w:asciiTheme="minorHAnsi" w:eastAsiaTheme="minorEastAsia" w:hAnsiTheme="minorHAnsi" w:cstheme="minorBidi"/>
              <w:caps w:val="0"/>
              <w:noProof/>
              <w:color w:val="auto"/>
              <w:sz w:val="22"/>
              <w:szCs w:val="22"/>
            </w:rPr>
          </w:pPr>
          <w:ins w:id="418" w:author="Dmytro Liaskovskyi" w:date="2016-09-15T10:25:00Z">
            <w:del w:id="419" w:author="Kostiantyn Kudriavtsev" w:date="2016-09-15T16:24:00Z">
              <w:r w:rsidRPr="00812E13" w:rsidDel="00812E13">
                <w:rPr>
                  <w:rStyle w:val="Hyperlink"/>
                  <w:caps w:val="0"/>
                  <w:noProof/>
                </w:rPr>
                <w:delText>Architecture Constraints and Limitations</w:delText>
              </w:r>
              <w:r w:rsidDel="00812E13">
                <w:rPr>
                  <w:noProof/>
                  <w:webHidden/>
                </w:rPr>
                <w:tab/>
                <w:delText>27</w:delText>
              </w:r>
            </w:del>
          </w:ins>
        </w:p>
        <w:p w14:paraId="227AC0D5" w14:textId="5529543F" w:rsidR="00891035" w:rsidDel="00812E13" w:rsidRDefault="00891035">
          <w:pPr>
            <w:pStyle w:val="TOC1"/>
            <w:tabs>
              <w:tab w:val="left" w:pos="400"/>
              <w:tab w:val="right" w:leader="dot" w:pos="9347"/>
            </w:tabs>
            <w:rPr>
              <w:ins w:id="420" w:author="Dmytro Liaskovskyi" w:date="2016-09-15T10:25:00Z"/>
              <w:del w:id="421" w:author="Kostiantyn Kudriavtsev" w:date="2016-09-15T16:24:00Z"/>
              <w:rFonts w:asciiTheme="minorHAnsi" w:eastAsiaTheme="minorEastAsia" w:hAnsiTheme="minorHAnsi" w:cstheme="minorBidi"/>
              <w:bCs w:val="0"/>
              <w:caps w:val="0"/>
              <w:noProof/>
              <w:color w:val="auto"/>
              <w:sz w:val="22"/>
              <w:szCs w:val="22"/>
            </w:rPr>
          </w:pPr>
          <w:ins w:id="422" w:author="Dmytro Liaskovskyi" w:date="2016-09-15T10:25:00Z">
            <w:del w:id="423" w:author="Kostiantyn Kudriavtsev" w:date="2016-09-15T16:24:00Z">
              <w:r w:rsidRPr="00812E13" w:rsidDel="00812E13">
                <w:rPr>
                  <w:rStyle w:val="Hyperlink"/>
                  <w:bCs w:val="0"/>
                  <w:caps w:val="0"/>
                  <w:noProof/>
                </w:rPr>
                <w:delText>7</w:delText>
              </w:r>
              <w:r w:rsidDel="00812E13">
                <w:rPr>
                  <w:rFonts w:asciiTheme="minorHAnsi" w:eastAsiaTheme="minorEastAsia" w:hAnsiTheme="minorHAnsi" w:cstheme="minorBidi"/>
                  <w:bCs w:val="0"/>
                  <w:caps w:val="0"/>
                  <w:noProof/>
                  <w:color w:val="auto"/>
                  <w:sz w:val="22"/>
                  <w:szCs w:val="22"/>
                </w:rPr>
                <w:tab/>
              </w:r>
              <w:r w:rsidRPr="00812E13" w:rsidDel="00812E13">
                <w:rPr>
                  <w:rStyle w:val="Hyperlink"/>
                  <w:bCs w:val="0"/>
                  <w:caps w:val="0"/>
                  <w:noProof/>
                </w:rPr>
                <w:delText>Transition</w:delText>
              </w:r>
              <w:r w:rsidDel="00812E13">
                <w:rPr>
                  <w:noProof/>
                  <w:webHidden/>
                </w:rPr>
                <w:tab/>
                <w:delText>27</w:delText>
              </w:r>
            </w:del>
          </w:ins>
        </w:p>
        <w:p w14:paraId="4CF70082" w14:textId="2DD9022A" w:rsidR="00554B1C" w:rsidRDefault="00554B1C">
          <w:r>
            <w:rPr>
              <w:b/>
              <w:bCs/>
              <w:noProof/>
            </w:rPr>
            <w:fldChar w:fldCharType="end"/>
          </w:r>
        </w:p>
      </w:sdtContent>
    </w:sdt>
    <w:p w14:paraId="54687FE1" w14:textId="1A25486D" w:rsidR="00867752" w:rsidRDefault="00222DC3" w:rsidP="002C00C3">
      <w:pPr>
        <w:pStyle w:val="BodyText"/>
      </w:pPr>
      <w:bookmarkStart w:id="424" w:name="_Section_1"/>
      <w:bookmarkEnd w:id="424"/>
      <w:r w:rsidRPr="008E2573">
        <w:br w:type="page"/>
      </w:r>
      <w:bookmarkEnd w:id="86"/>
      <w:bookmarkEnd w:id="87"/>
      <w:bookmarkEnd w:id="88"/>
      <w:bookmarkEnd w:id="89"/>
    </w:p>
    <w:p w14:paraId="47FEC8F5" w14:textId="208FAE05" w:rsidR="00E9149A" w:rsidRDefault="00E9149A" w:rsidP="006D794B">
      <w:pPr>
        <w:pStyle w:val="Heading1"/>
      </w:pPr>
      <w:bookmarkStart w:id="425" w:name="_Ref427243649"/>
      <w:bookmarkStart w:id="426" w:name="_Toc461639434"/>
      <w:bookmarkStart w:id="427" w:name="_Toc461719982"/>
      <w:r w:rsidRPr="00E9149A">
        <w:lastRenderedPageBreak/>
        <w:t>Executive Summary</w:t>
      </w:r>
      <w:bookmarkEnd w:id="425"/>
      <w:bookmarkEnd w:id="426"/>
      <w:bookmarkEnd w:id="427"/>
    </w:p>
    <w:p w14:paraId="14704044" w14:textId="760498E3" w:rsidR="00AA2B88" w:rsidDel="00812E13" w:rsidRDefault="00E9149A">
      <w:pPr>
        <w:pStyle w:val="BodyText"/>
        <w:rPr>
          <w:del w:id="428" w:author="Kostiantyn Kudriavtsev" w:date="2016-09-15T16:21:00Z"/>
        </w:rPr>
      </w:pPr>
      <w:del w:id="429" w:author="Kostiantyn Kudriavtsev" w:date="2016-09-15T16:21:00Z">
        <w:r w:rsidRPr="00E9149A" w:rsidDel="00812E13">
          <w:delText>[</w:delText>
        </w:r>
        <w:r w:rsidR="00AA2B88" w:rsidRPr="00AA2B88" w:rsidDel="00812E13">
          <w:rPr>
            <w:b/>
          </w:rPr>
          <w:delText>Description</w:delText>
        </w:r>
        <w:r w:rsidR="00AA2B88" w:rsidDel="00812E13">
          <w:delText xml:space="preserve">: </w:delText>
        </w:r>
        <w:r w:rsidR="00FD67BD" w:rsidDel="00812E13">
          <w:delText>This</w:delText>
        </w:r>
        <w:r w:rsidRPr="00E9149A" w:rsidDel="00812E13">
          <w:delText xml:space="preserve"> is</w:delText>
        </w:r>
        <w:r w:rsidR="00FD67BD" w:rsidDel="00812E13">
          <w:delText xml:space="preserve"> a</w:delText>
        </w:r>
        <w:r w:rsidRPr="00E9149A" w:rsidDel="00812E13">
          <w:delText xml:space="preserve"> mostly non-technical summary of the </w:delText>
        </w:r>
        <w:r w:rsidR="00FD67BD" w:rsidDel="00812E13">
          <w:delText>entire</w:delText>
        </w:r>
        <w:r w:rsidR="00FD67BD" w:rsidRPr="00E9149A" w:rsidDel="00812E13">
          <w:delText xml:space="preserve"> </w:delText>
        </w:r>
        <w:r w:rsidR="00597A49" w:rsidDel="00812E13">
          <w:delText>Solution Architecture Document (</w:delText>
        </w:r>
        <w:r w:rsidRPr="00E9149A" w:rsidDel="00812E13">
          <w:delText>SAD</w:delText>
        </w:r>
        <w:r w:rsidR="00597A49" w:rsidDel="00812E13">
          <w:delText>)</w:delText>
        </w:r>
        <w:r w:rsidRPr="00E9149A" w:rsidDel="00812E13">
          <w:delText xml:space="preserve"> for customer top</w:delText>
        </w:r>
        <w:r w:rsidR="008A6205" w:rsidDel="00812E13">
          <w:delText xml:space="preserve"> </w:delText>
        </w:r>
        <w:r w:rsidRPr="00E9149A" w:rsidDel="00812E13">
          <w:delText xml:space="preserve">management. </w:delText>
        </w:r>
        <w:r w:rsidR="008A6205" w:rsidDel="00812E13">
          <w:delText>We recommend creating it</w:delText>
        </w:r>
        <w:r w:rsidRPr="00E9149A" w:rsidDel="00812E13">
          <w:delText xml:space="preserve"> based on the sections below. </w:delText>
        </w:r>
        <w:r w:rsidR="008A6205" w:rsidDel="00812E13">
          <w:delText>The i</w:delText>
        </w:r>
        <w:r w:rsidRPr="00E9149A" w:rsidDel="00812E13">
          <w:delText xml:space="preserve">dea </w:delText>
        </w:r>
        <w:r w:rsidR="008A6205" w:rsidDel="00812E13">
          <w:delText>was to prepare a</w:delText>
        </w:r>
        <w:r w:rsidRPr="00E9149A" w:rsidDel="00812E13">
          <w:delText xml:space="preserve"> ready-to-use template for this </w:delText>
        </w:r>
        <w:r w:rsidR="008A6205" w:rsidDel="00812E13">
          <w:delText>document type</w:delText>
        </w:r>
        <w:r w:rsidRPr="00E9149A" w:rsidDel="00812E13">
          <w:delText>.</w:delText>
        </w:r>
        <w:bookmarkStart w:id="430" w:name="_Toc461719983"/>
        <w:bookmarkEnd w:id="430"/>
      </w:del>
    </w:p>
    <w:p w14:paraId="315E1B57" w14:textId="1F8D3EBC" w:rsidR="00E9149A" w:rsidRPr="00E9149A" w:rsidDel="00812E13" w:rsidRDefault="0047633E">
      <w:pPr>
        <w:pStyle w:val="BodyText"/>
        <w:rPr>
          <w:del w:id="431" w:author="Kostiantyn Kudriavtsev" w:date="2016-09-15T16:21:00Z"/>
        </w:rPr>
      </w:pPr>
      <w:del w:id="432" w:author="Kostiantyn Kudriavtsev" w:date="2016-09-15T16:21:00Z">
        <w:r w:rsidDel="00812E13">
          <w:delText>Section</w:delText>
        </w:r>
        <w:r w:rsidR="00AA2B88" w:rsidRPr="00AA2B88" w:rsidDel="00812E13">
          <w:delText xml:space="preserve"> Type:</w:delText>
        </w:r>
        <w:r w:rsidR="00AA2B88" w:rsidDel="00812E13">
          <w:delText xml:space="preserve"> Mandatory</w:delText>
        </w:r>
        <w:r w:rsidR="00E9149A" w:rsidRPr="00E9149A" w:rsidDel="00812E13">
          <w:delText>]</w:delText>
        </w:r>
        <w:bookmarkStart w:id="433" w:name="_Toc461719984"/>
        <w:bookmarkEnd w:id="433"/>
      </w:del>
    </w:p>
    <w:p w14:paraId="024B99A6" w14:textId="69F644A2" w:rsidR="00E16A36" w:rsidDel="00554B1C" w:rsidRDefault="00E16A36">
      <w:pPr>
        <w:pStyle w:val="BodyText"/>
        <w:ind w:left="720"/>
        <w:rPr>
          <w:del w:id="434" w:author="Dmytro Liaskovskyi" w:date="2016-09-15T10:05:00Z"/>
        </w:rPr>
        <w:pPrChange w:id="435" w:author="Dmytro Liaskovskyi" w:date="2016-09-15T15:40:00Z">
          <w:pPr>
            <w:pStyle w:val="BodyText"/>
            <w:ind w:left="0"/>
          </w:pPr>
        </w:pPrChange>
      </w:pPr>
      <w:bookmarkStart w:id="436" w:name="_Toc461697505"/>
      <w:bookmarkStart w:id="437" w:name="_Toc461697785"/>
      <w:bookmarkStart w:id="438" w:name="_Toc461719985"/>
      <w:bookmarkEnd w:id="436"/>
      <w:bookmarkEnd w:id="437"/>
      <w:bookmarkEnd w:id="438"/>
    </w:p>
    <w:p w14:paraId="29521BE5" w14:textId="364039A2" w:rsidR="005D3254" w:rsidRDefault="005D3254" w:rsidP="00BD7076">
      <w:pPr>
        <w:pStyle w:val="Heading1"/>
      </w:pPr>
      <w:del w:id="439" w:author="Dmytro Liaskovskyi" w:date="2016-09-15T10:05:00Z">
        <w:r w:rsidDel="00554B1C">
          <w:br w:type="page"/>
        </w:r>
      </w:del>
      <w:bookmarkStart w:id="440" w:name="_Toc461639435"/>
      <w:bookmarkStart w:id="441" w:name="_Toc461719986"/>
      <w:r>
        <w:t>Introduction</w:t>
      </w:r>
      <w:bookmarkEnd w:id="440"/>
      <w:bookmarkEnd w:id="441"/>
    </w:p>
    <w:p w14:paraId="4E04E893" w14:textId="77777777" w:rsidR="00361FCB" w:rsidRDefault="00361FCB" w:rsidP="002C00C3">
      <w:pPr>
        <w:pStyle w:val="BodyText"/>
      </w:pPr>
      <w:r>
        <w:t>Current project is infrastructure deployment agnostic platform for data analytics, science and machine learning. Platform greatly simplifies and reduces costs for infrastructure preparation and configuration, thus provides with possibility to kick-off project in short-term.</w:t>
      </w:r>
    </w:p>
    <w:p w14:paraId="2D5B2BB7" w14:textId="1BB95B54" w:rsidR="00361FCB" w:rsidRDefault="00361FCB" w:rsidP="002C00C3">
      <w:pPr>
        <w:pStyle w:val="BodyText"/>
      </w:pPr>
      <w:r>
        <w:t xml:space="preserve">Platform can be deployed on various cloud and hypervisor providers. Currently in scope of MVP AWS platform support shall be implemented, meanwhile Azure support is </w:t>
      </w:r>
      <w:r w:rsidR="00381F74">
        <w:t>planned for next release</w:t>
      </w:r>
      <w:r>
        <w:t>.</w:t>
      </w:r>
    </w:p>
    <w:p w14:paraId="1DA8DCEE" w14:textId="77777777" w:rsidR="00361FCB" w:rsidRDefault="00361FCB" w:rsidP="002C00C3">
      <w:pPr>
        <w:pStyle w:val="BodyText"/>
      </w:pPr>
      <w:r>
        <w:t>Future roadmap is to fully support major public and private cloud providers.</w:t>
      </w:r>
    </w:p>
    <w:p w14:paraId="72305AF1" w14:textId="77777777" w:rsidR="005D3254" w:rsidRDefault="005D3254" w:rsidP="002C00C3">
      <w:pPr>
        <w:pStyle w:val="BodyText"/>
      </w:pPr>
    </w:p>
    <w:p w14:paraId="441DD081" w14:textId="6FB1A62D" w:rsidR="005D3254" w:rsidRPr="005D3254" w:rsidRDefault="005D3254">
      <w:pPr>
        <w:pStyle w:val="Heading2"/>
      </w:pPr>
      <w:bookmarkStart w:id="442" w:name="_Toc461639436"/>
      <w:bookmarkStart w:id="443" w:name="_Toc461719987"/>
      <w:r w:rsidRPr="005D3254">
        <w:t xml:space="preserve">Definitions, </w:t>
      </w:r>
      <w:r w:rsidRPr="00EF097F">
        <w:t>Acronyms</w:t>
      </w:r>
      <w:r w:rsidRPr="005D3254">
        <w:t>, Abbreviations</w:t>
      </w:r>
      <w:bookmarkEnd w:id="442"/>
      <w:bookmarkEnd w:id="443"/>
    </w:p>
    <w:p w14:paraId="46D4AF91" w14:textId="03F04FAF" w:rsidR="008626B1" w:rsidDel="00812E13" w:rsidRDefault="005D3254" w:rsidP="002C00C3">
      <w:pPr>
        <w:pStyle w:val="BodyText"/>
        <w:rPr>
          <w:del w:id="444" w:author="Kostiantyn Kudriavtsev" w:date="2016-09-15T16:21:00Z"/>
        </w:rPr>
        <w:pPrChange w:id="445" w:author="Paul Gesiak" w:date="2016-09-16T08:45:00Z">
          <w:pPr>
            <w:pStyle w:val="BodyText"/>
          </w:pPr>
        </w:pPrChange>
      </w:pPr>
      <w:del w:id="446" w:author="Kostiantyn Kudriavtsev" w:date="2016-09-15T16:21:00Z">
        <w:r w:rsidDel="00812E13">
          <w:delText>[</w:delText>
        </w:r>
        <w:r w:rsidR="008626B1" w:rsidRPr="008626B1" w:rsidDel="00812E13">
          <w:rPr>
            <w:b/>
          </w:rPr>
          <w:delText>Description:</w:delText>
        </w:r>
        <w:r w:rsidR="008626B1" w:rsidDel="00812E13">
          <w:delText xml:space="preserve"> </w:delText>
        </w:r>
        <w:r w:rsidDel="00812E13">
          <w:delText xml:space="preserve">This section </w:delText>
        </w:r>
        <w:r w:rsidR="007616C8" w:rsidDel="00812E13">
          <w:delText xml:space="preserve">must </w:delText>
        </w:r>
        <w:r w:rsidDel="00812E13">
          <w:delText>clearly clarify all the definitions, acronyms and abbreviation</w:delText>
        </w:r>
        <w:r w:rsidR="007616C8" w:rsidDel="00812E13">
          <w:delText>s</w:delText>
        </w:r>
        <w:r w:rsidDel="00812E13">
          <w:delText xml:space="preserve"> used in the document.</w:delText>
        </w:r>
      </w:del>
    </w:p>
    <w:p w14:paraId="68602B2F" w14:textId="4139531E" w:rsidR="005D3254" w:rsidRDefault="008626B1" w:rsidP="002C00C3">
      <w:pPr>
        <w:pStyle w:val="BodyText"/>
      </w:pPr>
      <w:del w:id="447" w:author="Kostiantyn Kudriavtsev" w:date="2016-09-15T16:21:00Z">
        <w:r w:rsidDel="00812E13">
          <w:rPr>
            <w:b/>
          </w:rPr>
          <w:delText xml:space="preserve">Section </w:delText>
        </w:r>
        <w:r w:rsidRPr="008626B1" w:rsidDel="00812E13">
          <w:rPr>
            <w:b/>
          </w:rPr>
          <w:delText>Type:</w:delText>
        </w:r>
        <w:r w:rsidDel="00812E13">
          <w:delText xml:space="preserve"> Highly </w:delText>
        </w:r>
        <w:r w:rsidR="00CE7063" w:rsidDel="00812E13">
          <w:delText>recommended</w:delText>
        </w:r>
        <w:r w:rsidR="005D3254" w:rsidDel="00812E13">
          <w:delText>]</w:delText>
        </w:r>
      </w:del>
    </w:p>
    <w:tbl>
      <w:tblPr>
        <w:tblStyle w:val="TableEPAM"/>
        <w:tblW w:w="5000" w:type="pct"/>
        <w:tblInd w:w="-5" w:type="dxa"/>
        <w:tblLook w:val="04A0" w:firstRow="1" w:lastRow="0" w:firstColumn="1" w:lastColumn="0" w:noHBand="0" w:noVBand="1"/>
      </w:tblPr>
      <w:tblGrid>
        <w:gridCol w:w="1774"/>
        <w:gridCol w:w="7573"/>
      </w:tblGrid>
      <w:tr w:rsidR="00DC6BA2" w:rsidRPr="005B2859" w14:paraId="62547B1D" w14:textId="77777777" w:rsidTr="00611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C659E4A" w14:textId="77777777" w:rsidR="00DC6BA2" w:rsidRPr="0078686A" w:rsidRDefault="00DC6BA2" w:rsidP="00DC6BA2">
            <w:pPr>
              <w:rPr>
                <w:b w:val="0"/>
              </w:rPr>
            </w:pPr>
            <w:r w:rsidRPr="0078686A">
              <w:t xml:space="preserve">Abbreviation </w:t>
            </w:r>
            <w:r>
              <w:t>or</w:t>
            </w:r>
            <w:r w:rsidRPr="0078686A">
              <w:t xml:space="preserve"> Acronym</w:t>
            </w:r>
          </w:p>
        </w:tc>
        <w:tc>
          <w:tcPr>
            <w:tcW w:w="4051" w:type="pct"/>
          </w:tcPr>
          <w:p w14:paraId="71764C27" w14:textId="77777777" w:rsidR="00DC6BA2" w:rsidRPr="0078686A" w:rsidRDefault="00DC6BA2" w:rsidP="00BD7076">
            <w:pPr>
              <w:cnfStyle w:val="100000000000" w:firstRow="1" w:lastRow="0" w:firstColumn="0" w:lastColumn="0" w:oddVBand="0" w:evenVBand="0" w:oddHBand="0" w:evenHBand="0" w:firstRowFirstColumn="0" w:firstRowLastColumn="0" w:lastRowFirstColumn="0" w:lastRowLastColumn="0"/>
            </w:pPr>
            <w:r>
              <w:t>Definition</w:t>
            </w:r>
          </w:p>
        </w:tc>
      </w:tr>
      <w:tr w:rsidR="00DC6BA2" w:rsidRPr="005B2859" w14:paraId="32255599" w14:textId="77777777" w:rsidTr="00611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E03E69E" w14:textId="009266CE" w:rsidR="00DC6BA2" w:rsidRPr="00B30FC4" w:rsidRDefault="00B30FC4" w:rsidP="00BD7076">
            <w:pPr>
              <w:jc w:val="center"/>
              <w:rPr>
                <w:color w:val="464547"/>
                <w:sz w:val="20"/>
                <w:rPrChange w:id="448" w:author="Kostiantyn Kudriavtsev" w:date="2016-09-15T16:27:00Z">
                  <w:rPr/>
                </w:rPrChange>
              </w:rPr>
            </w:pPr>
            <w:ins w:id="449" w:author="Kostiantyn Kudriavtsev" w:date="2016-09-15T16:26:00Z">
              <w:r w:rsidRPr="00B30FC4">
                <w:rPr>
                  <w:color w:val="464547"/>
                  <w:rPrChange w:id="450" w:author="Kostiantyn Kudriavtsev" w:date="2016-09-15T16:27:00Z">
                    <w:rPr/>
                  </w:rPrChange>
                </w:rPr>
                <w:t>MVP</w:t>
              </w:r>
            </w:ins>
          </w:p>
        </w:tc>
        <w:tc>
          <w:tcPr>
            <w:tcW w:w="4051" w:type="pct"/>
          </w:tcPr>
          <w:p w14:paraId="56B3287E" w14:textId="55E929FE" w:rsidR="00DC6BA2" w:rsidRPr="00B30FC4" w:rsidRDefault="00B30FC4" w:rsidP="00BD7076">
            <w:pPr>
              <w:cnfStyle w:val="000000100000" w:firstRow="0" w:lastRow="0" w:firstColumn="0" w:lastColumn="0" w:oddVBand="0" w:evenVBand="0" w:oddHBand="1" w:evenHBand="0" w:firstRowFirstColumn="0" w:firstRowLastColumn="0" w:lastRowFirstColumn="0" w:lastRowLastColumn="0"/>
              <w:rPr>
                <w:color w:val="464547"/>
                <w:sz w:val="20"/>
                <w:rPrChange w:id="451" w:author="Kostiantyn Kudriavtsev" w:date="2016-09-15T16:27:00Z">
                  <w:rPr/>
                </w:rPrChange>
              </w:rPr>
            </w:pPr>
            <w:ins w:id="452" w:author="Kostiantyn Kudriavtsev" w:date="2016-09-15T16:27:00Z">
              <w:r>
                <w:rPr>
                  <w:color w:val="464547"/>
                  <w:sz w:val="20"/>
                </w:rPr>
                <w:t>M</w:t>
              </w:r>
              <w:r w:rsidRPr="00B30FC4">
                <w:rPr>
                  <w:rFonts w:ascii="Times New Roman" w:hAnsi="Times New Roman"/>
                  <w:color w:val="464547"/>
                  <w:rPrChange w:id="453" w:author="Kostiantyn Kudriavtsev" w:date="2016-09-15T16:27:00Z">
                    <w:rPr>
                      <w:rStyle w:val="Emphasis"/>
                      <w:rFonts w:ascii="Arial" w:hAnsi="Arial" w:cs="Arial"/>
                      <w:b/>
                      <w:bCs/>
                      <w:i w:val="0"/>
                      <w:iCs w:val="0"/>
                      <w:color w:val="6A6A6A"/>
                      <w:shd w:val="clear" w:color="auto" w:fill="FFFFFF"/>
                    </w:rPr>
                  </w:rPrChange>
                </w:rPr>
                <w:t>inimum viable product (MVP) is a product with just enough features to gather validated learning about the product and its </w:t>
              </w:r>
            </w:ins>
          </w:p>
        </w:tc>
      </w:tr>
      <w:tr w:rsidR="00DC6BA2" w:rsidRPr="005B2859" w14:paraId="1BAC6655" w14:textId="77777777" w:rsidTr="00611E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D5190AB" w14:textId="77777777" w:rsidR="00DC6BA2" w:rsidRDefault="00DC6BA2" w:rsidP="00BD7076">
            <w:pPr>
              <w:jc w:val="center"/>
            </w:pPr>
          </w:p>
        </w:tc>
        <w:tc>
          <w:tcPr>
            <w:tcW w:w="4051" w:type="pct"/>
          </w:tcPr>
          <w:p w14:paraId="1D27D1E8" w14:textId="77777777" w:rsidR="00DC6BA2" w:rsidRPr="0078686A" w:rsidRDefault="00DC6BA2" w:rsidP="00BD7076">
            <w:pPr>
              <w:cnfStyle w:val="000000010000" w:firstRow="0" w:lastRow="0" w:firstColumn="0" w:lastColumn="0" w:oddVBand="0" w:evenVBand="0" w:oddHBand="0" w:evenHBand="1" w:firstRowFirstColumn="0" w:firstRowLastColumn="0" w:lastRowFirstColumn="0" w:lastRowLastColumn="0"/>
            </w:pPr>
          </w:p>
        </w:tc>
      </w:tr>
    </w:tbl>
    <w:p w14:paraId="3FDE956F" w14:textId="77777777" w:rsidR="005D3254" w:rsidRDefault="005D3254" w:rsidP="002C00C3">
      <w:pPr>
        <w:pStyle w:val="BodyText"/>
      </w:pPr>
    </w:p>
    <w:p w14:paraId="591792E6" w14:textId="09BAE34E" w:rsidR="0076217D" w:rsidDel="00812E13" w:rsidRDefault="0076217D" w:rsidP="002C00C3">
      <w:pPr>
        <w:pStyle w:val="BodyText"/>
        <w:rPr>
          <w:del w:id="454" w:author="Kostiantyn Kudriavtsev" w:date="2016-09-15T16:21:00Z"/>
        </w:rPr>
        <w:pPrChange w:id="455" w:author="Paul Gesiak" w:date="2016-09-16T08:45:00Z">
          <w:pPr>
            <w:pStyle w:val="Heading2"/>
          </w:pPr>
        </w:pPrChange>
      </w:pPr>
      <w:bookmarkStart w:id="456" w:name="_Toc430172877"/>
      <w:bookmarkStart w:id="457" w:name="_Toc461639437"/>
      <w:del w:id="458" w:author="Kostiantyn Kudriavtsev" w:date="2016-09-15T16:21:00Z">
        <w:r w:rsidDel="00812E13">
          <w:delText>Purpose</w:delText>
        </w:r>
        <w:bookmarkEnd w:id="456"/>
        <w:bookmarkEnd w:id="457"/>
      </w:del>
    </w:p>
    <w:p w14:paraId="786B57A5" w14:textId="0BA49942" w:rsidR="0076217D" w:rsidDel="00812E13" w:rsidRDefault="0076217D" w:rsidP="002C00C3">
      <w:pPr>
        <w:pStyle w:val="BodyText"/>
        <w:rPr>
          <w:del w:id="459" w:author="Kostiantyn Kudriavtsev" w:date="2016-09-15T16:21:00Z"/>
        </w:rPr>
        <w:pPrChange w:id="460" w:author="Paul Gesiak" w:date="2016-09-16T08:45:00Z">
          <w:pPr>
            <w:pStyle w:val="BodyText"/>
          </w:pPr>
        </w:pPrChange>
      </w:pPr>
      <w:del w:id="461" w:author="Kostiantyn Kudriavtsev" w:date="2016-09-15T16:21:00Z">
        <w:r w:rsidDel="00812E13">
          <w:delText>[</w:delText>
        </w:r>
        <w:r w:rsidRPr="008626B1" w:rsidDel="00812E13">
          <w:rPr>
            <w:b/>
          </w:rPr>
          <w:delText>Description:</w:delText>
        </w:r>
        <w:r w:rsidDel="00812E13">
          <w:delText xml:space="preserve"> This section explains why this architectural work is being done. This provides the basis for the “executive summary” section.</w:delText>
        </w:r>
      </w:del>
    </w:p>
    <w:p w14:paraId="490E49D4" w14:textId="49B1763E" w:rsidR="0076217D" w:rsidRPr="0030434C" w:rsidDel="00812E13" w:rsidRDefault="0076217D" w:rsidP="002C00C3">
      <w:pPr>
        <w:pStyle w:val="BodyText"/>
        <w:rPr>
          <w:del w:id="462" w:author="Kostiantyn Kudriavtsev" w:date="2016-09-15T16:21:00Z"/>
        </w:rPr>
        <w:pPrChange w:id="463" w:author="Paul Gesiak" w:date="2016-09-16T08:45:00Z">
          <w:pPr>
            <w:pStyle w:val="BodyText"/>
          </w:pPr>
        </w:pPrChange>
      </w:pPr>
      <w:del w:id="464" w:author="Kostiantyn Kudriavtsev" w:date="2016-09-15T16:21:00Z">
        <w:r w:rsidDel="00812E13">
          <w:delText>You need list stakeholders of the architectural work and goals of this work.</w:delText>
        </w:r>
      </w:del>
    </w:p>
    <w:p w14:paraId="443331A4" w14:textId="0E03F962" w:rsidR="0076217D" w:rsidDel="00812E13" w:rsidRDefault="0076217D" w:rsidP="002C00C3">
      <w:pPr>
        <w:pStyle w:val="BodyText"/>
        <w:rPr>
          <w:del w:id="465" w:author="Kostiantyn Kudriavtsev" w:date="2016-09-15T16:21:00Z"/>
        </w:rPr>
        <w:pPrChange w:id="466" w:author="Paul Gesiak" w:date="2016-09-16T08:45:00Z">
          <w:pPr>
            <w:pStyle w:val="BodyText"/>
          </w:pPr>
        </w:pPrChange>
      </w:pPr>
      <w:del w:id="467" w:author="Kostiantyn Kudriavtsev" w:date="2016-09-15T16:21:00Z">
        <w:r w:rsidDel="00812E13">
          <w:delText xml:space="preserve">Section </w:delText>
        </w:r>
        <w:r w:rsidRPr="008626B1" w:rsidDel="00812E13">
          <w:delText>Type:</w:delText>
        </w:r>
        <w:r w:rsidDel="00812E13">
          <w:delText xml:space="preserve"> Mandatory]</w:delText>
        </w:r>
      </w:del>
    </w:p>
    <w:p w14:paraId="7B04426E" w14:textId="140E7B70" w:rsidR="0076217D" w:rsidDel="00812E13" w:rsidRDefault="0076217D" w:rsidP="002C00C3">
      <w:pPr>
        <w:pStyle w:val="BodyText"/>
        <w:rPr>
          <w:del w:id="468" w:author="Kostiantyn Kudriavtsev" w:date="2016-09-15T16:20:00Z"/>
        </w:rPr>
        <w:pPrChange w:id="469" w:author="Paul Gesiak" w:date="2016-09-16T08:45:00Z">
          <w:pPr>
            <w:pStyle w:val="BodyText"/>
          </w:pPr>
        </w:pPrChange>
      </w:pPr>
    </w:p>
    <w:p w14:paraId="6D757EB4" w14:textId="52FCCB74" w:rsidR="0076217D" w:rsidRPr="003254D3" w:rsidDel="00812E13" w:rsidRDefault="0076217D" w:rsidP="002C00C3">
      <w:pPr>
        <w:pStyle w:val="BodyText"/>
        <w:rPr>
          <w:del w:id="470" w:author="Kostiantyn Kudriavtsev" w:date="2016-09-15T16:20:00Z"/>
        </w:rPr>
        <w:pPrChange w:id="471" w:author="Paul Gesiak" w:date="2016-09-16T08:45:00Z">
          <w:pPr>
            <w:pStyle w:val="Heading3"/>
          </w:pPr>
        </w:pPrChange>
      </w:pPr>
      <w:bookmarkStart w:id="472" w:name="_Toc461639438"/>
      <w:del w:id="473" w:author="Kostiantyn Kudriavtsev" w:date="2016-09-15T16:20:00Z">
        <w:r w:rsidDel="00812E13">
          <w:delText>Stakeholders</w:delText>
        </w:r>
        <w:bookmarkEnd w:id="472"/>
      </w:del>
    </w:p>
    <w:p w14:paraId="4F8AAC43" w14:textId="70B0AC5E" w:rsidR="0076217D" w:rsidRPr="0030434C" w:rsidDel="00812E13" w:rsidRDefault="0076217D" w:rsidP="002C00C3">
      <w:pPr>
        <w:pStyle w:val="BodyText"/>
        <w:rPr>
          <w:del w:id="474" w:author="Kostiantyn Kudriavtsev" w:date="2016-09-15T16:20:00Z"/>
        </w:rPr>
        <w:pPrChange w:id="475" w:author="Paul Gesiak" w:date="2016-09-16T08:45:00Z">
          <w:pPr>
            <w:pStyle w:val="BodyText"/>
          </w:pPr>
        </w:pPrChange>
      </w:pPr>
      <w:del w:id="476" w:author="Kostiantyn Kudriavtsev" w:date="2016-09-15T16:20:00Z">
        <w:r w:rsidDel="00812E13">
          <w:delText>[</w:delText>
        </w:r>
        <w:r w:rsidRPr="008626B1" w:rsidDel="00812E13">
          <w:rPr>
            <w:b/>
          </w:rPr>
          <w:delText>Description:</w:delText>
        </w:r>
        <w:r w:rsidDel="00812E13">
          <w:delText xml:space="preserve"> You need list stakeholders of the architectural work, their roles, names, contact data and their reasons for requesting this architectural work in the table below.</w:delText>
        </w:r>
      </w:del>
    </w:p>
    <w:p w14:paraId="15FF5D56" w14:textId="38AF65FF" w:rsidR="0076217D" w:rsidDel="00812E13" w:rsidRDefault="0076217D" w:rsidP="002C00C3">
      <w:pPr>
        <w:pStyle w:val="BodyText"/>
        <w:rPr>
          <w:del w:id="477" w:author="Kostiantyn Kudriavtsev" w:date="2016-09-15T16:20:00Z"/>
        </w:rPr>
        <w:pPrChange w:id="478" w:author="Paul Gesiak" w:date="2016-09-16T08:45:00Z">
          <w:pPr>
            <w:pStyle w:val="BodyText"/>
          </w:pPr>
        </w:pPrChange>
      </w:pPr>
      <w:del w:id="479" w:author="Kostiantyn Kudriavtsev" w:date="2016-09-15T16:20:00Z">
        <w:r w:rsidDel="00812E13">
          <w:delText xml:space="preserve">Section </w:delText>
        </w:r>
        <w:r w:rsidRPr="008626B1" w:rsidDel="00812E13">
          <w:delText>Type:</w:delText>
        </w:r>
        <w:r w:rsidDel="00812E13">
          <w:delText xml:space="preserve"> Mandatory]</w:delText>
        </w:r>
      </w:del>
    </w:p>
    <w:p w14:paraId="00AC5B4D" w14:textId="3BE8BFC1" w:rsidR="0076217D" w:rsidDel="00812E13" w:rsidRDefault="0076217D" w:rsidP="002C00C3">
      <w:pPr>
        <w:pStyle w:val="BodyText"/>
        <w:rPr>
          <w:del w:id="480" w:author="Kostiantyn Kudriavtsev" w:date="2016-09-15T16:20:00Z"/>
        </w:rPr>
        <w:pPrChange w:id="481" w:author="Paul Gesiak" w:date="2016-09-16T08:45:00Z">
          <w:pPr>
            <w:pStyle w:val="BodyText"/>
          </w:pPr>
        </w:pPrChange>
      </w:pPr>
    </w:p>
    <w:tbl>
      <w:tblPr>
        <w:tblStyle w:val="TableEPAM"/>
        <w:tblW w:w="0" w:type="auto"/>
        <w:tblInd w:w="-5" w:type="dxa"/>
        <w:tblLook w:val="04A0" w:firstRow="1" w:lastRow="0" w:firstColumn="1" w:lastColumn="0" w:noHBand="0" w:noVBand="1"/>
      </w:tblPr>
      <w:tblGrid>
        <w:gridCol w:w="1569"/>
        <w:gridCol w:w="1649"/>
        <w:gridCol w:w="1648"/>
        <w:gridCol w:w="1230"/>
        <w:gridCol w:w="3256"/>
      </w:tblGrid>
      <w:tr w:rsidR="002C00C3" w:rsidDel="00812E13" w14:paraId="17CB66A5" w14:textId="77777777" w:rsidTr="0076217D">
        <w:trPr>
          <w:cnfStyle w:val="100000000000" w:firstRow="1" w:lastRow="0" w:firstColumn="0" w:lastColumn="0" w:oddVBand="0" w:evenVBand="0" w:oddHBand="0" w:evenHBand="0" w:firstRowFirstColumn="0" w:firstRowLastColumn="0" w:lastRowFirstColumn="0" w:lastRowLastColumn="0"/>
          <w:trHeight w:val="684"/>
          <w:tblHeader/>
          <w:del w:id="482" w:author="Kostiantyn Kudriavtsev" w:date="2016-09-15T16:20:00Z"/>
        </w:trPr>
        <w:tc>
          <w:tcPr>
            <w:cnfStyle w:val="001000000000" w:firstRow="0" w:lastRow="0" w:firstColumn="1" w:lastColumn="0" w:oddVBand="0" w:evenVBand="0" w:oddHBand="0" w:evenHBand="0" w:firstRowFirstColumn="0" w:firstRowLastColumn="0" w:lastRowFirstColumn="0" w:lastRowLastColumn="0"/>
            <w:tcW w:w="1569" w:type="dxa"/>
          </w:tcPr>
          <w:p w14:paraId="6F374F25" w14:textId="3C931E78" w:rsidR="0076217D" w:rsidRPr="00DA6CF4" w:rsidDel="00812E13" w:rsidRDefault="0076217D" w:rsidP="002C00C3">
            <w:pPr>
              <w:pStyle w:val="BodyText"/>
              <w:rPr>
                <w:del w:id="483" w:author="Kostiantyn Kudriavtsev" w:date="2016-09-15T16:20:00Z"/>
              </w:rPr>
              <w:pPrChange w:id="484" w:author="Paul Gesiak" w:date="2016-09-16T08:45:00Z">
                <w:pPr/>
              </w:pPrChange>
            </w:pPr>
            <w:del w:id="485" w:author="Kostiantyn Kudriavtsev" w:date="2016-09-15T16:20:00Z">
              <w:r w:rsidDel="00812E13">
                <w:delText>Stakeholder Side</w:delText>
              </w:r>
            </w:del>
          </w:p>
        </w:tc>
        <w:tc>
          <w:tcPr>
            <w:tcW w:w="1649" w:type="dxa"/>
          </w:tcPr>
          <w:p w14:paraId="37E424CC" w14:textId="18357BE3" w:rsidR="0076217D" w:rsidDel="00812E13" w:rsidRDefault="0076217D" w:rsidP="002C00C3">
            <w:pPr>
              <w:pStyle w:val="BodyText"/>
              <w:cnfStyle w:val="100000000000" w:firstRow="1" w:lastRow="0" w:firstColumn="0" w:lastColumn="0" w:oddVBand="0" w:evenVBand="0" w:oddHBand="0" w:evenHBand="0" w:firstRowFirstColumn="0" w:firstRowLastColumn="0" w:lastRowFirstColumn="0" w:lastRowLastColumn="0"/>
              <w:rPr>
                <w:del w:id="486" w:author="Kostiantyn Kudriavtsev" w:date="2016-09-15T16:20:00Z"/>
              </w:rPr>
              <w:pPrChange w:id="487" w:author="Paul Gesiak" w:date="2016-09-16T08:45:00Z">
                <w:pPr>
                  <w:cnfStyle w:val="100000000000" w:firstRow="1" w:lastRow="0" w:firstColumn="0" w:lastColumn="0" w:oddVBand="0" w:evenVBand="0" w:oddHBand="0" w:evenHBand="0" w:firstRowFirstColumn="0" w:firstRowLastColumn="0" w:lastRowFirstColumn="0" w:lastRowLastColumn="0"/>
                </w:pPr>
              </w:pPrChange>
            </w:pPr>
            <w:del w:id="488" w:author="Kostiantyn Kudriavtsev" w:date="2016-09-15T16:20:00Z">
              <w:r w:rsidDel="00812E13">
                <w:delText>Stakeholder Role</w:delText>
              </w:r>
            </w:del>
          </w:p>
        </w:tc>
        <w:tc>
          <w:tcPr>
            <w:tcW w:w="1648" w:type="dxa"/>
          </w:tcPr>
          <w:p w14:paraId="466469C5" w14:textId="56DE6A16" w:rsidR="0076217D" w:rsidDel="00812E13" w:rsidRDefault="0076217D" w:rsidP="002C00C3">
            <w:pPr>
              <w:pStyle w:val="BodyText"/>
              <w:cnfStyle w:val="100000000000" w:firstRow="1" w:lastRow="0" w:firstColumn="0" w:lastColumn="0" w:oddVBand="0" w:evenVBand="0" w:oddHBand="0" w:evenHBand="0" w:firstRowFirstColumn="0" w:firstRowLastColumn="0" w:lastRowFirstColumn="0" w:lastRowLastColumn="0"/>
              <w:rPr>
                <w:del w:id="489" w:author="Kostiantyn Kudriavtsev" w:date="2016-09-15T16:20:00Z"/>
              </w:rPr>
              <w:pPrChange w:id="490" w:author="Paul Gesiak" w:date="2016-09-16T08:45:00Z">
                <w:pPr>
                  <w:cnfStyle w:val="100000000000" w:firstRow="1" w:lastRow="0" w:firstColumn="0" w:lastColumn="0" w:oddVBand="0" w:evenVBand="0" w:oddHBand="0" w:evenHBand="0" w:firstRowFirstColumn="0" w:firstRowLastColumn="0" w:lastRowFirstColumn="0" w:lastRowLastColumn="0"/>
                </w:pPr>
              </w:pPrChange>
            </w:pPr>
            <w:del w:id="491" w:author="Kostiantyn Kudriavtsev" w:date="2016-09-15T16:20:00Z">
              <w:r w:rsidDel="00812E13">
                <w:delText>Stakeholder Name</w:delText>
              </w:r>
            </w:del>
          </w:p>
        </w:tc>
        <w:tc>
          <w:tcPr>
            <w:tcW w:w="1230" w:type="dxa"/>
          </w:tcPr>
          <w:p w14:paraId="153A853C" w14:textId="2D98B7CB" w:rsidR="0076217D" w:rsidDel="00812E13" w:rsidRDefault="0076217D" w:rsidP="002C00C3">
            <w:pPr>
              <w:pStyle w:val="BodyText"/>
              <w:cnfStyle w:val="100000000000" w:firstRow="1" w:lastRow="0" w:firstColumn="0" w:lastColumn="0" w:oddVBand="0" w:evenVBand="0" w:oddHBand="0" w:evenHBand="0" w:firstRowFirstColumn="0" w:firstRowLastColumn="0" w:lastRowFirstColumn="0" w:lastRowLastColumn="0"/>
              <w:rPr>
                <w:del w:id="492" w:author="Kostiantyn Kudriavtsev" w:date="2016-09-15T16:20:00Z"/>
              </w:rPr>
              <w:pPrChange w:id="493" w:author="Paul Gesiak" w:date="2016-09-16T08:45:00Z">
                <w:pPr>
                  <w:cnfStyle w:val="100000000000" w:firstRow="1" w:lastRow="0" w:firstColumn="0" w:lastColumn="0" w:oddVBand="0" w:evenVBand="0" w:oddHBand="0" w:evenHBand="0" w:firstRowFirstColumn="0" w:firstRowLastColumn="0" w:lastRowFirstColumn="0" w:lastRowLastColumn="0"/>
                </w:pPr>
              </w:pPrChange>
            </w:pPr>
            <w:del w:id="494" w:author="Kostiantyn Kudriavtsev" w:date="2016-09-15T16:20:00Z">
              <w:r w:rsidDel="00812E13">
                <w:delText>Contacts</w:delText>
              </w:r>
            </w:del>
          </w:p>
        </w:tc>
        <w:tc>
          <w:tcPr>
            <w:tcW w:w="3256" w:type="dxa"/>
          </w:tcPr>
          <w:p w14:paraId="0115FA09" w14:textId="7819AED2" w:rsidR="0076217D" w:rsidRPr="0038593D" w:rsidDel="00812E13" w:rsidRDefault="0076217D" w:rsidP="002C00C3">
            <w:pPr>
              <w:pStyle w:val="BodyText"/>
              <w:cnfStyle w:val="100000000000" w:firstRow="1" w:lastRow="0" w:firstColumn="0" w:lastColumn="0" w:oddVBand="0" w:evenVBand="0" w:oddHBand="0" w:evenHBand="0" w:firstRowFirstColumn="0" w:firstRowLastColumn="0" w:lastRowFirstColumn="0" w:lastRowLastColumn="0"/>
              <w:rPr>
                <w:del w:id="495" w:author="Kostiantyn Kudriavtsev" w:date="2016-09-15T16:20:00Z"/>
              </w:rPr>
              <w:pPrChange w:id="496" w:author="Paul Gesiak" w:date="2016-09-16T08:45:00Z">
                <w:pPr>
                  <w:cnfStyle w:val="100000000000" w:firstRow="1" w:lastRow="0" w:firstColumn="0" w:lastColumn="0" w:oddVBand="0" w:evenVBand="0" w:oddHBand="0" w:evenHBand="0" w:firstRowFirstColumn="0" w:firstRowLastColumn="0" w:lastRowFirstColumn="0" w:lastRowLastColumn="0"/>
                </w:pPr>
              </w:pPrChange>
            </w:pPr>
            <w:del w:id="497" w:author="Kostiantyn Kudriavtsev" w:date="2016-09-15T16:20:00Z">
              <w:r w:rsidDel="00812E13">
                <w:delText>Architectural Work Request Reasons</w:delText>
              </w:r>
            </w:del>
          </w:p>
        </w:tc>
      </w:tr>
      <w:tr w:rsidR="002C00C3" w:rsidDel="00812E13" w14:paraId="0667450C" w14:textId="77777777" w:rsidTr="0076217D">
        <w:trPr>
          <w:cnfStyle w:val="000000100000" w:firstRow="0" w:lastRow="0" w:firstColumn="0" w:lastColumn="0" w:oddVBand="0" w:evenVBand="0" w:oddHBand="1" w:evenHBand="0" w:firstRowFirstColumn="0" w:firstRowLastColumn="0" w:lastRowFirstColumn="0" w:lastRowLastColumn="0"/>
          <w:trHeight w:val="214"/>
          <w:del w:id="498" w:author="Kostiantyn Kudriavtsev" w:date="2016-09-15T16:20:00Z"/>
        </w:trPr>
        <w:tc>
          <w:tcPr>
            <w:cnfStyle w:val="001000000000" w:firstRow="0" w:lastRow="0" w:firstColumn="1" w:lastColumn="0" w:oddVBand="0" w:evenVBand="0" w:oddHBand="0" w:evenHBand="0" w:firstRowFirstColumn="0" w:firstRowLastColumn="0" w:lastRowFirstColumn="0" w:lastRowLastColumn="0"/>
            <w:tcW w:w="1569" w:type="dxa"/>
          </w:tcPr>
          <w:p w14:paraId="1DC283DE" w14:textId="266F3844" w:rsidR="0076217D" w:rsidRPr="00DA6CF4" w:rsidDel="00812E13" w:rsidRDefault="0076217D" w:rsidP="002C00C3">
            <w:pPr>
              <w:pStyle w:val="BodyText"/>
              <w:rPr>
                <w:del w:id="499" w:author="Kostiantyn Kudriavtsev" w:date="2016-09-15T16:20:00Z"/>
              </w:rPr>
              <w:pPrChange w:id="500" w:author="Paul Gesiak" w:date="2016-09-16T08:45:00Z">
                <w:pPr/>
              </w:pPrChange>
            </w:pPr>
          </w:p>
        </w:tc>
        <w:tc>
          <w:tcPr>
            <w:tcW w:w="1649" w:type="dxa"/>
          </w:tcPr>
          <w:p w14:paraId="4A498C20" w14:textId="13CE4C24" w:rsidR="0076217D" w:rsidRPr="00DA6CF4" w:rsidDel="00812E13" w:rsidRDefault="0076217D" w:rsidP="002C00C3">
            <w:pPr>
              <w:pStyle w:val="BodyText"/>
              <w:cnfStyle w:val="000000100000" w:firstRow="0" w:lastRow="0" w:firstColumn="0" w:lastColumn="0" w:oddVBand="0" w:evenVBand="0" w:oddHBand="1" w:evenHBand="0" w:firstRowFirstColumn="0" w:firstRowLastColumn="0" w:lastRowFirstColumn="0" w:lastRowLastColumn="0"/>
              <w:rPr>
                <w:del w:id="501" w:author="Kostiantyn Kudriavtsev" w:date="2016-09-15T16:20:00Z"/>
              </w:rPr>
              <w:pPrChange w:id="502" w:author="Paul Gesiak" w:date="2016-09-16T08:45:00Z">
                <w:pPr>
                  <w:cnfStyle w:val="000000100000" w:firstRow="0" w:lastRow="0" w:firstColumn="0" w:lastColumn="0" w:oddVBand="0" w:evenVBand="0" w:oddHBand="1" w:evenHBand="0" w:firstRowFirstColumn="0" w:firstRowLastColumn="0" w:lastRowFirstColumn="0" w:lastRowLastColumn="0"/>
                </w:pPr>
              </w:pPrChange>
            </w:pPr>
          </w:p>
        </w:tc>
        <w:tc>
          <w:tcPr>
            <w:tcW w:w="1648" w:type="dxa"/>
          </w:tcPr>
          <w:p w14:paraId="02919579" w14:textId="6C4BC6D6" w:rsidR="0076217D" w:rsidRPr="00DA6CF4" w:rsidDel="00812E13" w:rsidRDefault="0076217D" w:rsidP="002C00C3">
            <w:pPr>
              <w:pStyle w:val="BodyText"/>
              <w:cnfStyle w:val="000000100000" w:firstRow="0" w:lastRow="0" w:firstColumn="0" w:lastColumn="0" w:oddVBand="0" w:evenVBand="0" w:oddHBand="1" w:evenHBand="0" w:firstRowFirstColumn="0" w:firstRowLastColumn="0" w:lastRowFirstColumn="0" w:lastRowLastColumn="0"/>
              <w:rPr>
                <w:del w:id="503" w:author="Kostiantyn Kudriavtsev" w:date="2016-09-15T16:20:00Z"/>
              </w:rPr>
              <w:pPrChange w:id="504" w:author="Paul Gesiak" w:date="2016-09-16T08:45:00Z">
                <w:pPr>
                  <w:cnfStyle w:val="000000100000" w:firstRow="0" w:lastRow="0" w:firstColumn="0" w:lastColumn="0" w:oddVBand="0" w:evenVBand="0" w:oddHBand="1" w:evenHBand="0" w:firstRowFirstColumn="0" w:firstRowLastColumn="0" w:lastRowFirstColumn="0" w:lastRowLastColumn="0"/>
                </w:pPr>
              </w:pPrChange>
            </w:pPr>
          </w:p>
        </w:tc>
        <w:tc>
          <w:tcPr>
            <w:tcW w:w="1230" w:type="dxa"/>
          </w:tcPr>
          <w:p w14:paraId="26200160" w14:textId="3217DDB4" w:rsidR="0076217D" w:rsidRPr="00DA6CF4" w:rsidDel="00812E13" w:rsidRDefault="0076217D" w:rsidP="002C00C3">
            <w:pPr>
              <w:pStyle w:val="BodyText"/>
              <w:cnfStyle w:val="000000100000" w:firstRow="0" w:lastRow="0" w:firstColumn="0" w:lastColumn="0" w:oddVBand="0" w:evenVBand="0" w:oddHBand="1" w:evenHBand="0" w:firstRowFirstColumn="0" w:firstRowLastColumn="0" w:lastRowFirstColumn="0" w:lastRowLastColumn="0"/>
              <w:rPr>
                <w:del w:id="505" w:author="Kostiantyn Kudriavtsev" w:date="2016-09-15T16:20:00Z"/>
              </w:rPr>
              <w:pPrChange w:id="506" w:author="Paul Gesiak" w:date="2016-09-16T08:45:00Z">
                <w:pPr>
                  <w:cnfStyle w:val="000000100000" w:firstRow="0" w:lastRow="0" w:firstColumn="0" w:lastColumn="0" w:oddVBand="0" w:evenVBand="0" w:oddHBand="1" w:evenHBand="0" w:firstRowFirstColumn="0" w:firstRowLastColumn="0" w:lastRowFirstColumn="0" w:lastRowLastColumn="0"/>
                </w:pPr>
              </w:pPrChange>
            </w:pPr>
          </w:p>
        </w:tc>
        <w:tc>
          <w:tcPr>
            <w:tcW w:w="3256" w:type="dxa"/>
          </w:tcPr>
          <w:p w14:paraId="34E17F1E" w14:textId="58A113D6" w:rsidR="0076217D" w:rsidRPr="00DA6CF4" w:rsidDel="00812E13" w:rsidRDefault="0076217D" w:rsidP="002C00C3">
            <w:pPr>
              <w:pStyle w:val="BodyText"/>
              <w:cnfStyle w:val="000000100000" w:firstRow="0" w:lastRow="0" w:firstColumn="0" w:lastColumn="0" w:oddVBand="0" w:evenVBand="0" w:oddHBand="1" w:evenHBand="0" w:firstRowFirstColumn="0" w:firstRowLastColumn="0" w:lastRowFirstColumn="0" w:lastRowLastColumn="0"/>
              <w:rPr>
                <w:del w:id="507" w:author="Kostiantyn Kudriavtsev" w:date="2016-09-15T16:20:00Z"/>
              </w:rPr>
              <w:pPrChange w:id="508" w:author="Paul Gesiak" w:date="2016-09-16T08:45:00Z">
                <w:pPr>
                  <w:cnfStyle w:val="000000100000" w:firstRow="0" w:lastRow="0" w:firstColumn="0" w:lastColumn="0" w:oddVBand="0" w:evenVBand="0" w:oddHBand="1" w:evenHBand="0" w:firstRowFirstColumn="0" w:firstRowLastColumn="0" w:lastRowFirstColumn="0" w:lastRowLastColumn="0"/>
                </w:pPr>
              </w:pPrChange>
            </w:pPr>
          </w:p>
        </w:tc>
      </w:tr>
      <w:tr w:rsidR="002C00C3" w:rsidDel="00812E13" w14:paraId="045DADCB" w14:textId="77777777" w:rsidTr="0076217D">
        <w:trPr>
          <w:cnfStyle w:val="000000010000" w:firstRow="0" w:lastRow="0" w:firstColumn="0" w:lastColumn="0" w:oddVBand="0" w:evenVBand="0" w:oddHBand="0" w:evenHBand="1" w:firstRowFirstColumn="0" w:firstRowLastColumn="0" w:lastRowFirstColumn="0" w:lastRowLastColumn="0"/>
          <w:trHeight w:val="228"/>
          <w:del w:id="509" w:author="Kostiantyn Kudriavtsev" w:date="2016-09-15T16:20:00Z"/>
        </w:trPr>
        <w:tc>
          <w:tcPr>
            <w:cnfStyle w:val="001000000000" w:firstRow="0" w:lastRow="0" w:firstColumn="1" w:lastColumn="0" w:oddVBand="0" w:evenVBand="0" w:oddHBand="0" w:evenHBand="0" w:firstRowFirstColumn="0" w:firstRowLastColumn="0" w:lastRowFirstColumn="0" w:lastRowLastColumn="0"/>
            <w:tcW w:w="1569" w:type="dxa"/>
          </w:tcPr>
          <w:p w14:paraId="43C8F9AB" w14:textId="5661F271" w:rsidR="0076217D" w:rsidDel="00812E13" w:rsidRDefault="0076217D" w:rsidP="002C00C3">
            <w:pPr>
              <w:pStyle w:val="BodyText"/>
              <w:rPr>
                <w:del w:id="510" w:author="Kostiantyn Kudriavtsev" w:date="2016-09-15T16:20:00Z"/>
              </w:rPr>
              <w:pPrChange w:id="511" w:author="Paul Gesiak" w:date="2016-09-16T08:45:00Z">
                <w:pPr/>
              </w:pPrChange>
            </w:pPr>
          </w:p>
        </w:tc>
        <w:tc>
          <w:tcPr>
            <w:tcW w:w="1649" w:type="dxa"/>
          </w:tcPr>
          <w:p w14:paraId="101EF8A1" w14:textId="069ECA0C" w:rsidR="0076217D" w:rsidDel="00812E13" w:rsidRDefault="0076217D" w:rsidP="002C00C3">
            <w:pPr>
              <w:pStyle w:val="BodyText"/>
              <w:cnfStyle w:val="000000010000" w:firstRow="0" w:lastRow="0" w:firstColumn="0" w:lastColumn="0" w:oddVBand="0" w:evenVBand="0" w:oddHBand="0" w:evenHBand="1" w:firstRowFirstColumn="0" w:firstRowLastColumn="0" w:lastRowFirstColumn="0" w:lastRowLastColumn="0"/>
              <w:rPr>
                <w:del w:id="512" w:author="Kostiantyn Kudriavtsev" w:date="2016-09-15T16:20:00Z"/>
              </w:rPr>
              <w:pPrChange w:id="513" w:author="Paul Gesiak" w:date="2016-09-16T08:45:00Z">
                <w:pPr>
                  <w:cnfStyle w:val="000000010000" w:firstRow="0" w:lastRow="0" w:firstColumn="0" w:lastColumn="0" w:oddVBand="0" w:evenVBand="0" w:oddHBand="0" w:evenHBand="1" w:firstRowFirstColumn="0" w:firstRowLastColumn="0" w:lastRowFirstColumn="0" w:lastRowLastColumn="0"/>
                </w:pPr>
              </w:pPrChange>
            </w:pPr>
          </w:p>
        </w:tc>
        <w:tc>
          <w:tcPr>
            <w:tcW w:w="1648" w:type="dxa"/>
          </w:tcPr>
          <w:p w14:paraId="0F34F45C" w14:textId="14B9DE8B" w:rsidR="0076217D" w:rsidDel="00812E13" w:rsidRDefault="0076217D" w:rsidP="002C00C3">
            <w:pPr>
              <w:pStyle w:val="BodyText"/>
              <w:cnfStyle w:val="000000010000" w:firstRow="0" w:lastRow="0" w:firstColumn="0" w:lastColumn="0" w:oddVBand="0" w:evenVBand="0" w:oddHBand="0" w:evenHBand="1" w:firstRowFirstColumn="0" w:firstRowLastColumn="0" w:lastRowFirstColumn="0" w:lastRowLastColumn="0"/>
              <w:rPr>
                <w:del w:id="514" w:author="Kostiantyn Kudriavtsev" w:date="2016-09-15T16:20:00Z"/>
              </w:rPr>
              <w:pPrChange w:id="515" w:author="Paul Gesiak" w:date="2016-09-16T08:45:00Z">
                <w:pPr>
                  <w:cnfStyle w:val="000000010000" w:firstRow="0" w:lastRow="0" w:firstColumn="0" w:lastColumn="0" w:oddVBand="0" w:evenVBand="0" w:oddHBand="0" w:evenHBand="1" w:firstRowFirstColumn="0" w:firstRowLastColumn="0" w:lastRowFirstColumn="0" w:lastRowLastColumn="0"/>
                </w:pPr>
              </w:pPrChange>
            </w:pPr>
          </w:p>
        </w:tc>
        <w:tc>
          <w:tcPr>
            <w:tcW w:w="1230" w:type="dxa"/>
          </w:tcPr>
          <w:p w14:paraId="7D8F25EA" w14:textId="399B261B" w:rsidR="0076217D" w:rsidDel="00812E13" w:rsidRDefault="0076217D" w:rsidP="002C00C3">
            <w:pPr>
              <w:pStyle w:val="BodyText"/>
              <w:cnfStyle w:val="000000010000" w:firstRow="0" w:lastRow="0" w:firstColumn="0" w:lastColumn="0" w:oddVBand="0" w:evenVBand="0" w:oddHBand="0" w:evenHBand="1" w:firstRowFirstColumn="0" w:firstRowLastColumn="0" w:lastRowFirstColumn="0" w:lastRowLastColumn="0"/>
              <w:rPr>
                <w:del w:id="516" w:author="Kostiantyn Kudriavtsev" w:date="2016-09-15T16:20:00Z"/>
              </w:rPr>
              <w:pPrChange w:id="517" w:author="Paul Gesiak" w:date="2016-09-16T08:45:00Z">
                <w:pPr>
                  <w:cnfStyle w:val="000000010000" w:firstRow="0" w:lastRow="0" w:firstColumn="0" w:lastColumn="0" w:oddVBand="0" w:evenVBand="0" w:oddHBand="0" w:evenHBand="1" w:firstRowFirstColumn="0" w:firstRowLastColumn="0" w:lastRowFirstColumn="0" w:lastRowLastColumn="0"/>
                </w:pPr>
              </w:pPrChange>
            </w:pPr>
          </w:p>
        </w:tc>
        <w:tc>
          <w:tcPr>
            <w:tcW w:w="3256" w:type="dxa"/>
          </w:tcPr>
          <w:p w14:paraId="77AE808F" w14:textId="1011A8B6" w:rsidR="0076217D" w:rsidDel="00812E13" w:rsidRDefault="0076217D" w:rsidP="002C00C3">
            <w:pPr>
              <w:pStyle w:val="BodyText"/>
              <w:cnfStyle w:val="000000010000" w:firstRow="0" w:lastRow="0" w:firstColumn="0" w:lastColumn="0" w:oddVBand="0" w:evenVBand="0" w:oddHBand="0" w:evenHBand="1" w:firstRowFirstColumn="0" w:firstRowLastColumn="0" w:lastRowFirstColumn="0" w:lastRowLastColumn="0"/>
              <w:rPr>
                <w:del w:id="518" w:author="Kostiantyn Kudriavtsev" w:date="2016-09-15T16:20:00Z"/>
              </w:rPr>
              <w:pPrChange w:id="519" w:author="Paul Gesiak" w:date="2016-09-16T08:45:00Z">
                <w:pPr>
                  <w:cnfStyle w:val="000000010000" w:firstRow="0" w:lastRow="0" w:firstColumn="0" w:lastColumn="0" w:oddVBand="0" w:evenVBand="0" w:oddHBand="0" w:evenHBand="1" w:firstRowFirstColumn="0" w:firstRowLastColumn="0" w:lastRowFirstColumn="0" w:lastRowLastColumn="0"/>
                </w:pPr>
              </w:pPrChange>
            </w:pPr>
          </w:p>
        </w:tc>
      </w:tr>
      <w:tr w:rsidR="002C00C3" w:rsidDel="00812E13" w14:paraId="5F56D9D9" w14:textId="77777777" w:rsidTr="0076217D">
        <w:trPr>
          <w:cnfStyle w:val="000000100000" w:firstRow="0" w:lastRow="0" w:firstColumn="0" w:lastColumn="0" w:oddVBand="0" w:evenVBand="0" w:oddHBand="1" w:evenHBand="0" w:firstRowFirstColumn="0" w:firstRowLastColumn="0" w:lastRowFirstColumn="0" w:lastRowLastColumn="0"/>
          <w:trHeight w:val="228"/>
          <w:del w:id="520" w:author="Kostiantyn Kudriavtsev" w:date="2016-09-15T16:20:00Z"/>
        </w:trPr>
        <w:tc>
          <w:tcPr>
            <w:cnfStyle w:val="001000000000" w:firstRow="0" w:lastRow="0" w:firstColumn="1" w:lastColumn="0" w:oddVBand="0" w:evenVBand="0" w:oddHBand="0" w:evenHBand="0" w:firstRowFirstColumn="0" w:firstRowLastColumn="0" w:lastRowFirstColumn="0" w:lastRowLastColumn="0"/>
            <w:tcW w:w="1569" w:type="dxa"/>
          </w:tcPr>
          <w:p w14:paraId="5E3A6D9F" w14:textId="680DC42C" w:rsidR="00696F8A" w:rsidDel="00812E13" w:rsidRDefault="00696F8A" w:rsidP="002C00C3">
            <w:pPr>
              <w:pStyle w:val="BodyText"/>
              <w:rPr>
                <w:del w:id="521" w:author="Kostiantyn Kudriavtsev" w:date="2016-09-15T16:20:00Z"/>
              </w:rPr>
              <w:pPrChange w:id="522" w:author="Paul Gesiak" w:date="2016-09-16T08:45:00Z">
                <w:pPr/>
              </w:pPrChange>
            </w:pPr>
          </w:p>
        </w:tc>
        <w:tc>
          <w:tcPr>
            <w:tcW w:w="1649" w:type="dxa"/>
          </w:tcPr>
          <w:p w14:paraId="028C5C09" w14:textId="732BB03C" w:rsidR="00696F8A" w:rsidDel="00812E13" w:rsidRDefault="00696F8A" w:rsidP="002C00C3">
            <w:pPr>
              <w:pStyle w:val="BodyText"/>
              <w:cnfStyle w:val="000000100000" w:firstRow="0" w:lastRow="0" w:firstColumn="0" w:lastColumn="0" w:oddVBand="0" w:evenVBand="0" w:oddHBand="1" w:evenHBand="0" w:firstRowFirstColumn="0" w:firstRowLastColumn="0" w:lastRowFirstColumn="0" w:lastRowLastColumn="0"/>
              <w:rPr>
                <w:del w:id="523" w:author="Kostiantyn Kudriavtsev" w:date="2016-09-15T16:20:00Z"/>
              </w:rPr>
              <w:pPrChange w:id="524" w:author="Paul Gesiak" w:date="2016-09-16T08:45:00Z">
                <w:pPr>
                  <w:cnfStyle w:val="000000100000" w:firstRow="0" w:lastRow="0" w:firstColumn="0" w:lastColumn="0" w:oddVBand="0" w:evenVBand="0" w:oddHBand="1" w:evenHBand="0" w:firstRowFirstColumn="0" w:firstRowLastColumn="0" w:lastRowFirstColumn="0" w:lastRowLastColumn="0"/>
                </w:pPr>
              </w:pPrChange>
            </w:pPr>
          </w:p>
        </w:tc>
        <w:tc>
          <w:tcPr>
            <w:tcW w:w="1648" w:type="dxa"/>
          </w:tcPr>
          <w:p w14:paraId="5DB36EA1" w14:textId="6E14EF58" w:rsidR="00696F8A" w:rsidDel="00812E13" w:rsidRDefault="00696F8A" w:rsidP="002C00C3">
            <w:pPr>
              <w:pStyle w:val="BodyText"/>
              <w:cnfStyle w:val="000000100000" w:firstRow="0" w:lastRow="0" w:firstColumn="0" w:lastColumn="0" w:oddVBand="0" w:evenVBand="0" w:oddHBand="1" w:evenHBand="0" w:firstRowFirstColumn="0" w:firstRowLastColumn="0" w:lastRowFirstColumn="0" w:lastRowLastColumn="0"/>
              <w:rPr>
                <w:del w:id="525" w:author="Kostiantyn Kudriavtsev" w:date="2016-09-15T16:20:00Z"/>
              </w:rPr>
              <w:pPrChange w:id="526" w:author="Paul Gesiak" w:date="2016-09-16T08:45:00Z">
                <w:pPr>
                  <w:cnfStyle w:val="000000100000" w:firstRow="0" w:lastRow="0" w:firstColumn="0" w:lastColumn="0" w:oddVBand="0" w:evenVBand="0" w:oddHBand="1" w:evenHBand="0" w:firstRowFirstColumn="0" w:firstRowLastColumn="0" w:lastRowFirstColumn="0" w:lastRowLastColumn="0"/>
                </w:pPr>
              </w:pPrChange>
            </w:pPr>
          </w:p>
        </w:tc>
        <w:tc>
          <w:tcPr>
            <w:tcW w:w="1230" w:type="dxa"/>
          </w:tcPr>
          <w:p w14:paraId="47A7FA85" w14:textId="342F056C" w:rsidR="00696F8A" w:rsidDel="00812E13" w:rsidRDefault="00696F8A" w:rsidP="002C00C3">
            <w:pPr>
              <w:pStyle w:val="BodyText"/>
              <w:cnfStyle w:val="000000100000" w:firstRow="0" w:lastRow="0" w:firstColumn="0" w:lastColumn="0" w:oddVBand="0" w:evenVBand="0" w:oddHBand="1" w:evenHBand="0" w:firstRowFirstColumn="0" w:firstRowLastColumn="0" w:lastRowFirstColumn="0" w:lastRowLastColumn="0"/>
              <w:rPr>
                <w:del w:id="527" w:author="Kostiantyn Kudriavtsev" w:date="2016-09-15T16:20:00Z"/>
              </w:rPr>
              <w:pPrChange w:id="528" w:author="Paul Gesiak" w:date="2016-09-16T08:45:00Z">
                <w:pPr>
                  <w:cnfStyle w:val="000000100000" w:firstRow="0" w:lastRow="0" w:firstColumn="0" w:lastColumn="0" w:oddVBand="0" w:evenVBand="0" w:oddHBand="1" w:evenHBand="0" w:firstRowFirstColumn="0" w:firstRowLastColumn="0" w:lastRowFirstColumn="0" w:lastRowLastColumn="0"/>
                </w:pPr>
              </w:pPrChange>
            </w:pPr>
          </w:p>
        </w:tc>
        <w:tc>
          <w:tcPr>
            <w:tcW w:w="3256" w:type="dxa"/>
          </w:tcPr>
          <w:p w14:paraId="12429D9B" w14:textId="0AEFBCDB" w:rsidR="00696F8A" w:rsidDel="00812E13" w:rsidRDefault="00696F8A" w:rsidP="002C00C3">
            <w:pPr>
              <w:pStyle w:val="BodyText"/>
              <w:cnfStyle w:val="000000100000" w:firstRow="0" w:lastRow="0" w:firstColumn="0" w:lastColumn="0" w:oddVBand="0" w:evenVBand="0" w:oddHBand="1" w:evenHBand="0" w:firstRowFirstColumn="0" w:firstRowLastColumn="0" w:lastRowFirstColumn="0" w:lastRowLastColumn="0"/>
              <w:rPr>
                <w:del w:id="529" w:author="Kostiantyn Kudriavtsev" w:date="2016-09-15T16:20:00Z"/>
              </w:rPr>
              <w:pPrChange w:id="530" w:author="Paul Gesiak" w:date="2016-09-16T08:45:00Z">
                <w:pPr>
                  <w:cnfStyle w:val="000000100000" w:firstRow="0" w:lastRow="0" w:firstColumn="0" w:lastColumn="0" w:oddVBand="0" w:evenVBand="0" w:oddHBand="1" w:evenHBand="0" w:firstRowFirstColumn="0" w:firstRowLastColumn="0" w:lastRowFirstColumn="0" w:lastRowLastColumn="0"/>
                </w:pPr>
              </w:pPrChange>
            </w:pPr>
          </w:p>
        </w:tc>
      </w:tr>
    </w:tbl>
    <w:p w14:paraId="746E253F" w14:textId="77777777" w:rsidR="0076217D" w:rsidRDefault="0076217D" w:rsidP="002C00C3">
      <w:pPr>
        <w:pStyle w:val="BodyText"/>
      </w:pPr>
    </w:p>
    <w:p w14:paraId="4097E7B5" w14:textId="1FCF4BE7" w:rsidR="0076217D" w:rsidRDefault="001272FD" w:rsidP="0076217D">
      <w:pPr>
        <w:pStyle w:val="Heading3"/>
      </w:pPr>
      <w:bookmarkStart w:id="531" w:name="_Toc461639439"/>
      <w:bookmarkStart w:id="532" w:name="_Toc461719988"/>
      <w:r>
        <w:t>GOALS</w:t>
      </w:r>
      <w:bookmarkEnd w:id="531"/>
      <w:bookmarkEnd w:id="532"/>
    </w:p>
    <w:p w14:paraId="1EA0F47B" w14:textId="77777777" w:rsidR="00361FCB" w:rsidRPr="00361FCB" w:rsidRDefault="00361FCB" w:rsidP="002C00C3">
      <w:pPr>
        <w:pStyle w:val="BodyText"/>
      </w:pPr>
      <w:r>
        <w:t>Major goals are to build:</w:t>
      </w:r>
    </w:p>
    <w:p w14:paraId="1FCFD17A" w14:textId="77777777" w:rsidR="00E97B14" w:rsidRPr="00361FCB" w:rsidRDefault="00E97B14" w:rsidP="002C00C3">
      <w:pPr>
        <w:pStyle w:val="BodyText"/>
      </w:pPr>
      <w:r w:rsidRPr="00361FCB">
        <w:t>Self-service</w:t>
      </w:r>
      <w:r w:rsidR="00361FCB">
        <w:t xml:space="preserve"> infrastructure</w:t>
      </w:r>
    </w:p>
    <w:p w14:paraId="02A3F10B" w14:textId="77777777" w:rsidR="00E97B14" w:rsidRPr="00361FCB" w:rsidRDefault="00E97B14" w:rsidP="002C00C3">
      <w:pPr>
        <w:pStyle w:val="BodyText"/>
        <w:numPr>
          <w:ilvl w:val="0"/>
          <w:numId w:val="26"/>
        </w:numPr>
      </w:pPr>
      <w:r w:rsidRPr="00361FCB">
        <w:t>Users in charge of provisioning their own environment.</w:t>
      </w:r>
    </w:p>
    <w:p w14:paraId="6662DD8E" w14:textId="49A57FFD" w:rsidR="00E97B14" w:rsidRDefault="00AE6F0F" w:rsidP="002C00C3">
      <w:pPr>
        <w:pStyle w:val="BodyText"/>
        <w:numPr>
          <w:ilvl w:val="0"/>
          <w:numId w:val="26"/>
        </w:numPr>
      </w:pPr>
      <w:r>
        <w:t>Minimal support of</w:t>
      </w:r>
      <w:r w:rsidR="00E97B14" w:rsidRPr="00361FCB">
        <w:t xml:space="preserve"> IT time required</w:t>
      </w:r>
    </w:p>
    <w:p w14:paraId="79DA7105" w14:textId="77777777" w:rsidR="00361FCB" w:rsidRPr="00361FCB" w:rsidRDefault="00361FCB" w:rsidP="002C00C3">
      <w:pPr>
        <w:pStyle w:val="BodyText"/>
      </w:pPr>
    </w:p>
    <w:p w14:paraId="4C2EB4E4" w14:textId="77777777" w:rsidR="00E97B14" w:rsidRPr="00361FCB" w:rsidRDefault="00E97B14" w:rsidP="002C00C3">
      <w:pPr>
        <w:pStyle w:val="BodyText"/>
      </w:pPr>
      <w:r w:rsidRPr="00361FCB">
        <w:rPr>
          <w:rFonts w:eastAsiaTheme="minorEastAsia"/>
        </w:rPr>
        <w:t>Fail-safe</w:t>
      </w:r>
      <w:r w:rsidR="00361FCB">
        <w:rPr>
          <w:rFonts w:eastAsiaTheme="minorEastAsia"/>
        </w:rPr>
        <w:t xml:space="preserve"> environment</w:t>
      </w:r>
    </w:p>
    <w:p w14:paraId="36DE7435" w14:textId="3F59FD23" w:rsidR="00E97B14" w:rsidRPr="00361FCB" w:rsidRDefault="00AE6F0F" w:rsidP="002C00C3">
      <w:pPr>
        <w:pStyle w:val="BodyText"/>
        <w:numPr>
          <w:ilvl w:val="0"/>
          <w:numId w:val="27"/>
        </w:numPr>
      </w:pPr>
      <w:r>
        <w:rPr>
          <w:rFonts w:eastAsiaTheme="minorEastAsia"/>
        </w:rPr>
        <w:t>S</w:t>
      </w:r>
      <w:r w:rsidRPr="00361FCB">
        <w:rPr>
          <w:rFonts w:eastAsiaTheme="minorEastAsia"/>
        </w:rPr>
        <w:t xml:space="preserve">andbox </w:t>
      </w:r>
      <w:r w:rsidR="00E97B14" w:rsidRPr="00361FCB">
        <w:rPr>
          <w:rFonts w:eastAsiaTheme="minorEastAsia"/>
        </w:rPr>
        <w:t>- you can break it</w:t>
      </w:r>
    </w:p>
    <w:p w14:paraId="0F1CE5E1" w14:textId="2EBED058" w:rsidR="00E97B14" w:rsidRPr="00361FCB" w:rsidRDefault="00AE6F0F" w:rsidP="002C00C3">
      <w:pPr>
        <w:pStyle w:val="BodyText"/>
        <w:numPr>
          <w:ilvl w:val="0"/>
          <w:numId w:val="27"/>
        </w:numPr>
      </w:pPr>
      <w:r>
        <w:rPr>
          <w:rFonts w:eastAsiaTheme="minorEastAsia"/>
        </w:rPr>
        <w:t>B</w:t>
      </w:r>
      <w:r w:rsidRPr="00361FCB">
        <w:rPr>
          <w:rFonts w:eastAsiaTheme="minorEastAsia"/>
        </w:rPr>
        <w:t xml:space="preserve">uilt </w:t>
      </w:r>
      <w:r w:rsidR="00E97B14" w:rsidRPr="00361FCB">
        <w:rPr>
          <w:rFonts w:eastAsiaTheme="minorEastAsia"/>
        </w:rPr>
        <w:t>within client’s security perimeter</w:t>
      </w:r>
    </w:p>
    <w:p w14:paraId="62ABAD4C" w14:textId="4AD91554" w:rsidR="00E97B14" w:rsidRPr="00361FCB" w:rsidRDefault="00AE6F0F" w:rsidP="002C00C3">
      <w:pPr>
        <w:pStyle w:val="BodyText"/>
        <w:numPr>
          <w:ilvl w:val="0"/>
          <w:numId w:val="27"/>
        </w:numPr>
      </w:pPr>
      <w:commentRangeStart w:id="533"/>
      <w:r>
        <w:rPr>
          <w:rFonts w:eastAsiaTheme="minorEastAsia"/>
        </w:rPr>
        <w:t>C</w:t>
      </w:r>
      <w:r w:rsidRPr="00361FCB">
        <w:rPr>
          <w:rFonts w:eastAsiaTheme="minorEastAsia"/>
        </w:rPr>
        <w:t xml:space="preserve">lient’s </w:t>
      </w:r>
      <w:r w:rsidR="00E97B14" w:rsidRPr="00361FCB">
        <w:rPr>
          <w:rFonts w:eastAsiaTheme="minorEastAsia"/>
        </w:rPr>
        <w:t>security policies and access controls applied</w:t>
      </w:r>
      <w:commentRangeEnd w:id="533"/>
      <w:r>
        <w:rPr>
          <w:rStyle w:val="CommentReference"/>
          <w:rFonts w:ascii="Times New Roman" w:hAnsi="Times New Roman"/>
          <w:color w:val="auto"/>
        </w:rPr>
        <w:commentReference w:id="533"/>
      </w:r>
    </w:p>
    <w:p w14:paraId="6F241E2A" w14:textId="77777777" w:rsidR="00361FCB" w:rsidRDefault="00361FCB" w:rsidP="002C00C3">
      <w:pPr>
        <w:pStyle w:val="BodyText"/>
      </w:pPr>
    </w:p>
    <w:p w14:paraId="57A61E21" w14:textId="77777777" w:rsidR="00E97B14" w:rsidRPr="00361FCB" w:rsidRDefault="00E97B14" w:rsidP="002C00C3">
      <w:pPr>
        <w:pStyle w:val="BodyText"/>
      </w:pPr>
      <w:r w:rsidRPr="00361FCB">
        <w:t>Exploratory Environment</w:t>
      </w:r>
    </w:p>
    <w:p w14:paraId="1ADEAEFC" w14:textId="7AE1635B" w:rsidR="00E97B14" w:rsidRPr="00361FCB" w:rsidRDefault="00AE6F0F" w:rsidP="002C00C3">
      <w:pPr>
        <w:pStyle w:val="BodyText"/>
        <w:numPr>
          <w:ilvl w:val="0"/>
          <w:numId w:val="27"/>
        </w:numPr>
      </w:pPr>
      <w:r>
        <w:t>B</w:t>
      </w:r>
      <w:r w:rsidRPr="00361FCB">
        <w:t xml:space="preserve">est </w:t>
      </w:r>
      <w:r w:rsidR="00E97B14" w:rsidRPr="00361FCB">
        <w:t>open source data tools</w:t>
      </w:r>
    </w:p>
    <w:p w14:paraId="6BEBA899" w14:textId="65C8F76A" w:rsidR="00E97B14" w:rsidRPr="00361FCB" w:rsidRDefault="00AE6F0F" w:rsidP="002C00C3">
      <w:pPr>
        <w:pStyle w:val="BodyText"/>
        <w:numPr>
          <w:ilvl w:val="0"/>
          <w:numId w:val="27"/>
        </w:numPr>
      </w:pPr>
      <w:r>
        <w:t>S</w:t>
      </w:r>
      <w:r w:rsidRPr="00361FCB">
        <w:t xml:space="preserve">calable </w:t>
      </w:r>
      <w:r w:rsidR="00E97B14" w:rsidRPr="00361FCB">
        <w:t xml:space="preserve">compute </w:t>
      </w:r>
    </w:p>
    <w:p w14:paraId="4AAFF87B" w14:textId="68625501" w:rsidR="00E97B14" w:rsidRPr="00361FCB" w:rsidRDefault="00AE6F0F" w:rsidP="002C00C3">
      <w:pPr>
        <w:pStyle w:val="BodyText"/>
        <w:numPr>
          <w:ilvl w:val="0"/>
          <w:numId w:val="27"/>
        </w:numPr>
      </w:pPr>
      <w:r>
        <w:t>D</w:t>
      </w:r>
      <w:r w:rsidRPr="00361FCB">
        <w:t xml:space="preserve">ata </w:t>
      </w:r>
      <w:r w:rsidR="00E97B14" w:rsidRPr="00361FCB">
        <w:t>and metadata store</w:t>
      </w:r>
    </w:p>
    <w:p w14:paraId="5BDC6D1C" w14:textId="755F4CFC" w:rsidR="00E97B14" w:rsidRDefault="00AE6F0F" w:rsidP="002C00C3">
      <w:pPr>
        <w:pStyle w:val="BodyText"/>
        <w:numPr>
          <w:ilvl w:val="0"/>
          <w:numId w:val="27"/>
        </w:numPr>
      </w:pPr>
      <w:commentRangeStart w:id="534"/>
      <w:r>
        <w:t>T</w:t>
      </w:r>
      <w:r w:rsidRPr="00361FCB">
        <w:t xml:space="preserve">raining </w:t>
      </w:r>
      <w:r w:rsidR="00E97B14" w:rsidRPr="00361FCB">
        <w:t>/ workshops</w:t>
      </w:r>
      <w:commentRangeEnd w:id="534"/>
      <w:r>
        <w:rPr>
          <w:rStyle w:val="CommentReference"/>
          <w:rFonts w:ascii="Times New Roman" w:hAnsi="Times New Roman"/>
          <w:color w:val="auto"/>
        </w:rPr>
        <w:commentReference w:id="534"/>
      </w:r>
    </w:p>
    <w:p w14:paraId="3252B0A0" w14:textId="77777777" w:rsidR="00361FCB" w:rsidRDefault="00361FCB" w:rsidP="002C00C3">
      <w:pPr>
        <w:pStyle w:val="BodyText"/>
      </w:pPr>
    </w:p>
    <w:p w14:paraId="294EC1B8" w14:textId="77777777" w:rsidR="00361FCB" w:rsidRPr="00361FCB" w:rsidRDefault="00361FCB" w:rsidP="002C00C3">
      <w:pPr>
        <w:pStyle w:val="BodyText"/>
      </w:pPr>
      <w:r w:rsidRPr="00361FCB">
        <w:t xml:space="preserve">Collaborative Data Science Workflow </w:t>
      </w:r>
    </w:p>
    <w:p w14:paraId="4D6A7048" w14:textId="4BFF9A9F" w:rsidR="00361FCB" w:rsidRDefault="00A738C5" w:rsidP="002C00C3">
      <w:pPr>
        <w:pStyle w:val="BodyText"/>
        <w:pPrChange w:id="535" w:author="Paul Gesiak" w:date="2016-09-16T08:45:00Z">
          <w:pPr>
            <w:pStyle w:val="BodyText"/>
            <w:numPr>
              <w:numId w:val="29"/>
            </w:numPr>
            <w:ind w:hanging="360"/>
          </w:pPr>
        </w:pPrChange>
      </w:pPr>
      <w:r>
        <w:t xml:space="preserve">Collaboration </w:t>
      </w:r>
      <w:r w:rsidR="00361FCB">
        <w:t>within data science team</w:t>
      </w:r>
    </w:p>
    <w:p w14:paraId="07625C17" w14:textId="509CF976" w:rsidR="00361FCB" w:rsidRDefault="00A738C5" w:rsidP="002C00C3">
      <w:pPr>
        <w:pStyle w:val="BodyText"/>
        <w:pPrChange w:id="536" w:author="Paul Gesiak" w:date="2016-09-16T08:45:00Z">
          <w:pPr>
            <w:pStyle w:val="BodyText"/>
            <w:numPr>
              <w:numId w:val="29"/>
            </w:numPr>
            <w:ind w:hanging="360"/>
          </w:pPr>
        </w:pPrChange>
      </w:pPr>
      <w:r>
        <w:t xml:space="preserve">Collaboration </w:t>
      </w:r>
      <w:r w:rsidR="00361FCB">
        <w:t>between data science and engineering team</w:t>
      </w:r>
    </w:p>
    <w:p w14:paraId="6373A157" w14:textId="253A3199" w:rsidR="00361FCB" w:rsidRPr="00361FCB" w:rsidRDefault="00A738C5" w:rsidP="002C00C3">
      <w:pPr>
        <w:pStyle w:val="BodyText"/>
        <w:pPrChange w:id="537" w:author="Paul Gesiak" w:date="2016-09-16T08:45:00Z">
          <w:pPr>
            <w:pStyle w:val="BodyText"/>
            <w:numPr>
              <w:numId w:val="29"/>
            </w:numPr>
            <w:ind w:hanging="360"/>
          </w:pPr>
        </w:pPrChange>
      </w:pPr>
      <w:r>
        <w:lastRenderedPageBreak/>
        <w:t xml:space="preserve">Fast </w:t>
      </w:r>
      <w:r w:rsidR="00361FCB">
        <w:t>track from RND to Production</w:t>
      </w:r>
    </w:p>
    <w:p w14:paraId="66016F47" w14:textId="77777777" w:rsidR="00361FCB" w:rsidRDefault="00361FCB" w:rsidP="002C00C3">
      <w:pPr>
        <w:pStyle w:val="BodyText"/>
      </w:pPr>
    </w:p>
    <w:p w14:paraId="6016ED7A" w14:textId="77777777" w:rsidR="00E97B14" w:rsidRPr="00361FCB" w:rsidRDefault="00E97B14" w:rsidP="002C00C3">
      <w:pPr>
        <w:pStyle w:val="BodyText"/>
      </w:pPr>
      <w:r w:rsidRPr="00361FCB">
        <w:t>Customizable</w:t>
      </w:r>
    </w:p>
    <w:p w14:paraId="6AA156BB" w14:textId="43A8C3DA" w:rsidR="00E97B14" w:rsidRDefault="00A738C5" w:rsidP="002C00C3">
      <w:pPr>
        <w:pStyle w:val="BodyText"/>
        <w:pPrChange w:id="538" w:author="Paul Gesiak" w:date="2016-09-16T08:45:00Z">
          <w:pPr>
            <w:pStyle w:val="BodyText"/>
            <w:numPr>
              <w:numId w:val="29"/>
            </w:numPr>
            <w:ind w:hanging="360"/>
          </w:pPr>
        </w:pPrChange>
      </w:pPr>
      <w:r>
        <w:t xml:space="preserve"> Extensible architecture, which allows various components (i.e. analytical toolbox templates, analytical tools) to be added into infrastructure.</w:t>
      </w:r>
    </w:p>
    <w:p w14:paraId="4A8935F9" w14:textId="77777777" w:rsidR="00313880" w:rsidRDefault="00313880" w:rsidP="002C00C3">
      <w:pPr>
        <w:pStyle w:val="BodyText"/>
      </w:pPr>
    </w:p>
    <w:p w14:paraId="0CE87CD5" w14:textId="59A4ED37" w:rsidR="00313880" w:rsidRDefault="00313880" w:rsidP="00313880">
      <w:pPr>
        <w:pStyle w:val="Heading3"/>
      </w:pPr>
      <w:bookmarkStart w:id="539" w:name="_Toc461639440"/>
      <w:bookmarkStart w:id="540" w:name="_Toc461719989"/>
      <w:r>
        <w:t>SCOPE</w:t>
      </w:r>
      <w:bookmarkEnd w:id="539"/>
      <w:bookmarkEnd w:id="540"/>
    </w:p>
    <w:p w14:paraId="4E09B605" w14:textId="77777777" w:rsidR="00313880" w:rsidRDefault="00313880" w:rsidP="002C00C3">
      <w:pPr>
        <w:pStyle w:val="BodyText"/>
      </w:pPr>
      <w:r>
        <w:t>In scope of MVP following features are planned:</w:t>
      </w:r>
    </w:p>
    <w:p w14:paraId="6598B1F5" w14:textId="77777777" w:rsidR="00313880" w:rsidRDefault="00313880" w:rsidP="002C00C3">
      <w:pPr>
        <w:pStyle w:val="BodyText"/>
        <w:pPrChange w:id="541" w:author="Paul Gesiak" w:date="2016-09-16T08:45:00Z">
          <w:pPr>
            <w:pStyle w:val="BodyText"/>
            <w:numPr>
              <w:numId w:val="29"/>
            </w:numPr>
            <w:ind w:hanging="360"/>
          </w:pPr>
        </w:pPrChange>
      </w:pPr>
      <w:r>
        <w:t>Full support of AWS cloud provider</w:t>
      </w:r>
    </w:p>
    <w:p w14:paraId="2DF00389" w14:textId="77777777" w:rsidR="00313880" w:rsidRDefault="00313880" w:rsidP="002C00C3">
      <w:pPr>
        <w:pStyle w:val="BodyText"/>
        <w:pPrChange w:id="542" w:author="Paul Gesiak" w:date="2016-09-16T08:45:00Z">
          <w:pPr>
            <w:pStyle w:val="BodyText"/>
            <w:numPr>
              <w:numId w:val="29"/>
            </w:numPr>
            <w:ind w:hanging="360"/>
          </w:pPr>
        </w:pPrChange>
      </w:pPr>
      <w:r>
        <w:t xml:space="preserve">Automated creation/management of AWS infrastructure </w:t>
      </w:r>
    </w:p>
    <w:p w14:paraId="6BC45816" w14:textId="77777777" w:rsidR="00313880" w:rsidRDefault="00313880" w:rsidP="002C00C3">
      <w:pPr>
        <w:pStyle w:val="BodyText"/>
        <w:pPrChange w:id="543" w:author="Paul Gesiak" w:date="2016-09-16T08:45:00Z">
          <w:pPr>
            <w:pStyle w:val="BodyText"/>
            <w:numPr>
              <w:numId w:val="29"/>
            </w:numPr>
            <w:ind w:hanging="360"/>
          </w:pPr>
        </w:pPrChange>
      </w:pPr>
      <w:r>
        <w:t>Automated provision/management of Exploratory Environment:</w:t>
      </w:r>
    </w:p>
    <w:p w14:paraId="66744278" w14:textId="22BAA1B3" w:rsidR="00313880" w:rsidRDefault="00313880" w:rsidP="002C00C3">
      <w:pPr>
        <w:pStyle w:val="BodyText"/>
        <w:pPrChange w:id="544" w:author="Paul Gesiak" w:date="2016-09-16T08:45:00Z">
          <w:pPr>
            <w:pStyle w:val="BodyText"/>
            <w:numPr>
              <w:ilvl w:val="1"/>
              <w:numId w:val="29"/>
            </w:numPr>
            <w:ind w:left="1440" w:hanging="360"/>
          </w:pPr>
        </w:pPrChange>
      </w:pPr>
      <w:r>
        <w:t xml:space="preserve">Jupyter with </w:t>
      </w:r>
      <w:del w:id="545" w:author="Paul Gesiak" w:date="2016-09-16T07:58:00Z">
        <w:r w:rsidDel="00212C29">
          <w:delText xml:space="preserve">both </w:delText>
        </w:r>
      </w:del>
      <w:r>
        <w:t>Scala</w:t>
      </w:r>
      <w:ins w:id="546" w:author="Paul Gesiak" w:date="2016-09-16T07:58:00Z">
        <w:r w:rsidR="00212C29">
          <w:t>,</w:t>
        </w:r>
      </w:ins>
      <w:r>
        <w:t xml:space="preserve"> </w:t>
      </w:r>
      <w:bookmarkStart w:id="547" w:name="_GoBack"/>
      <w:bookmarkEnd w:id="547"/>
      <w:del w:id="548" w:author="Paul Gesiak" w:date="2016-09-16T07:58:00Z">
        <w:r w:rsidDel="00212C29">
          <w:delText xml:space="preserve">and </w:delText>
        </w:r>
      </w:del>
      <w:r>
        <w:t>Python</w:t>
      </w:r>
      <w:ins w:id="549" w:author="Paul Gesiak" w:date="2016-09-16T07:58:00Z">
        <w:r w:rsidR="00212C29">
          <w:t xml:space="preserve"> and R</w:t>
        </w:r>
      </w:ins>
      <w:r>
        <w:t xml:space="preserve"> kernel support</w:t>
      </w:r>
    </w:p>
    <w:p w14:paraId="1526E6D0" w14:textId="77777777" w:rsidR="00313880" w:rsidRDefault="00313880" w:rsidP="002C00C3">
      <w:pPr>
        <w:pStyle w:val="BodyText"/>
        <w:pPrChange w:id="550" w:author="Paul Gesiak" w:date="2016-09-16T08:45:00Z">
          <w:pPr>
            <w:pStyle w:val="BodyText"/>
            <w:numPr>
              <w:ilvl w:val="1"/>
              <w:numId w:val="29"/>
            </w:numPr>
            <w:ind w:left="1440" w:hanging="360"/>
          </w:pPr>
        </w:pPrChange>
      </w:pPr>
      <w:r>
        <w:t>Local Apache Spark computation tool based on EMR libraries</w:t>
      </w:r>
    </w:p>
    <w:p w14:paraId="10717EA6" w14:textId="5F2A1CEF" w:rsidR="00313880" w:rsidRDefault="00313880" w:rsidP="002C00C3">
      <w:pPr>
        <w:pStyle w:val="BodyText"/>
        <w:pPrChange w:id="551" w:author="Paul Gesiak" w:date="2016-09-16T08:45:00Z">
          <w:pPr>
            <w:pStyle w:val="BodyText"/>
            <w:numPr>
              <w:ilvl w:val="1"/>
              <w:numId w:val="29"/>
            </w:numPr>
            <w:ind w:left="1440" w:hanging="360"/>
          </w:pPr>
        </w:pPrChange>
      </w:pPr>
      <w:r>
        <w:t>Provision of EMR cluster</w:t>
      </w:r>
      <w:r w:rsidR="00381F74">
        <w:t xml:space="preserve"> with Spark</w:t>
      </w:r>
    </w:p>
    <w:p w14:paraId="6D146BE9" w14:textId="778A2569" w:rsidR="00313880" w:rsidRDefault="00313880" w:rsidP="002C00C3">
      <w:pPr>
        <w:pStyle w:val="BodyText"/>
        <w:pPrChange w:id="552" w:author="Paul Gesiak" w:date="2016-09-16T08:45:00Z">
          <w:pPr>
            <w:pStyle w:val="BodyText"/>
            <w:numPr>
              <w:ilvl w:val="1"/>
              <w:numId w:val="29"/>
            </w:numPr>
            <w:ind w:left="1440" w:hanging="360"/>
          </w:pPr>
        </w:pPrChange>
      </w:pPr>
      <w:r>
        <w:t xml:space="preserve">Provision of </w:t>
      </w:r>
      <w:r w:rsidR="00381F74">
        <w:t xml:space="preserve">private </w:t>
      </w:r>
      <w:r>
        <w:t>storage based on S3 buckets</w:t>
      </w:r>
    </w:p>
    <w:p w14:paraId="23DFCC73" w14:textId="77777777" w:rsidR="00313880" w:rsidRPr="00313880" w:rsidRDefault="00313880" w:rsidP="002C00C3">
      <w:pPr>
        <w:pStyle w:val="BodyText"/>
      </w:pPr>
      <w:r>
        <w:t>Implement web-based user interface for Exploratory Environment Management.</w:t>
      </w:r>
    </w:p>
    <w:p w14:paraId="5BB30D93" w14:textId="77777777" w:rsidR="00313880" w:rsidRPr="00361FCB" w:rsidRDefault="00313880" w:rsidP="002C00C3">
      <w:pPr>
        <w:pStyle w:val="BodyText"/>
      </w:pPr>
    </w:p>
    <w:p w14:paraId="7F1CAA46" w14:textId="308FCD7F" w:rsidR="001272FD" w:rsidRDefault="001272FD" w:rsidP="001272FD">
      <w:pPr>
        <w:pStyle w:val="Heading3"/>
      </w:pPr>
      <w:bookmarkStart w:id="553" w:name="_Toc461639441"/>
      <w:bookmarkStart w:id="554" w:name="_Toc461719990"/>
      <w:r>
        <w:t>MAJOR BUSINESS DRIVERS</w:t>
      </w:r>
      <w:bookmarkEnd w:id="553"/>
      <w:bookmarkEnd w:id="554"/>
    </w:p>
    <w:p w14:paraId="09BD3286" w14:textId="77777777" w:rsidR="001272FD" w:rsidRPr="001272FD" w:rsidRDefault="001272FD" w:rsidP="002C00C3">
      <w:pPr>
        <w:pStyle w:val="BodyText"/>
      </w:pPr>
      <w:r w:rsidRPr="001272FD">
        <w:t>Problem with DATA ACCESS</w:t>
      </w:r>
    </w:p>
    <w:p w14:paraId="3A47F228" w14:textId="77777777" w:rsidR="001272FD" w:rsidRDefault="001272FD" w:rsidP="002C00C3">
      <w:pPr>
        <w:pStyle w:val="BodyText"/>
        <w:numPr>
          <w:ilvl w:val="0"/>
          <w:numId w:val="32"/>
        </w:numPr>
      </w:pPr>
      <w:r>
        <w:t>No access to production data</w:t>
      </w:r>
    </w:p>
    <w:p w14:paraId="7521BA33" w14:textId="77777777" w:rsidR="001272FD" w:rsidRDefault="001272FD" w:rsidP="002C00C3">
      <w:pPr>
        <w:pStyle w:val="BodyText"/>
        <w:numPr>
          <w:ilvl w:val="0"/>
          <w:numId w:val="32"/>
        </w:numPr>
      </w:pPr>
      <w:r>
        <w:t>Restricted access to production and raw data</w:t>
      </w:r>
    </w:p>
    <w:p w14:paraId="29F13648" w14:textId="54AB019A" w:rsidR="001272FD" w:rsidRDefault="001272FD" w:rsidP="002C00C3">
      <w:pPr>
        <w:pStyle w:val="BodyText"/>
        <w:numPr>
          <w:ilvl w:val="0"/>
          <w:numId w:val="32"/>
        </w:numPr>
      </w:pPr>
      <w:r>
        <w:t xml:space="preserve">Data access requires IT </w:t>
      </w:r>
      <w:r w:rsidR="0091696E">
        <w:t>assistance</w:t>
      </w:r>
      <w:r>
        <w:t xml:space="preserve"> </w:t>
      </w:r>
    </w:p>
    <w:p w14:paraId="25BC3675" w14:textId="77777777" w:rsidR="001272FD" w:rsidRDefault="001272FD" w:rsidP="002C00C3">
      <w:pPr>
        <w:pStyle w:val="BodyText"/>
      </w:pPr>
    </w:p>
    <w:p w14:paraId="4081F93A" w14:textId="77777777" w:rsidR="001272FD" w:rsidRPr="001272FD" w:rsidRDefault="001272FD" w:rsidP="002C00C3">
      <w:pPr>
        <w:pStyle w:val="BodyText"/>
      </w:pPr>
      <w:r w:rsidRPr="001272FD">
        <w:t>Problem with TOOLS</w:t>
      </w:r>
    </w:p>
    <w:p w14:paraId="5542EDED" w14:textId="734021D2" w:rsidR="001272FD" w:rsidRDefault="001272FD" w:rsidP="002C00C3">
      <w:pPr>
        <w:pStyle w:val="BodyText"/>
        <w:numPr>
          <w:ilvl w:val="0"/>
          <w:numId w:val="33"/>
        </w:numPr>
      </w:pPr>
      <w:r>
        <w:t xml:space="preserve">Only </w:t>
      </w:r>
      <w:proofErr w:type="spellStart"/>
      <w:r>
        <w:t>sql</w:t>
      </w:r>
      <w:proofErr w:type="spellEnd"/>
      <w:r>
        <w:t xml:space="preserve">-based tools </w:t>
      </w:r>
      <w:r w:rsidR="00272A7A">
        <w:t>available</w:t>
      </w:r>
      <w:r>
        <w:t xml:space="preserve"> on the cluster (RDBMS, hive, impala, </w:t>
      </w:r>
      <w:proofErr w:type="spellStart"/>
      <w:r>
        <w:t>etc</w:t>
      </w:r>
      <w:proofErr w:type="spellEnd"/>
      <w:r>
        <w:t>…)</w:t>
      </w:r>
    </w:p>
    <w:p w14:paraId="03AE7E5C" w14:textId="4BD1A952" w:rsidR="001272FD" w:rsidRDefault="001272FD" w:rsidP="002C00C3">
      <w:pPr>
        <w:pStyle w:val="BodyText"/>
        <w:numPr>
          <w:ilvl w:val="0"/>
          <w:numId w:val="33"/>
        </w:numPr>
      </w:pPr>
      <w:r>
        <w:t xml:space="preserve">Latest tools </w:t>
      </w:r>
      <w:r w:rsidR="00272A7A">
        <w:t>available</w:t>
      </w:r>
      <w:r>
        <w:t xml:space="preserve"> only on local machines – difficult cooperation within a team</w:t>
      </w:r>
    </w:p>
    <w:p w14:paraId="58323A0E" w14:textId="77777777" w:rsidR="001272FD" w:rsidRDefault="001272FD" w:rsidP="002C00C3">
      <w:pPr>
        <w:pStyle w:val="BodyText"/>
        <w:numPr>
          <w:ilvl w:val="0"/>
          <w:numId w:val="33"/>
        </w:numPr>
      </w:pPr>
      <w:r>
        <w:t>Different tools used by data science and engineering teams – difficult cooperation between teams</w:t>
      </w:r>
    </w:p>
    <w:p w14:paraId="19EA127D" w14:textId="40A02A1F" w:rsidR="001272FD" w:rsidRDefault="00272A7A" w:rsidP="002C00C3">
      <w:pPr>
        <w:pStyle w:val="BodyText"/>
        <w:numPr>
          <w:ilvl w:val="0"/>
          <w:numId w:val="33"/>
        </w:numPr>
      </w:pPr>
      <w:r>
        <w:t>Installation</w:t>
      </w:r>
      <w:r w:rsidR="001272FD">
        <w:t xml:space="preserve"> of tools </w:t>
      </w:r>
      <w:r>
        <w:t xml:space="preserve">is </w:t>
      </w:r>
      <w:r w:rsidR="001272FD">
        <w:t>difficult and time consuming (</w:t>
      </w:r>
      <w:r>
        <w:t>complex</w:t>
      </w:r>
      <w:r w:rsidR="001272FD">
        <w:t xml:space="preserve"> security policies, no experience)</w:t>
      </w:r>
    </w:p>
    <w:p w14:paraId="43D4125D" w14:textId="79C38DCA" w:rsidR="001272FD" w:rsidRDefault="001272FD" w:rsidP="002C00C3">
      <w:pPr>
        <w:pStyle w:val="BodyText"/>
        <w:numPr>
          <w:ilvl w:val="0"/>
          <w:numId w:val="33"/>
        </w:numPr>
      </w:pPr>
      <w:r>
        <w:t xml:space="preserve">Tools present, but unstable (misconfiguration, </w:t>
      </w:r>
      <w:r w:rsidR="00272A7A">
        <w:t>insufficient</w:t>
      </w:r>
      <w:r>
        <w:t xml:space="preserve"> permission</w:t>
      </w:r>
      <w:r w:rsidR="00272A7A">
        <w:t>s</w:t>
      </w:r>
      <w:r>
        <w:t>, etc...)</w:t>
      </w:r>
    </w:p>
    <w:p w14:paraId="39D1422B" w14:textId="77777777" w:rsidR="001272FD" w:rsidRDefault="001272FD" w:rsidP="002C00C3">
      <w:pPr>
        <w:pStyle w:val="BodyText"/>
      </w:pPr>
    </w:p>
    <w:p w14:paraId="2BE430EE" w14:textId="77777777" w:rsidR="001272FD" w:rsidRPr="001272FD" w:rsidRDefault="001272FD" w:rsidP="002C00C3">
      <w:pPr>
        <w:pStyle w:val="BodyText"/>
      </w:pPr>
      <w:r w:rsidRPr="001272FD">
        <w:t>Problem with SUPPORT</w:t>
      </w:r>
    </w:p>
    <w:p w14:paraId="6C35F4F9" w14:textId="77777777" w:rsidR="001272FD" w:rsidRDefault="001272FD" w:rsidP="002C00C3">
      <w:pPr>
        <w:pStyle w:val="BodyText"/>
        <w:numPr>
          <w:ilvl w:val="0"/>
          <w:numId w:val="34"/>
        </w:numPr>
      </w:pPr>
      <w:r>
        <w:t>1 full time operation engineer required for each 2-3 data scientist (for efficient workflow)</w:t>
      </w:r>
    </w:p>
    <w:p w14:paraId="6D03DE7A" w14:textId="77777777" w:rsidR="001272FD" w:rsidRDefault="001272FD" w:rsidP="002C00C3">
      <w:pPr>
        <w:pStyle w:val="BodyText"/>
        <w:numPr>
          <w:ilvl w:val="0"/>
          <w:numId w:val="34"/>
        </w:numPr>
      </w:pPr>
      <w:r>
        <w:t>Data science team restricted to local machines, due to lack of IT support time</w:t>
      </w:r>
    </w:p>
    <w:p w14:paraId="487AEF6C" w14:textId="77777777" w:rsidR="001272FD" w:rsidRDefault="001272FD" w:rsidP="002C00C3">
      <w:pPr>
        <w:pStyle w:val="BodyText"/>
        <w:numPr>
          <w:ilvl w:val="0"/>
          <w:numId w:val="34"/>
        </w:numPr>
      </w:pPr>
      <w:r>
        <w:t>Data science team relies on continuous support of IT ops team in most of daily activities</w:t>
      </w:r>
    </w:p>
    <w:p w14:paraId="2F3FDAE0" w14:textId="77777777" w:rsidR="001272FD" w:rsidRDefault="001272FD" w:rsidP="002C00C3">
      <w:pPr>
        <w:pStyle w:val="BodyText"/>
      </w:pPr>
    </w:p>
    <w:p w14:paraId="3FBC98A5" w14:textId="77777777" w:rsidR="001272FD" w:rsidRPr="00361FCB" w:rsidRDefault="001272FD" w:rsidP="002C00C3">
      <w:pPr>
        <w:pStyle w:val="BodyText"/>
      </w:pPr>
    </w:p>
    <w:p w14:paraId="4138C08B" w14:textId="77777777" w:rsidR="00DC6BA2" w:rsidRPr="00361FCB" w:rsidRDefault="00DC6BA2" w:rsidP="002C00C3">
      <w:pPr>
        <w:pStyle w:val="BodyText"/>
      </w:pPr>
    </w:p>
    <w:p w14:paraId="393F5CBA" w14:textId="77777777" w:rsidR="00891C24" w:rsidRPr="001272FD" w:rsidRDefault="005D3254" w:rsidP="001272FD">
      <w:pPr>
        <w:pStyle w:val="Heading1"/>
      </w:pPr>
      <w:r>
        <w:br w:type="page"/>
      </w:r>
      <w:bookmarkStart w:id="555" w:name="_Toc461639442"/>
      <w:bookmarkStart w:id="556" w:name="_Toc461719991"/>
      <w:r w:rsidR="00891C24" w:rsidRPr="001272FD">
        <w:lastRenderedPageBreak/>
        <w:t>Requirements</w:t>
      </w:r>
      <w:bookmarkEnd w:id="555"/>
      <w:bookmarkEnd w:id="556"/>
    </w:p>
    <w:p w14:paraId="3E2153DF" w14:textId="545D90C9" w:rsidR="00891C24" w:rsidRDefault="00891C24" w:rsidP="00891035">
      <w:pPr>
        <w:pStyle w:val="Heading2"/>
      </w:pPr>
      <w:bookmarkStart w:id="557" w:name="_Toc461639443"/>
      <w:bookmarkStart w:id="558" w:name="_Ref427243540"/>
      <w:bookmarkStart w:id="559" w:name="_Toc461719992"/>
      <w:r>
        <w:t>Stakeholder</w:t>
      </w:r>
      <w:bookmarkEnd w:id="557"/>
      <w:bookmarkEnd w:id="558"/>
      <w:bookmarkEnd w:id="559"/>
    </w:p>
    <w:tbl>
      <w:tblPr>
        <w:tblStyle w:val="GridTable4-Accent1"/>
        <w:tblW w:w="9634" w:type="dxa"/>
        <w:tblLook w:val="04A0" w:firstRow="1" w:lastRow="0" w:firstColumn="1" w:lastColumn="0" w:noHBand="0" w:noVBand="1"/>
      </w:tblPr>
      <w:tblGrid>
        <w:gridCol w:w="2547"/>
        <w:gridCol w:w="2126"/>
        <w:gridCol w:w="2126"/>
        <w:gridCol w:w="2835"/>
      </w:tblGrid>
      <w:tr w:rsidR="00F75A92" w14:paraId="75931CDF" w14:textId="77777777" w:rsidTr="00891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79B0E0" w14:textId="77777777" w:rsidR="00F75A92" w:rsidRDefault="00F75A92" w:rsidP="00BD7076">
            <w:r>
              <w:t>Stakeholder Role</w:t>
            </w:r>
          </w:p>
        </w:tc>
        <w:tc>
          <w:tcPr>
            <w:tcW w:w="2126" w:type="dxa"/>
          </w:tcPr>
          <w:p w14:paraId="3C8355BF" w14:textId="77777777" w:rsidR="00F75A92" w:rsidRDefault="00F75A92" w:rsidP="00BF1290">
            <w:pPr>
              <w:cnfStyle w:val="100000000000" w:firstRow="1" w:lastRow="0" w:firstColumn="0" w:lastColumn="0" w:oddVBand="0" w:evenVBand="0" w:oddHBand="0" w:evenHBand="0" w:firstRowFirstColumn="0" w:firstRowLastColumn="0" w:lastRowFirstColumn="0" w:lastRowLastColumn="0"/>
            </w:pPr>
            <w:r>
              <w:t>Stakeholder Name</w:t>
            </w:r>
          </w:p>
        </w:tc>
        <w:tc>
          <w:tcPr>
            <w:tcW w:w="2126" w:type="dxa"/>
          </w:tcPr>
          <w:p w14:paraId="157D4819" w14:textId="77777777" w:rsidR="00F75A92" w:rsidRPr="00DA6CF4" w:rsidRDefault="00F75A92" w:rsidP="00BD7076">
            <w:pPr>
              <w:cnfStyle w:val="100000000000" w:firstRow="1" w:lastRow="0" w:firstColumn="0" w:lastColumn="0" w:oddVBand="0" w:evenVBand="0" w:oddHBand="0" w:evenHBand="0" w:firstRowFirstColumn="0" w:firstRowLastColumn="0" w:lastRowFirstColumn="0" w:lastRowLastColumn="0"/>
            </w:pPr>
            <w:r>
              <w:t>Key concern</w:t>
            </w:r>
          </w:p>
        </w:tc>
        <w:tc>
          <w:tcPr>
            <w:tcW w:w="2835" w:type="dxa"/>
          </w:tcPr>
          <w:p w14:paraId="0243940B" w14:textId="77777777" w:rsidR="00F75A92" w:rsidRDefault="00F75A92" w:rsidP="00BD7076">
            <w:pPr>
              <w:cnfStyle w:val="100000000000" w:firstRow="1" w:lastRow="0" w:firstColumn="0" w:lastColumn="0" w:oddVBand="0" w:evenVBand="0" w:oddHBand="0" w:evenHBand="0" w:firstRowFirstColumn="0" w:firstRowLastColumn="0" w:lastRowFirstColumn="0" w:lastRowLastColumn="0"/>
            </w:pPr>
            <w:r>
              <w:t>Requirements area</w:t>
            </w:r>
          </w:p>
        </w:tc>
      </w:tr>
      <w:tr w:rsidR="00F75A92" w14:paraId="0BE0355A" w14:textId="77777777" w:rsidTr="0089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2CCDD5" w14:textId="77777777" w:rsidR="00F75A92" w:rsidRPr="00DA6CF4" w:rsidRDefault="00F75A92" w:rsidP="00BD7076">
            <w:r>
              <w:t>Sponsor, Product Owner</w:t>
            </w:r>
          </w:p>
        </w:tc>
        <w:tc>
          <w:tcPr>
            <w:tcW w:w="2126" w:type="dxa"/>
          </w:tcPr>
          <w:p w14:paraId="70E12D82" w14:textId="77777777" w:rsidR="00F75A92" w:rsidRPr="00DA6CF4" w:rsidRDefault="00F75A92" w:rsidP="00BD7076">
            <w:pPr>
              <w:cnfStyle w:val="000000100000" w:firstRow="0" w:lastRow="0" w:firstColumn="0" w:lastColumn="0" w:oddVBand="0" w:evenVBand="0" w:oddHBand="1" w:evenHBand="0" w:firstRowFirstColumn="0" w:firstRowLastColumn="0" w:lastRowFirstColumn="0" w:lastRowLastColumn="0"/>
            </w:pPr>
            <w:r>
              <w:t>Valentin Tsitlik</w:t>
            </w:r>
          </w:p>
        </w:tc>
        <w:tc>
          <w:tcPr>
            <w:tcW w:w="2126" w:type="dxa"/>
          </w:tcPr>
          <w:p w14:paraId="099BB8DC" w14:textId="58B16FA2" w:rsidR="00F75A92" w:rsidRPr="00DA6CF4" w:rsidRDefault="00F75A92" w:rsidP="00BD7076">
            <w:pPr>
              <w:cnfStyle w:val="000000100000" w:firstRow="0" w:lastRow="0" w:firstColumn="0" w:lastColumn="0" w:oddVBand="0" w:evenVBand="0" w:oddHBand="1" w:evenHBand="0" w:firstRowFirstColumn="0" w:firstRowLastColumn="0" w:lastRowFirstColumn="0" w:lastRowLastColumn="0"/>
            </w:pPr>
            <w:ins w:id="560" w:author="Kostiantyn Kudriavtsev" w:date="2016-09-14T16:50:00Z">
              <w:r>
                <w:t>Scope, costs</w:t>
              </w:r>
            </w:ins>
            <w:ins w:id="561" w:author="Kostiantyn Kudriavtsev" w:date="2016-09-14T17:02:00Z">
              <w:r w:rsidR="00D45508">
                <w:t>, timelines</w:t>
              </w:r>
            </w:ins>
          </w:p>
        </w:tc>
        <w:tc>
          <w:tcPr>
            <w:tcW w:w="2835" w:type="dxa"/>
          </w:tcPr>
          <w:p w14:paraId="360F814D" w14:textId="39B09F8C" w:rsidR="00F75A92" w:rsidRPr="00DA6CF4" w:rsidRDefault="00F75A92" w:rsidP="00BD7076">
            <w:pPr>
              <w:cnfStyle w:val="000000100000" w:firstRow="0" w:lastRow="0" w:firstColumn="0" w:lastColumn="0" w:oddVBand="0" w:evenVBand="0" w:oddHBand="1" w:evenHBand="0" w:firstRowFirstColumn="0" w:firstRowLastColumn="0" w:lastRowFirstColumn="0" w:lastRowLastColumn="0"/>
            </w:pPr>
            <w:ins w:id="562" w:author="Kostiantyn Kudriavtsev" w:date="2016-09-14T16:50:00Z">
              <w:r>
                <w:t>Functional and non-functional</w:t>
              </w:r>
            </w:ins>
          </w:p>
        </w:tc>
      </w:tr>
      <w:tr w:rsidR="00F75A92" w14:paraId="661144AA" w14:textId="77777777" w:rsidTr="00891035">
        <w:tc>
          <w:tcPr>
            <w:cnfStyle w:val="001000000000" w:firstRow="0" w:lastRow="0" w:firstColumn="1" w:lastColumn="0" w:oddVBand="0" w:evenVBand="0" w:oddHBand="0" w:evenHBand="0" w:firstRowFirstColumn="0" w:firstRowLastColumn="0" w:lastRowFirstColumn="0" w:lastRowLastColumn="0"/>
            <w:tcW w:w="2547" w:type="dxa"/>
          </w:tcPr>
          <w:p w14:paraId="3BDBB6EA" w14:textId="77777777" w:rsidR="00F75A92" w:rsidRDefault="00F75A92" w:rsidP="00BD7076">
            <w:r>
              <w:t>Product owner, End user</w:t>
            </w:r>
          </w:p>
        </w:tc>
        <w:tc>
          <w:tcPr>
            <w:tcW w:w="2126" w:type="dxa"/>
          </w:tcPr>
          <w:p w14:paraId="770510A3" w14:textId="77777777" w:rsidR="00F75A92" w:rsidRDefault="00F75A92" w:rsidP="00BD7076">
            <w:pPr>
              <w:cnfStyle w:val="000000000000" w:firstRow="0" w:lastRow="0" w:firstColumn="0" w:lastColumn="0" w:oddVBand="0" w:evenVBand="0" w:oddHBand="0" w:evenHBand="0" w:firstRowFirstColumn="0" w:firstRowLastColumn="0" w:lastRowFirstColumn="0" w:lastRowLastColumn="0"/>
            </w:pPr>
            <w:r>
              <w:t>Paul Gesiak</w:t>
            </w:r>
          </w:p>
        </w:tc>
        <w:tc>
          <w:tcPr>
            <w:tcW w:w="2126" w:type="dxa"/>
          </w:tcPr>
          <w:p w14:paraId="185C310F" w14:textId="72552D84" w:rsidR="00F75A92" w:rsidRDefault="00F75A92" w:rsidP="00BD7076">
            <w:pPr>
              <w:cnfStyle w:val="000000000000" w:firstRow="0" w:lastRow="0" w:firstColumn="0" w:lastColumn="0" w:oddVBand="0" w:evenVBand="0" w:oddHBand="0" w:evenHBand="0" w:firstRowFirstColumn="0" w:firstRowLastColumn="0" w:lastRowFirstColumn="0" w:lastRowLastColumn="0"/>
            </w:pPr>
            <w:ins w:id="563" w:author="Kostiantyn Kudriavtsev" w:date="2016-09-14T16:50:00Z">
              <w:r>
                <w:t>Scope</w:t>
              </w:r>
            </w:ins>
          </w:p>
        </w:tc>
        <w:tc>
          <w:tcPr>
            <w:tcW w:w="2835" w:type="dxa"/>
          </w:tcPr>
          <w:p w14:paraId="23D2B909" w14:textId="3B6E92F4" w:rsidR="00F75A92" w:rsidRDefault="00F75A92" w:rsidP="00F75A92">
            <w:pPr>
              <w:cnfStyle w:val="000000000000" w:firstRow="0" w:lastRow="0" w:firstColumn="0" w:lastColumn="0" w:oddVBand="0" w:evenVBand="0" w:oddHBand="0" w:evenHBand="0" w:firstRowFirstColumn="0" w:firstRowLastColumn="0" w:lastRowFirstColumn="0" w:lastRowLastColumn="0"/>
            </w:pPr>
            <w:ins w:id="564" w:author="Kostiantyn Kudriavtsev" w:date="2016-09-14T16:50:00Z">
              <w:r>
                <w:t xml:space="preserve">Functional and non-functional </w:t>
              </w:r>
            </w:ins>
          </w:p>
        </w:tc>
      </w:tr>
      <w:tr w:rsidR="00F75A92" w14:paraId="025FD63F" w14:textId="77777777" w:rsidTr="00891035">
        <w:trPr>
          <w:cnfStyle w:val="000000100000" w:firstRow="0" w:lastRow="0" w:firstColumn="0" w:lastColumn="0" w:oddVBand="0" w:evenVBand="0" w:oddHBand="1" w:evenHBand="0" w:firstRowFirstColumn="0" w:firstRowLastColumn="0" w:lastRowFirstColumn="0" w:lastRowLastColumn="0"/>
          <w:ins w:id="565" w:author="Kostiantyn Kudriavtsev" w:date="2016-09-14T16:49:00Z"/>
        </w:trPr>
        <w:tc>
          <w:tcPr>
            <w:cnfStyle w:val="001000000000" w:firstRow="0" w:lastRow="0" w:firstColumn="1" w:lastColumn="0" w:oddVBand="0" w:evenVBand="0" w:oddHBand="0" w:evenHBand="0" w:firstRowFirstColumn="0" w:firstRowLastColumn="0" w:lastRowFirstColumn="0" w:lastRowLastColumn="0"/>
            <w:tcW w:w="2547" w:type="dxa"/>
          </w:tcPr>
          <w:p w14:paraId="0BB8336C" w14:textId="31AACF2F" w:rsidR="00F75A92" w:rsidRDefault="00F75A92" w:rsidP="00BD7076">
            <w:pPr>
              <w:rPr>
                <w:ins w:id="566" w:author="Kostiantyn Kudriavtsev" w:date="2016-09-14T16:49:00Z"/>
              </w:rPr>
            </w:pPr>
            <w:ins w:id="567" w:author="Kostiantyn Kudriavtsev" w:date="2016-09-14T16:49:00Z">
              <w:r>
                <w:t>Software Licensing Officer</w:t>
              </w:r>
            </w:ins>
          </w:p>
        </w:tc>
        <w:tc>
          <w:tcPr>
            <w:tcW w:w="2126" w:type="dxa"/>
          </w:tcPr>
          <w:p w14:paraId="34996D62" w14:textId="1E4053CB" w:rsidR="00F75A92" w:rsidRDefault="00F75A92" w:rsidP="00BD7076">
            <w:pPr>
              <w:cnfStyle w:val="000000100000" w:firstRow="0" w:lastRow="0" w:firstColumn="0" w:lastColumn="0" w:oddVBand="0" w:evenVBand="0" w:oddHBand="1" w:evenHBand="0" w:firstRowFirstColumn="0" w:firstRowLastColumn="0" w:lastRowFirstColumn="0" w:lastRowLastColumn="0"/>
              <w:rPr>
                <w:ins w:id="568" w:author="Kostiantyn Kudriavtsev" w:date="2016-09-14T16:49:00Z"/>
              </w:rPr>
            </w:pPr>
            <w:ins w:id="569" w:author="Kostiantyn Kudriavtsev" w:date="2016-09-14T16:49:00Z">
              <w:r>
                <w:t>Konstantin Boudnik</w:t>
              </w:r>
            </w:ins>
          </w:p>
        </w:tc>
        <w:tc>
          <w:tcPr>
            <w:tcW w:w="2126" w:type="dxa"/>
          </w:tcPr>
          <w:p w14:paraId="7D061673" w14:textId="47E591EE" w:rsidR="00F75A92" w:rsidRDefault="00F75A92" w:rsidP="00BD7076">
            <w:pPr>
              <w:cnfStyle w:val="000000100000" w:firstRow="0" w:lastRow="0" w:firstColumn="0" w:lastColumn="0" w:oddVBand="0" w:evenVBand="0" w:oddHBand="1" w:evenHBand="0" w:firstRowFirstColumn="0" w:firstRowLastColumn="0" w:lastRowFirstColumn="0" w:lastRowLastColumn="0"/>
              <w:rPr>
                <w:ins w:id="570" w:author="Kostiantyn Kudriavtsev" w:date="2016-09-14T16:49:00Z"/>
              </w:rPr>
            </w:pPr>
            <w:ins w:id="571" w:author="Kostiantyn Kudriavtsev" w:date="2016-09-14T16:50:00Z">
              <w:r>
                <w:t>Legal</w:t>
              </w:r>
            </w:ins>
          </w:p>
        </w:tc>
        <w:tc>
          <w:tcPr>
            <w:tcW w:w="2835" w:type="dxa"/>
          </w:tcPr>
          <w:p w14:paraId="6D982F6A" w14:textId="2AC308CE" w:rsidR="00F75A92" w:rsidRDefault="00F75A92" w:rsidP="00BD7076">
            <w:pPr>
              <w:cnfStyle w:val="000000100000" w:firstRow="0" w:lastRow="0" w:firstColumn="0" w:lastColumn="0" w:oddVBand="0" w:evenVBand="0" w:oddHBand="1" w:evenHBand="0" w:firstRowFirstColumn="0" w:firstRowLastColumn="0" w:lastRowFirstColumn="0" w:lastRowLastColumn="0"/>
              <w:rPr>
                <w:ins w:id="572" w:author="Kostiantyn Kudriavtsev" w:date="2016-09-14T16:49:00Z"/>
              </w:rPr>
            </w:pPr>
            <w:ins w:id="573" w:author="Kostiantyn Kudriavtsev" w:date="2016-09-14T16:50:00Z">
              <w:r>
                <w:t xml:space="preserve">Software licensing </w:t>
              </w:r>
            </w:ins>
          </w:p>
        </w:tc>
      </w:tr>
      <w:tr w:rsidR="00F75A92" w14:paraId="12930694" w14:textId="77777777" w:rsidTr="00891035">
        <w:trPr>
          <w:ins w:id="574" w:author="Kostiantyn Kudriavtsev" w:date="2016-09-14T16:53:00Z"/>
        </w:trPr>
        <w:tc>
          <w:tcPr>
            <w:cnfStyle w:val="001000000000" w:firstRow="0" w:lastRow="0" w:firstColumn="1" w:lastColumn="0" w:oddVBand="0" w:evenVBand="0" w:oddHBand="0" w:evenHBand="0" w:firstRowFirstColumn="0" w:firstRowLastColumn="0" w:lastRowFirstColumn="0" w:lastRowLastColumn="0"/>
            <w:tcW w:w="2547" w:type="dxa"/>
          </w:tcPr>
          <w:p w14:paraId="05A3A6DC" w14:textId="786D64D2" w:rsidR="00F75A92" w:rsidRDefault="00D45508" w:rsidP="00BD7076">
            <w:pPr>
              <w:rPr>
                <w:ins w:id="575" w:author="Kostiantyn Kudriavtsev" w:date="2016-09-14T16:53:00Z"/>
              </w:rPr>
            </w:pPr>
            <w:ins w:id="576" w:author="Kostiantyn Kudriavtsev" w:date="2016-09-14T16:59:00Z">
              <w:r>
                <w:t>Account Manager, SA</w:t>
              </w:r>
            </w:ins>
          </w:p>
        </w:tc>
        <w:tc>
          <w:tcPr>
            <w:tcW w:w="2126" w:type="dxa"/>
          </w:tcPr>
          <w:p w14:paraId="724503BC" w14:textId="3CB4A010" w:rsidR="00F75A92" w:rsidRDefault="00D45508" w:rsidP="00BD7076">
            <w:pPr>
              <w:cnfStyle w:val="000000000000" w:firstRow="0" w:lastRow="0" w:firstColumn="0" w:lastColumn="0" w:oddVBand="0" w:evenVBand="0" w:oddHBand="0" w:evenHBand="0" w:firstRowFirstColumn="0" w:firstRowLastColumn="0" w:lastRowFirstColumn="0" w:lastRowLastColumn="0"/>
              <w:rPr>
                <w:ins w:id="577" w:author="Kostiantyn Kudriavtsev" w:date="2016-09-14T16:53:00Z"/>
              </w:rPr>
            </w:pPr>
            <w:ins w:id="578" w:author="Kostiantyn Kudriavtsev" w:date="2016-09-14T16:59:00Z">
              <w:r>
                <w:t>Oleh Hrynets</w:t>
              </w:r>
            </w:ins>
          </w:p>
        </w:tc>
        <w:tc>
          <w:tcPr>
            <w:tcW w:w="2126" w:type="dxa"/>
          </w:tcPr>
          <w:p w14:paraId="5CAD3DE1" w14:textId="6EA9D355" w:rsidR="00F75A92" w:rsidRDefault="00D45508" w:rsidP="00D45508">
            <w:pPr>
              <w:cnfStyle w:val="000000000000" w:firstRow="0" w:lastRow="0" w:firstColumn="0" w:lastColumn="0" w:oddVBand="0" w:evenVBand="0" w:oddHBand="0" w:evenHBand="0" w:firstRowFirstColumn="0" w:firstRowLastColumn="0" w:lastRowFirstColumn="0" w:lastRowLastColumn="0"/>
              <w:rPr>
                <w:ins w:id="579" w:author="Kostiantyn Kudriavtsev" w:date="2016-09-14T16:53:00Z"/>
              </w:rPr>
            </w:pPr>
            <w:ins w:id="580" w:author="Kostiantyn Kudriavtsev" w:date="2016-09-14T17:00:00Z">
              <w:r>
                <w:t xml:space="preserve">Costs, scope, </w:t>
              </w:r>
            </w:ins>
            <w:ins w:id="581" w:author="Kostiantyn Kudriavtsev" w:date="2016-09-14T17:01:00Z">
              <w:r>
                <w:t>overall architecture</w:t>
              </w:r>
            </w:ins>
            <w:ins w:id="582" w:author="Kostiantyn Kudriavtsev" w:date="2016-09-14T17:03:00Z">
              <w:r>
                <w:t>, timelines</w:t>
              </w:r>
            </w:ins>
          </w:p>
        </w:tc>
        <w:tc>
          <w:tcPr>
            <w:tcW w:w="2835" w:type="dxa"/>
          </w:tcPr>
          <w:p w14:paraId="7D2BC0DE" w14:textId="21C1855D" w:rsidR="00F75A92" w:rsidRDefault="00D45508" w:rsidP="00BD7076">
            <w:pPr>
              <w:cnfStyle w:val="000000000000" w:firstRow="0" w:lastRow="0" w:firstColumn="0" w:lastColumn="0" w:oddVBand="0" w:evenVBand="0" w:oddHBand="0" w:evenHBand="0" w:firstRowFirstColumn="0" w:firstRowLastColumn="0" w:lastRowFirstColumn="0" w:lastRowLastColumn="0"/>
              <w:rPr>
                <w:ins w:id="583" w:author="Kostiantyn Kudriavtsev" w:date="2016-09-14T16:53:00Z"/>
              </w:rPr>
            </w:pPr>
            <w:ins w:id="584" w:author="Kostiantyn Kudriavtsev" w:date="2016-09-14T17:00:00Z">
              <w:r>
                <w:t>Functional and non-functional</w:t>
              </w:r>
            </w:ins>
          </w:p>
        </w:tc>
      </w:tr>
      <w:tr w:rsidR="00D45508" w14:paraId="73D575FF" w14:textId="77777777" w:rsidTr="00891035">
        <w:trPr>
          <w:cnfStyle w:val="000000100000" w:firstRow="0" w:lastRow="0" w:firstColumn="0" w:lastColumn="0" w:oddVBand="0" w:evenVBand="0" w:oddHBand="1" w:evenHBand="0" w:firstRowFirstColumn="0" w:firstRowLastColumn="0" w:lastRowFirstColumn="0" w:lastRowLastColumn="0"/>
          <w:ins w:id="585" w:author="Kostiantyn Kudriavtsev" w:date="2016-09-14T16:57:00Z"/>
        </w:trPr>
        <w:tc>
          <w:tcPr>
            <w:cnfStyle w:val="001000000000" w:firstRow="0" w:lastRow="0" w:firstColumn="1" w:lastColumn="0" w:oddVBand="0" w:evenVBand="0" w:oddHBand="0" w:evenHBand="0" w:firstRowFirstColumn="0" w:firstRowLastColumn="0" w:lastRowFirstColumn="0" w:lastRowLastColumn="0"/>
            <w:tcW w:w="2547" w:type="dxa"/>
          </w:tcPr>
          <w:p w14:paraId="14479C80" w14:textId="18260E1D" w:rsidR="00D45508" w:rsidRDefault="00D45508" w:rsidP="00BD7076">
            <w:pPr>
              <w:rPr>
                <w:ins w:id="586" w:author="Kostiantyn Kudriavtsev" w:date="2016-09-14T16:57:00Z"/>
              </w:rPr>
            </w:pPr>
            <w:ins w:id="587" w:author="Kostiantyn Kudriavtsev" w:date="2016-09-14T17:00:00Z">
              <w:r>
                <w:t>Delivery manager, SA</w:t>
              </w:r>
            </w:ins>
          </w:p>
        </w:tc>
        <w:tc>
          <w:tcPr>
            <w:tcW w:w="2126" w:type="dxa"/>
          </w:tcPr>
          <w:p w14:paraId="1A4BA163" w14:textId="06F83366" w:rsidR="00D45508" w:rsidRDefault="00D45508" w:rsidP="00BD7076">
            <w:pPr>
              <w:cnfStyle w:val="000000100000" w:firstRow="0" w:lastRow="0" w:firstColumn="0" w:lastColumn="0" w:oddVBand="0" w:evenVBand="0" w:oddHBand="1" w:evenHBand="0" w:firstRowFirstColumn="0" w:firstRowLastColumn="0" w:lastRowFirstColumn="0" w:lastRowLastColumn="0"/>
              <w:rPr>
                <w:ins w:id="588" w:author="Kostiantyn Kudriavtsev" w:date="2016-09-14T16:57:00Z"/>
              </w:rPr>
            </w:pPr>
            <w:ins w:id="589" w:author="Kostiantyn Kudriavtsev" w:date="2016-09-14T17:00:00Z">
              <w:r>
                <w:t>Kostiantyn Kudriavtsev</w:t>
              </w:r>
            </w:ins>
          </w:p>
        </w:tc>
        <w:tc>
          <w:tcPr>
            <w:tcW w:w="2126" w:type="dxa"/>
          </w:tcPr>
          <w:p w14:paraId="627AFFFF" w14:textId="2A147A70" w:rsidR="00D45508" w:rsidRDefault="00D45508" w:rsidP="00BD7076">
            <w:pPr>
              <w:cnfStyle w:val="000000100000" w:firstRow="0" w:lastRow="0" w:firstColumn="0" w:lastColumn="0" w:oddVBand="0" w:evenVBand="0" w:oddHBand="1" w:evenHBand="0" w:firstRowFirstColumn="0" w:firstRowLastColumn="0" w:lastRowFirstColumn="0" w:lastRowLastColumn="0"/>
              <w:rPr>
                <w:ins w:id="590" w:author="Kostiantyn Kudriavtsev" w:date="2016-09-14T16:57:00Z"/>
              </w:rPr>
            </w:pPr>
            <w:ins w:id="591" w:author="Kostiantyn Kudriavtsev" w:date="2016-09-14T17:01:00Z">
              <w:r>
                <w:t>Cost, scope, overall architecture</w:t>
              </w:r>
            </w:ins>
            <w:ins w:id="592" w:author="Kostiantyn Kudriavtsev" w:date="2016-09-14T17:03:00Z">
              <w:r>
                <w:t>, timelines</w:t>
              </w:r>
            </w:ins>
          </w:p>
        </w:tc>
        <w:tc>
          <w:tcPr>
            <w:tcW w:w="2835" w:type="dxa"/>
          </w:tcPr>
          <w:p w14:paraId="23BBB9D9" w14:textId="103E0CEE" w:rsidR="00D45508" w:rsidRDefault="00D45508" w:rsidP="00BD7076">
            <w:pPr>
              <w:cnfStyle w:val="000000100000" w:firstRow="0" w:lastRow="0" w:firstColumn="0" w:lastColumn="0" w:oddVBand="0" w:evenVBand="0" w:oddHBand="1" w:evenHBand="0" w:firstRowFirstColumn="0" w:firstRowLastColumn="0" w:lastRowFirstColumn="0" w:lastRowLastColumn="0"/>
              <w:rPr>
                <w:ins w:id="593" w:author="Kostiantyn Kudriavtsev" w:date="2016-09-14T16:57:00Z"/>
              </w:rPr>
            </w:pPr>
            <w:ins w:id="594" w:author="Kostiantyn Kudriavtsev" w:date="2016-09-14T17:01:00Z">
              <w:r>
                <w:t>Functional and non-functional</w:t>
              </w:r>
            </w:ins>
          </w:p>
        </w:tc>
      </w:tr>
      <w:tr w:rsidR="00D45508" w14:paraId="754BA7B7" w14:textId="77777777" w:rsidTr="00891035">
        <w:trPr>
          <w:ins w:id="595" w:author="Kostiantyn Kudriavtsev" w:date="2016-09-14T16:57:00Z"/>
        </w:trPr>
        <w:tc>
          <w:tcPr>
            <w:cnfStyle w:val="001000000000" w:firstRow="0" w:lastRow="0" w:firstColumn="1" w:lastColumn="0" w:oddVBand="0" w:evenVBand="0" w:oddHBand="0" w:evenHBand="0" w:firstRowFirstColumn="0" w:firstRowLastColumn="0" w:lastRowFirstColumn="0" w:lastRowLastColumn="0"/>
            <w:tcW w:w="2547" w:type="dxa"/>
          </w:tcPr>
          <w:p w14:paraId="54185823" w14:textId="3782BFA2" w:rsidR="00D45508" w:rsidRDefault="00D45508" w:rsidP="00BD7076">
            <w:pPr>
              <w:rPr>
                <w:ins w:id="596" w:author="Kostiantyn Kudriavtsev" w:date="2016-09-14T16:57:00Z"/>
              </w:rPr>
            </w:pPr>
            <w:ins w:id="597" w:author="Kostiantyn Kudriavtsev" w:date="2016-09-14T17:01:00Z">
              <w:r>
                <w:t>SA</w:t>
              </w:r>
            </w:ins>
          </w:p>
        </w:tc>
        <w:tc>
          <w:tcPr>
            <w:tcW w:w="2126" w:type="dxa"/>
          </w:tcPr>
          <w:p w14:paraId="44FA19EC" w14:textId="2DFE7408" w:rsidR="00D45508" w:rsidRDefault="00D45508" w:rsidP="00BD7076">
            <w:pPr>
              <w:cnfStyle w:val="000000000000" w:firstRow="0" w:lastRow="0" w:firstColumn="0" w:lastColumn="0" w:oddVBand="0" w:evenVBand="0" w:oddHBand="0" w:evenHBand="0" w:firstRowFirstColumn="0" w:firstRowLastColumn="0" w:lastRowFirstColumn="0" w:lastRowLastColumn="0"/>
              <w:rPr>
                <w:ins w:id="598" w:author="Kostiantyn Kudriavtsev" w:date="2016-09-14T16:57:00Z"/>
              </w:rPr>
            </w:pPr>
            <w:ins w:id="599" w:author="Kostiantyn Kudriavtsev" w:date="2016-09-14T17:01:00Z">
              <w:r>
                <w:t>Oleh Hrynyk</w:t>
              </w:r>
            </w:ins>
          </w:p>
        </w:tc>
        <w:tc>
          <w:tcPr>
            <w:tcW w:w="2126" w:type="dxa"/>
          </w:tcPr>
          <w:p w14:paraId="49C13917" w14:textId="08762CB4" w:rsidR="00D45508" w:rsidRDefault="00D45508" w:rsidP="00BD7076">
            <w:pPr>
              <w:cnfStyle w:val="000000000000" w:firstRow="0" w:lastRow="0" w:firstColumn="0" w:lastColumn="0" w:oddVBand="0" w:evenVBand="0" w:oddHBand="0" w:evenHBand="0" w:firstRowFirstColumn="0" w:firstRowLastColumn="0" w:lastRowFirstColumn="0" w:lastRowLastColumn="0"/>
              <w:rPr>
                <w:ins w:id="600" w:author="Kostiantyn Kudriavtsev" w:date="2016-09-14T16:57:00Z"/>
              </w:rPr>
            </w:pPr>
            <w:ins w:id="601" w:author="Kostiantyn Kudriavtsev" w:date="2016-09-14T17:01:00Z">
              <w:r>
                <w:t>Overall architecture</w:t>
              </w:r>
            </w:ins>
          </w:p>
        </w:tc>
        <w:tc>
          <w:tcPr>
            <w:tcW w:w="2835" w:type="dxa"/>
          </w:tcPr>
          <w:p w14:paraId="14B816B4" w14:textId="77777777" w:rsidR="00D45508" w:rsidRDefault="00D45508" w:rsidP="00BD7076">
            <w:pPr>
              <w:cnfStyle w:val="000000000000" w:firstRow="0" w:lastRow="0" w:firstColumn="0" w:lastColumn="0" w:oddVBand="0" w:evenVBand="0" w:oddHBand="0" w:evenHBand="0" w:firstRowFirstColumn="0" w:firstRowLastColumn="0" w:lastRowFirstColumn="0" w:lastRowLastColumn="0"/>
              <w:rPr>
                <w:ins w:id="602" w:author="Kostiantyn Kudriavtsev" w:date="2016-09-14T16:57:00Z"/>
              </w:rPr>
            </w:pPr>
          </w:p>
        </w:tc>
      </w:tr>
      <w:tr w:rsidR="00D45508" w14:paraId="00693699" w14:textId="77777777" w:rsidTr="00D45508">
        <w:trPr>
          <w:cnfStyle w:val="000000100000" w:firstRow="0" w:lastRow="0" w:firstColumn="0" w:lastColumn="0" w:oddVBand="0" w:evenVBand="0" w:oddHBand="1" w:evenHBand="0" w:firstRowFirstColumn="0" w:firstRowLastColumn="0" w:lastRowFirstColumn="0" w:lastRowLastColumn="0"/>
          <w:ins w:id="603" w:author="Kostiantyn Kudriavtsev" w:date="2016-09-14T17:02:00Z"/>
        </w:trPr>
        <w:tc>
          <w:tcPr>
            <w:cnfStyle w:val="001000000000" w:firstRow="0" w:lastRow="0" w:firstColumn="1" w:lastColumn="0" w:oddVBand="0" w:evenVBand="0" w:oddHBand="0" w:evenHBand="0" w:firstRowFirstColumn="0" w:firstRowLastColumn="0" w:lastRowFirstColumn="0" w:lastRowLastColumn="0"/>
            <w:tcW w:w="2547" w:type="dxa"/>
          </w:tcPr>
          <w:p w14:paraId="0178B0B5" w14:textId="5F6033E4" w:rsidR="00D45508" w:rsidRDefault="00D45508" w:rsidP="00BD7076">
            <w:pPr>
              <w:rPr>
                <w:ins w:id="604" w:author="Kostiantyn Kudriavtsev" w:date="2016-09-14T17:02:00Z"/>
              </w:rPr>
            </w:pPr>
            <w:ins w:id="605" w:author="Kostiantyn Kudriavtsev" w:date="2016-09-14T17:02:00Z">
              <w:r>
                <w:t>Project manager</w:t>
              </w:r>
            </w:ins>
          </w:p>
        </w:tc>
        <w:tc>
          <w:tcPr>
            <w:tcW w:w="2126" w:type="dxa"/>
          </w:tcPr>
          <w:p w14:paraId="0E1FB9DE" w14:textId="08B3A765" w:rsidR="00D45508" w:rsidRDefault="00D45508" w:rsidP="00BD7076">
            <w:pPr>
              <w:cnfStyle w:val="000000100000" w:firstRow="0" w:lastRow="0" w:firstColumn="0" w:lastColumn="0" w:oddVBand="0" w:evenVBand="0" w:oddHBand="1" w:evenHBand="0" w:firstRowFirstColumn="0" w:firstRowLastColumn="0" w:lastRowFirstColumn="0" w:lastRowLastColumn="0"/>
              <w:rPr>
                <w:ins w:id="606" w:author="Kostiantyn Kudriavtsev" w:date="2016-09-14T17:02:00Z"/>
              </w:rPr>
            </w:pPr>
            <w:ins w:id="607" w:author="Kostiantyn Kudriavtsev" w:date="2016-09-14T17:02:00Z">
              <w:r>
                <w:t xml:space="preserve">Dmytro Liaskovskyi </w:t>
              </w:r>
            </w:ins>
          </w:p>
        </w:tc>
        <w:tc>
          <w:tcPr>
            <w:tcW w:w="2126" w:type="dxa"/>
          </w:tcPr>
          <w:p w14:paraId="722A3045" w14:textId="61D8E40B" w:rsidR="00D45508" w:rsidRDefault="00D45508" w:rsidP="00BD7076">
            <w:pPr>
              <w:cnfStyle w:val="000000100000" w:firstRow="0" w:lastRow="0" w:firstColumn="0" w:lastColumn="0" w:oddVBand="0" w:evenVBand="0" w:oddHBand="1" w:evenHBand="0" w:firstRowFirstColumn="0" w:firstRowLastColumn="0" w:lastRowFirstColumn="0" w:lastRowLastColumn="0"/>
              <w:rPr>
                <w:ins w:id="608" w:author="Kostiantyn Kudriavtsev" w:date="2016-09-14T17:02:00Z"/>
              </w:rPr>
            </w:pPr>
            <w:ins w:id="609" w:author="Kostiantyn Kudriavtsev" w:date="2016-09-14T17:02:00Z">
              <w:r>
                <w:t>Cost, timelines</w:t>
              </w:r>
            </w:ins>
          </w:p>
        </w:tc>
        <w:tc>
          <w:tcPr>
            <w:tcW w:w="2835" w:type="dxa"/>
          </w:tcPr>
          <w:p w14:paraId="578ABC5E" w14:textId="77777777" w:rsidR="00D45508" w:rsidRDefault="00D45508" w:rsidP="00BD7076">
            <w:pPr>
              <w:cnfStyle w:val="000000100000" w:firstRow="0" w:lastRow="0" w:firstColumn="0" w:lastColumn="0" w:oddVBand="0" w:evenVBand="0" w:oddHBand="1" w:evenHBand="0" w:firstRowFirstColumn="0" w:firstRowLastColumn="0" w:lastRowFirstColumn="0" w:lastRowLastColumn="0"/>
              <w:rPr>
                <w:ins w:id="610" w:author="Kostiantyn Kudriavtsev" w:date="2016-09-14T17:02:00Z"/>
              </w:rPr>
            </w:pPr>
          </w:p>
        </w:tc>
      </w:tr>
    </w:tbl>
    <w:p w14:paraId="3F842904" w14:textId="77777777" w:rsidR="00891C24" w:rsidRDefault="00891C24" w:rsidP="00891C24">
      <w:pPr>
        <w:widowControl/>
        <w:spacing w:line="240" w:lineRule="auto"/>
      </w:pPr>
      <w:r>
        <w:tab/>
      </w:r>
    </w:p>
    <w:p w14:paraId="0B999E1B" w14:textId="679EFF7B" w:rsidR="00D06F54" w:rsidRDefault="00D06F54" w:rsidP="00D06F54">
      <w:pPr>
        <w:pStyle w:val="Heading2"/>
      </w:pPr>
      <w:bookmarkStart w:id="611" w:name="_Toc461719993"/>
      <w:bookmarkStart w:id="612" w:name="_Toc461639444"/>
      <w:r>
        <w:t>Constraints</w:t>
      </w:r>
      <w:bookmarkEnd w:id="611"/>
      <w:r>
        <w:t xml:space="preserve"> </w:t>
      </w:r>
      <w:del w:id="613" w:author="Kostiantyn Kudriavtsev" w:date="2016-09-15T16:20:00Z">
        <w:r w:rsidDel="00812E13">
          <w:delText xml:space="preserve">– </w:delText>
        </w:r>
        <w:r w:rsidRPr="00FC0D12" w:rsidDel="00812E13">
          <w:rPr>
            <w:color w:val="FF0000"/>
          </w:rPr>
          <w:delText>Kostiantyn</w:delText>
        </w:r>
      </w:del>
      <w:bookmarkEnd w:id="612"/>
    </w:p>
    <w:p w14:paraId="1F5326C9" w14:textId="77777777" w:rsidR="00D06F54" w:rsidRDefault="00D06F54" w:rsidP="002C00C3">
      <w:pPr>
        <w:pStyle w:val="BodyText"/>
      </w:pPr>
      <w:r>
        <w:t>The following constrains must be taken into account</w:t>
      </w:r>
    </w:p>
    <w:tbl>
      <w:tblPr>
        <w:tblStyle w:val="GridTable4-Accent1"/>
        <w:tblW w:w="0" w:type="auto"/>
        <w:tblLook w:val="04A0" w:firstRow="1" w:lastRow="0" w:firstColumn="1" w:lastColumn="0" w:noHBand="0" w:noVBand="1"/>
      </w:tblPr>
      <w:tblGrid>
        <w:gridCol w:w="2153"/>
        <w:gridCol w:w="2625"/>
        <w:gridCol w:w="4569"/>
      </w:tblGrid>
      <w:tr w:rsidR="00D06F54" w14:paraId="5166F1AD" w14:textId="77777777" w:rsidTr="00766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5403B09B" w14:textId="77777777" w:rsidR="00D06F54" w:rsidRDefault="00D06F54" w:rsidP="002C00C3">
            <w:pPr>
              <w:pStyle w:val="BodyText"/>
            </w:pPr>
            <w:r>
              <w:t>Num.</w:t>
            </w:r>
          </w:p>
        </w:tc>
        <w:tc>
          <w:tcPr>
            <w:tcW w:w="1267" w:type="dxa"/>
          </w:tcPr>
          <w:p w14:paraId="2C9AFE01" w14:textId="77777777" w:rsidR="00D06F54" w:rsidRDefault="00D06F54" w:rsidP="002C00C3">
            <w:pPr>
              <w:pStyle w:val="BodyText"/>
              <w:cnfStyle w:val="100000000000" w:firstRow="1" w:lastRow="0" w:firstColumn="0" w:lastColumn="0" w:oddVBand="0" w:evenVBand="0" w:oddHBand="0" w:evenHBand="0" w:firstRowFirstColumn="0" w:firstRowLastColumn="0" w:lastRowFirstColumn="0" w:lastRowLastColumn="0"/>
            </w:pPr>
            <w:r>
              <w:t>Constraint</w:t>
            </w:r>
          </w:p>
        </w:tc>
        <w:tc>
          <w:tcPr>
            <w:tcW w:w="7367" w:type="dxa"/>
          </w:tcPr>
          <w:p w14:paraId="510F4215" w14:textId="77777777" w:rsidR="00D06F54" w:rsidRDefault="00D06F54" w:rsidP="002C00C3">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D06F54" w14:paraId="7D70A33C" w14:textId="77777777" w:rsidTr="00766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75524FB6" w14:textId="77777777" w:rsidR="00D06F54" w:rsidRDefault="00D06F54" w:rsidP="002C00C3">
            <w:pPr>
              <w:pStyle w:val="BodyText"/>
            </w:pPr>
            <w:r>
              <w:t>C1</w:t>
            </w:r>
          </w:p>
        </w:tc>
        <w:tc>
          <w:tcPr>
            <w:tcW w:w="1267" w:type="dxa"/>
          </w:tcPr>
          <w:p w14:paraId="71C8FF76" w14:textId="77777777" w:rsidR="00D06F54" w:rsidRDefault="00D06F54" w:rsidP="002C00C3">
            <w:pPr>
              <w:pStyle w:val="BodyText"/>
              <w:cnfStyle w:val="000000100000" w:firstRow="0" w:lastRow="0" w:firstColumn="0" w:lastColumn="0" w:oddVBand="0" w:evenVBand="0" w:oddHBand="1" w:evenHBand="0" w:firstRowFirstColumn="0" w:firstRowLastColumn="0" w:lastRowFirstColumn="0" w:lastRowLastColumn="0"/>
            </w:pPr>
            <w:r>
              <w:t>Open source stack</w:t>
            </w:r>
          </w:p>
        </w:tc>
        <w:tc>
          <w:tcPr>
            <w:tcW w:w="7367" w:type="dxa"/>
          </w:tcPr>
          <w:p w14:paraId="46FD45EE" w14:textId="77777777" w:rsidR="00D06F54" w:rsidRDefault="00D06F54" w:rsidP="002C00C3">
            <w:pPr>
              <w:pStyle w:val="BodyText"/>
              <w:cnfStyle w:val="000000100000" w:firstRow="0" w:lastRow="0" w:firstColumn="0" w:lastColumn="0" w:oddVBand="0" w:evenVBand="0" w:oddHBand="1" w:evenHBand="0" w:firstRowFirstColumn="0" w:firstRowLastColumn="0" w:lastRowFirstColumn="0" w:lastRowLastColumn="0"/>
            </w:pPr>
            <w:r>
              <w:t>Solution is going to be open sourced and released under Apache 2.0 license, thus only components compatible with this license must be used. Pre-approved licenses includes Apache 2.0 and MIT, all other components must be approved by Software Licensing Officer</w:t>
            </w:r>
          </w:p>
        </w:tc>
      </w:tr>
      <w:tr w:rsidR="00D06F54" w14:paraId="2E4CA858" w14:textId="77777777" w:rsidTr="007661CC">
        <w:tc>
          <w:tcPr>
            <w:cnfStyle w:val="001000000000" w:firstRow="0" w:lastRow="0" w:firstColumn="1" w:lastColumn="0" w:oddVBand="0" w:evenVBand="0" w:oddHBand="0" w:evenHBand="0" w:firstRowFirstColumn="0" w:firstRowLastColumn="0" w:lastRowFirstColumn="0" w:lastRowLastColumn="0"/>
            <w:tcW w:w="713" w:type="dxa"/>
          </w:tcPr>
          <w:p w14:paraId="65332497" w14:textId="77777777" w:rsidR="00D06F54" w:rsidRDefault="00D06F54" w:rsidP="002C00C3">
            <w:pPr>
              <w:pStyle w:val="BodyText"/>
            </w:pPr>
          </w:p>
        </w:tc>
        <w:tc>
          <w:tcPr>
            <w:tcW w:w="1267" w:type="dxa"/>
          </w:tcPr>
          <w:p w14:paraId="760F8EFE" w14:textId="77777777" w:rsidR="00D06F54" w:rsidRDefault="00D06F54" w:rsidP="002C00C3">
            <w:pPr>
              <w:pStyle w:val="BodyText"/>
              <w:cnfStyle w:val="000000000000" w:firstRow="0" w:lastRow="0" w:firstColumn="0" w:lastColumn="0" w:oddVBand="0" w:evenVBand="0" w:oddHBand="0" w:evenHBand="0" w:firstRowFirstColumn="0" w:firstRowLastColumn="0" w:lastRowFirstColumn="0" w:lastRowLastColumn="0"/>
            </w:pPr>
          </w:p>
        </w:tc>
        <w:tc>
          <w:tcPr>
            <w:tcW w:w="7367" w:type="dxa"/>
          </w:tcPr>
          <w:p w14:paraId="4DED93D1" w14:textId="77777777" w:rsidR="00D06F54" w:rsidRDefault="00D06F54" w:rsidP="002C00C3">
            <w:pPr>
              <w:pStyle w:val="BodyText"/>
              <w:cnfStyle w:val="000000000000" w:firstRow="0" w:lastRow="0" w:firstColumn="0" w:lastColumn="0" w:oddVBand="0" w:evenVBand="0" w:oddHBand="0" w:evenHBand="0" w:firstRowFirstColumn="0" w:firstRowLastColumn="0" w:lastRowFirstColumn="0" w:lastRowLastColumn="0"/>
            </w:pPr>
          </w:p>
        </w:tc>
      </w:tr>
      <w:tr w:rsidR="00D06F54" w14:paraId="4B5746FC" w14:textId="77777777" w:rsidTr="00766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dxa"/>
          </w:tcPr>
          <w:p w14:paraId="4DE315A1" w14:textId="77777777" w:rsidR="00D06F54" w:rsidRDefault="00D06F54" w:rsidP="002C00C3">
            <w:pPr>
              <w:pStyle w:val="BodyText"/>
            </w:pPr>
          </w:p>
        </w:tc>
        <w:tc>
          <w:tcPr>
            <w:tcW w:w="1267" w:type="dxa"/>
          </w:tcPr>
          <w:p w14:paraId="1BC19D47" w14:textId="77777777" w:rsidR="00D06F54" w:rsidRDefault="00D06F54" w:rsidP="002C00C3">
            <w:pPr>
              <w:pStyle w:val="BodyText"/>
              <w:cnfStyle w:val="000000100000" w:firstRow="0" w:lastRow="0" w:firstColumn="0" w:lastColumn="0" w:oddVBand="0" w:evenVBand="0" w:oddHBand="1" w:evenHBand="0" w:firstRowFirstColumn="0" w:firstRowLastColumn="0" w:lastRowFirstColumn="0" w:lastRowLastColumn="0"/>
            </w:pPr>
          </w:p>
        </w:tc>
        <w:tc>
          <w:tcPr>
            <w:tcW w:w="7367" w:type="dxa"/>
          </w:tcPr>
          <w:p w14:paraId="6DBB73D3" w14:textId="77777777" w:rsidR="00D06F54" w:rsidRDefault="00D06F54" w:rsidP="002C00C3">
            <w:pPr>
              <w:pStyle w:val="BodyText"/>
              <w:cnfStyle w:val="000000100000" w:firstRow="0" w:lastRow="0" w:firstColumn="0" w:lastColumn="0" w:oddVBand="0" w:evenVBand="0" w:oddHBand="1" w:evenHBand="0" w:firstRowFirstColumn="0" w:firstRowLastColumn="0" w:lastRowFirstColumn="0" w:lastRowLastColumn="0"/>
            </w:pPr>
          </w:p>
        </w:tc>
      </w:tr>
    </w:tbl>
    <w:p w14:paraId="6E4B0996" w14:textId="77777777" w:rsidR="00D06F54" w:rsidRDefault="00D06F54" w:rsidP="002C00C3">
      <w:pPr>
        <w:pStyle w:val="BodyText"/>
        <w:rPr>
          <w:ins w:id="614" w:author="Kostiantyn Kudriavtsev" w:date="2016-09-14T18:01:00Z"/>
        </w:rPr>
      </w:pPr>
    </w:p>
    <w:p w14:paraId="4FBBA9BD" w14:textId="1BC84884" w:rsidR="00D06F54" w:rsidRDefault="00D06F54" w:rsidP="00D06F54">
      <w:pPr>
        <w:pStyle w:val="Heading2"/>
      </w:pPr>
      <w:bookmarkStart w:id="615" w:name="_Toc461719994"/>
      <w:bookmarkStart w:id="616" w:name="_Toc461639445"/>
      <w:r>
        <w:t>Assumptions</w:t>
      </w:r>
      <w:bookmarkEnd w:id="615"/>
      <w:r>
        <w:t xml:space="preserve"> </w:t>
      </w:r>
      <w:del w:id="617" w:author="Kostiantyn Kudriavtsev" w:date="2016-09-15T16:20:00Z">
        <w:r w:rsidDel="00812E13">
          <w:delText xml:space="preserve">- </w:delText>
        </w:r>
        <w:r w:rsidRPr="00FC0D12" w:rsidDel="00812E13">
          <w:rPr>
            <w:color w:val="FF0000"/>
          </w:rPr>
          <w:delText>Kostiantyn</w:delText>
        </w:r>
        <w:bookmarkEnd w:id="616"/>
        <w:r w:rsidRPr="00FC0D12" w:rsidDel="00812E13">
          <w:rPr>
            <w:color w:val="FF0000"/>
          </w:rPr>
          <w:delText xml:space="preserve"> </w:delText>
        </w:r>
      </w:del>
    </w:p>
    <w:tbl>
      <w:tblPr>
        <w:tblStyle w:val="GridTable4-Accent1"/>
        <w:tblW w:w="0" w:type="auto"/>
        <w:tblLook w:val="04A0" w:firstRow="1" w:lastRow="0" w:firstColumn="1" w:lastColumn="0" w:noHBand="0" w:noVBand="1"/>
      </w:tblPr>
      <w:tblGrid>
        <w:gridCol w:w="2153"/>
        <w:gridCol w:w="7194"/>
      </w:tblGrid>
      <w:tr w:rsidR="00D06F54" w14:paraId="0086129A" w14:textId="77777777" w:rsidTr="00766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D6BA760" w14:textId="77777777" w:rsidR="00D06F54" w:rsidRDefault="00D06F54" w:rsidP="002C00C3">
            <w:pPr>
              <w:pStyle w:val="BodyText"/>
            </w:pPr>
            <w:r>
              <w:t>Num.</w:t>
            </w:r>
          </w:p>
        </w:tc>
        <w:tc>
          <w:tcPr>
            <w:tcW w:w="8643" w:type="dxa"/>
          </w:tcPr>
          <w:p w14:paraId="56010768" w14:textId="77777777" w:rsidR="00D06F54" w:rsidRDefault="00D06F54" w:rsidP="002C00C3">
            <w:pPr>
              <w:pStyle w:val="BodyText"/>
              <w:cnfStyle w:val="100000000000" w:firstRow="1" w:lastRow="0" w:firstColumn="0" w:lastColumn="0" w:oddVBand="0" w:evenVBand="0" w:oddHBand="0" w:evenHBand="0" w:firstRowFirstColumn="0" w:firstRowLastColumn="0" w:lastRowFirstColumn="0" w:lastRowLastColumn="0"/>
            </w:pPr>
            <w:r>
              <w:t>Assumption description</w:t>
            </w:r>
          </w:p>
        </w:tc>
      </w:tr>
      <w:tr w:rsidR="00D06F54" w14:paraId="2908A518" w14:textId="77777777" w:rsidTr="00766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2844E0D" w14:textId="77777777" w:rsidR="00D06F54" w:rsidRDefault="00D06F54" w:rsidP="002C00C3">
            <w:pPr>
              <w:pStyle w:val="BodyText"/>
            </w:pPr>
            <w:r>
              <w:t>A1</w:t>
            </w:r>
          </w:p>
        </w:tc>
        <w:tc>
          <w:tcPr>
            <w:tcW w:w="8643" w:type="dxa"/>
          </w:tcPr>
          <w:p w14:paraId="18B313BB" w14:textId="77777777" w:rsidR="00D06F54" w:rsidRDefault="00D06F54" w:rsidP="002C00C3">
            <w:pPr>
              <w:pStyle w:val="BodyText"/>
              <w:cnfStyle w:val="000000100000" w:firstRow="0" w:lastRow="0" w:firstColumn="0" w:lastColumn="0" w:oddVBand="0" w:evenVBand="0" w:oddHBand="1" w:evenHBand="0" w:firstRowFirstColumn="0" w:firstRowLastColumn="0" w:lastRowFirstColumn="0" w:lastRowLastColumn="0"/>
            </w:pPr>
            <w:r>
              <w:t xml:space="preserve">LDAP will be available as identity provider to be used by product for user authentication and authorization </w:t>
            </w:r>
          </w:p>
        </w:tc>
      </w:tr>
      <w:tr w:rsidR="00D06F54" w14:paraId="1156FA4A" w14:textId="77777777" w:rsidTr="007661CC">
        <w:tc>
          <w:tcPr>
            <w:cnfStyle w:val="001000000000" w:firstRow="0" w:lastRow="0" w:firstColumn="1" w:lastColumn="0" w:oddVBand="0" w:evenVBand="0" w:oddHBand="0" w:evenHBand="0" w:firstRowFirstColumn="0" w:firstRowLastColumn="0" w:lastRowFirstColumn="0" w:lastRowLastColumn="0"/>
            <w:tcW w:w="704" w:type="dxa"/>
          </w:tcPr>
          <w:p w14:paraId="4BB255BC" w14:textId="77777777" w:rsidR="00D06F54" w:rsidRDefault="00D06F54" w:rsidP="002C00C3">
            <w:pPr>
              <w:pStyle w:val="BodyText"/>
            </w:pPr>
            <w:r>
              <w:t>A2</w:t>
            </w:r>
          </w:p>
        </w:tc>
        <w:tc>
          <w:tcPr>
            <w:tcW w:w="8643" w:type="dxa"/>
          </w:tcPr>
          <w:p w14:paraId="138FDE7C" w14:textId="77777777" w:rsidR="00D06F54" w:rsidRDefault="00D06F54" w:rsidP="002C00C3">
            <w:pPr>
              <w:pStyle w:val="BodyText"/>
              <w:cnfStyle w:val="000000000000" w:firstRow="0" w:lastRow="0" w:firstColumn="0" w:lastColumn="0" w:oddVBand="0" w:evenVBand="0" w:oddHBand="0" w:evenHBand="0" w:firstRowFirstColumn="0" w:firstRowLastColumn="0" w:lastRowFirstColumn="0" w:lastRowLastColumn="0"/>
            </w:pPr>
            <w:r>
              <w:t>Customer will provide account in cloud with enough permission to support product functionality</w:t>
            </w:r>
          </w:p>
        </w:tc>
      </w:tr>
      <w:tr w:rsidR="00D06F54" w14:paraId="7D77C40C" w14:textId="77777777" w:rsidTr="00766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0CCA80C" w14:textId="77777777" w:rsidR="00D06F54" w:rsidRDefault="00D06F54" w:rsidP="002C00C3">
            <w:pPr>
              <w:pStyle w:val="BodyText"/>
            </w:pPr>
            <w:r>
              <w:t>A3</w:t>
            </w:r>
          </w:p>
        </w:tc>
        <w:tc>
          <w:tcPr>
            <w:tcW w:w="8643" w:type="dxa"/>
          </w:tcPr>
          <w:p w14:paraId="5657B2EB" w14:textId="77777777" w:rsidR="00D06F54" w:rsidRDefault="00D06F54" w:rsidP="002C00C3">
            <w:pPr>
              <w:pStyle w:val="BodyText"/>
              <w:cnfStyle w:val="000000100000" w:firstRow="0" w:lastRow="0" w:firstColumn="0" w:lastColumn="0" w:oddVBand="0" w:evenVBand="0" w:oddHBand="1" w:evenHBand="0" w:firstRowFirstColumn="0" w:firstRowLastColumn="0" w:lastRowFirstColumn="0" w:lastRowLastColumn="0"/>
            </w:pPr>
            <w:r>
              <w:t xml:space="preserve">Docker is allowed to be used by customer’s policies </w:t>
            </w:r>
          </w:p>
        </w:tc>
      </w:tr>
      <w:tr w:rsidR="00D06F54" w14:paraId="2E750BA8" w14:textId="77777777" w:rsidTr="007661CC">
        <w:tc>
          <w:tcPr>
            <w:cnfStyle w:val="001000000000" w:firstRow="0" w:lastRow="0" w:firstColumn="1" w:lastColumn="0" w:oddVBand="0" w:evenVBand="0" w:oddHBand="0" w:evenHBand="0" w:firstRowFirstColumn="0" w:firstRowLastColumn="0" w:lastRowFirstColumn="0" w:lastRowLastColumn="0"/>
            <w:tcW w:w="704" w:type="dxa"/>
          </w:tcPr>
          <w:p w14:paraId="76A90907" w14:textId="77777777" w:rsidR="00D06F54" w:rsidRDefault="00D06F54" w:rsidP="002C00C3">
            <w:pPr>
              <w:pStyle w:val="BodyText"/>
            </w:pPr>
          </w:p>
        </w:tc>
        <w:tc>
          <w:tcPr>
            <w:tcW w:w="8643" w:type="dxa"/>
          </w:tcPr>
          <w:p w14:paraId="4DCC375F" w14:textId="77777777" w:rsidR="00D06F54" w:rsidRDefault="00D06F54" w:rsidP="002C00C3">
            <w:pPr>
              <w:pStyle w:val="BodyText"/>
              <w:cnfStyle w:val="000000000000" w:firstRow="0" w:lastRow="0" w:firstColumn="0" w:lastColumn="0" w:oddVBand="0" w:evenVBand="0" w:oddHBand="0" w:evenHBand="0" w:firstRowFirstColumn="0" w:firstRowLastColumn="0" w:lastRowFirstColumn="0" w:lastRowLastColumn="0"/>
            </w:pPr>
          </w:p>
        </w:tc>
      </w:tr>
    </w:tbl>
    <w:p w14:paraId="4C265093" w14:textId="77777777" w:rsidR="00891C24" w:rsidRDefault="00891C24" w:rsidP="00891C24">
      <w:pPr>
        <w:widowControl/>
        <w:spacing w:line="240" w:lineRule="auto"/>
      </w:pPr>
    </w:p>
    <w:p w14:paraId="74EDF43C" w14:textId="77777777" w:rsidR="00891C24" w:rsidRPr="001272FD" w:rsidRDefault="00891C24" w:rsidP="001272FD">
      <w:pPr>
        <w:pStyle w:val="Heading2"/>
      </w:pPr>
      <w:bookmarkStart w:id="618" w:name="_Toc461639446"/>
      <w:bookmarkStart w:id="619" w:name="_Toc461719995"/>
      <w:r w:rsidRPr="001272FD">
        <w:t>Functional requirements</w:t>
      </w:r>
      <w:bookmarkEnd w:id="618"/>
      <w:bookmarkEnd w:id="619"/>
      <w:r w:rsidRPr="001272FD">
        <w:t xml:space="preserve"> </w:t>
      </w:r>
    </w:p>
    <w:p w14:paraId="4557A9AA" w14:textId="0B9F8AA5" w:rsidR="001272FD" w:rsidRDefault="001272FD" w:rsidP="001272FD">
      <w:pPr>
        <w:pStyle w:val="Heading3"/>
      </w:pPr>
      <w:bookmarkStart w:id="620" w:name="_Toc461624568"/>
      <w:bookmarkStart w:id="621" w:name="_Toc461639447"/>
      <w:bookmarkStart w:id="622" w:name="_Toc461697238"/>
      <w:bookmarkStart w:id="623" w:name="_Toc461697518"/>
      <w:bookmarkStart w:id="624" w:name="_Toc461697798"/>
      <w:bookmarkStart w:id="625" w:name="_Toc461624569"/>
      <w:bookmarkStart w:id="626" w:name="_Toc461639448"/>
      <w:bookmarkStart w:id="627" w:name="_Toc461697239"/>
      <w:bookmarkStart w:id="628" w:name="_Toc461697519"/>
      <w:bookmarkStart w:id="629" w:name="_Toc461697799"/>
      <w:bookmarkStart w:id="630" w:name="_Toc461639449"/>
      <w:bookmarkStart w:id="631" w:name="_Toc461719996"/>
      <w:bookmarkEnd w:id="620"/>
      <w:bookmarkEnd w:id="621"/>
      <w:bookmarkEnd w:id="622"/>
      <w:bookmarkEnd w:id="623"/>
      <w:bookmarkEnd w:id="624"/>
      <w:bookmarkEnd w:id="625"/>
      <w:bookmarkEnd w:id="626"/>
      <w:bookmarkEnd w:id="627"/>
      <w:bookmarkEnd w:id="628"/>
      <w:bookmarkEnd w:id="629"/>
      <w:r>
        <w:t>Roles in the system</w:t>
      </w:r>
      <w:bookmarkEnd w:id="630"/>
      <w:bookmarkEnd w:id="631"/>
    </w:p>
    <w:p w14:paraId="4F14AEDB" w14:textId="77777777" w:rsidR="001272FD" w:rsidRDefault="001272FD" w:rsidP="002C00C3">
      <w:pPr>
        <w:pStyle w:val="BodyText"/>
      </w:pPr>
      <w:r>
        <w:t>Following system roles are currently envisioned:</w:t>
      </w:r>
    </w:p>
    <w:p w14:paraId="6784E810" w14:textId="77777777" w:rsidR="001272FD" w:rsidRDefault="001272FD" w:rsidP="002C00C3">
      <w:pPr>
        <w:pStyle w:val="BodyText"/>
        <w:numPr>
          <w:ilvl w:val="0"/>
          <w:numId w:val="35"/>
        </w:numPr>
      </w:pPr>
      <w:r>
        <w:t>Administrator / DevOps</w:t>
      </w:r>
    </w:p>
    <w:p w14:paraId="70C7AC37" w14:textId="77777777" w:rsidR="001272FD" w:rsidRDefault="001272FD" w:rsidP="002C00C3">
      <w:pPr>
        <w:pStyle w:val="BodyText"/>
        <w:numPr>
          <w:ilvl w:val="1"/>
          <w:numId w:val="35"/>
        </w:numPr>
      </w:pPr>
      <w:r>
        <w:t>Performs initial infrastructure setup.</w:t>
      </w:r>
    </w:p>
    <w:p w14:paraId="3726A43B" w14:textId="77777777" w:rsidR="001272FD" w:rsidRDefault="001272FD" w:rsidP="002C00C3">
      <w:pPr>
        <w:pStyle w:val="BodyText"/>
        <w:numPr>
          <w:ilvl w:val="1"/>
          <w:numId w:val="35"/>
        </w:numPr>
      </w:pPr>
      <w:r>
        <w:lastRenderedPageBreak/>
        <w:t xml:space="preserve">Have SSH access to Self-Service node, thus can change Self-Service configuration. </w:t>
      </w:r>
    </w:p>
    <w:p w14:paraId="607734C9" w14:textId="77777777" w:rsidR="001272FD" w:rsidRDefault="001272FD" w:rsidP="002C00C3">
      <w:pPr>
        <w:pStyle w:val="BodyText"/>
        <w:numPr>
          <w:ilvl w:val="0"/>
          <w:numId w:val="35"/>
        </w:numPr>
      </w:pPr>
      <w:r>
        <w:t>Data Scientist</w:t>
      </w:r>
    </w:p>
    <w:p w14:paraId="02A3F763" w14:textId="141E0997" w:rsidR="00891035" w:rsidRDefault="001272FD" w:rsidP="002C00C3">
      <w:pPr>
        <w:pStyle w:val="BodyText"/>
        <w:rPr>
          <w:ins w:id="632" w:author="Dmytro Liaskovskyi" w:date="2016-09-15T11:34:00Z"/>
        </w:rPr>
        <w:pPrChange w:id="633" w:author="Paul Gesiak" w:date="2016-09-16T08:45:00Z">
          <w:pPr>
            <w:pStyle w:val="BodyText"/>
            <w:ind w:left="360"/>
          </w:pPr>
        </w:pPrChange>
      </w:pPr>
      <w:r>
        <w:t>Can create / manage own exploratory environment via Self-Service Web UI.</w:t>
      </w:r>
    </w:p>
    <w:p w14:paraId="5F62AD43" w14:textId="77777777" w:rsidR="00F34B9B" w:rsidRDefault="00F34B9B" w:rsidP="002C00C3">
      <w:pPr>
        <w:pStyle w:val="BodyText"/>
        <w:pPrChange w:id="634" w:author="Paul Gesiak" w:date="2016-09-16T08:45:00Z">
          <w:pPr>
            <w:pStyle w:val="BodyText"/>
            <w:ind w:left="360"/>
          </w:pPr>
        </w:pPrChange>
      </w:pPr>
    </w:p>
    <w:p w14:paraId="0819F1AC" w14:textId="3836A7C2" w:rsidR="005626B3" w:rsidRDefault="001272FD" w:rsidP="005626B3">
      <w:pPr>
        <w:pStyle w:val="Heading3"/>
      </w:pPr>
      <w:bookmarkStart w:id="635" w:name="_Toc461719997"/>
      <w:r>
        <w:t xml:space="preserve">Can perform data exploration </w:t>
      </w:r>
      <w:r w:rsidR="0069424A">
        <w:t xml:space="preserve">on </w:t>
      </w:r>
      <w:r>
        <w:t xml:space="preserve">exploratory environment </w:t>
      </w:r>
      <w:r w:rsidR="0069424A">
        <w:t>by the means of analytical tool UI</w:t>
      </w:r>
      <w:r>
        <w:t>.</w:t>
      </w:r>
      <w:bookmarkStart w:id="636" w:name="_Toc461639450"/>
      <w:ins w:id="637" w:author="Dmytro Liaskovskyi" w:date="2016-09-15T10:30:00Z">
        <w:r w:rsidR="006B080F">
          <w:t xml:space="preserve"> </w:t>
        </w:r>
      </w:ins>
      <w:r w:rsidR="005626B3">
        <w:t>Web UI wireframe</w:t>
      </w:r>
      <w:bookmarkEnd w:id="635"/>
      <w:bookmarkEnd w:id="636"/>
    </w:p>
    <w:p w14:paraId="6658FF77" w14:textId="1B33BF17" w:rsidR="005626B3" w:rsidRDefault="00C876DB" w:rsidP="002C00C3">
      <w:pPr>
        <w:pStyle w:val="BodyText"/>
      </w:pPr>
      <w:r>
        <w:t>Web UI is expected to be used by desktop users on different platform and with different browsers. That’s why an expectation is to get responsible web UI which would provide equal experience for Windows</w:t>
      </w:r>
      <w:r w:rsidR="00381F74">
        <w:t xml:space="preserve">, </w:t>
      </w:r>
      <w:r>
        <w:t>Mac</w:t>
      </w:r>
      <w:r w:rsidR="00381F74">
        <w:t xml:space="preserve"> and Linux</w:t>
      </w:r>
      <w:r>
        <w:t xml:space="preserve"> users in the following browsers:</w:t>
      </w:r>
    </w:p>
    <w:p w14:paraId="7F4D69F8" w14:textId="77777777" w:rsidR="00C876DB" w:rsidRDefault="00C876DB" w:rsidP="002C00C3">
      <w:pPr>
        <w:pStyle w:val="BodyText"/>
        <w:numPr>
          <w:ilvl w:val="0"/>
          <w:numId w:val="18"/>
        </w:numPr>
      </w:pPr>
      <w:r>
        <w:t>MS IE 10+</w:t>
      </w:r>
    </w:p>
    <w:p w14:paraId="57E744F4" w14:textId="77777777" w:rsidR="00C876DB" w:rsidRDefault="00C876DB" w:rsidP="002C00C3">
      <w:pPr>
        <w:pStyle w:val="BodyText"/>
        <w:numPr>
          <w:ilvl w:val="0"/>
          <w:numId w:val="18"/>
        </w:numPr>
      </w:pPr>
      <w:r>
        <w:t>Google Chrome 42+</w:t>
      </w:r>
    </w:p>
    <w:p w14:paraId="5E4D3A34" w14:textId="77777777" w:rsidR="00C876DB" w:rsidRDefault="00C876DB" w:rsidP="002C00C3">
      <w:pPr>
        <w:pStyle w:val="BodyText"/>
        <w:numPr>
          <w:ilvl w:val="0"/>
          <w:numId w:val="18"/>
        </w:numPr>
      </w:pPr>
      <w:r>
        <w:t>Firefox 35+</w:t>
      </w:r>
    </w:p>
    <w:p w14:paraId="53BEB681" w14:textId="77777777" w:rsidR="00C876DB" w:rsidRPr="005626B3" w:rsidRDefault="00C876DB" w:rsidP="002C00C3">
      <w:pPr>
        <w:pStyle w:val="BodyText"/>
        <w:numPr>
          <w:ilvl w:val="0"/>
          <w:numId w:val="18"/>
        </w:numPr>
      </w:pPr>
      <w:r>
        <w:t>Safari 9.1.2+ only on Mac</w:t>
      </w:r>
    </w:p>
    <w:p w14:paraId="36259486" w14:textId="092BC909" w:rsidR="00381F74" w:rsidRDefault="00381F74" w:rsidP="002C00C3">
      <w:pPr>
        <w:pStyle w:val="BodyText"/>
        <w:rPr>
          <w:ins w:id="638" w:author="Kostiantyn Kudriavtsev" w:date="2016-09-09T15:57:00Z"/>
        </w:rPr>
      </w:pPr>
      <w:r>
        <w:t>The login page is very simple and allows use</w:t>
      </w:r>
      <w:r w:rsidR="00933403">
        <w:t>rs</w:t>
      </w:r>
      <w:r>
        <w:t xml:space="preserve"> to be validated against LDAP, look at </w:t>
      </w:r>
      <w:r>
        <w:fldChar w:fldCharType="begin"/>
      </w:r>
      <w:r>
        <w:instrText xml:space="preserve"> REF _Ref461200257 \h </w:instrText>
      </w:r>
      <w:r>
        <w:fldChar w:fldCharType="separate"/>
      </w:r>
      <w:r>
        <w:t xml:space="preserve">Figure </w:t>
      </w:r>
      <w:r>
        <w:rPr>
          <w:noProof/>
        </w:rPr>
        <w:t>1</w:t>
      </w:r>
      <w:r>
        <w:fldChar w:fldCharType="end"/>
      </w:r>
      <w:r w:rsidR="00933403">
        <w:t>. In case of authentication error, corresponding validation error message should appear above login above Login button.</w:t>
      </w:r>
    </w:p>
    <w:p w14:paraId="5ABFB85D" w14:textId="017D5A6B" w:rsidR="00381F74" w:rsidRDefault="00381F74" w:rsidP="002C00C3">
      <w:pPr>
        <w:pStyle w:val="BodyText"/>
      </w:pPr>
      <w:commentRangeStart w:id="639"/>
      <w:ins w:id="640" w:author="Kostiantyn Kudriavtsev" w:date="2016-09-09T15:58:00Z">
        <w:r>
          <w:rPr>
            <w:noProof/>
            <w:lang w:val="en-GB" w:eastAsia="en-GB"/>
          </w:rPr>
          <w:drawing>
            <wp:inline distT="0" distB="0" distL="0" distR="0" wp14:anchorId="41026701" wp14:editId="1BA85BB4">
              <wp:extent cx="5941695" cy="25012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695" cy="2501265"/>
                      </a:xfrm>
                      <a:prstGeom prst="rect">
                        <a:avLst/>
                      </a:prstGeom>
                    </pic:spPr>
                  </pic:pic>
                </a:graphicData>
              </a:graphic>
            </wp:inline>
          </w:drawing>
        </w:r>
      </w:ins>
      <w:commentRangeEnd w:id="639"/>
      <w:r w:rsidR="00933403">
        <w:rPr>
          <w:rStyle w:val="CommentReference"/>
          <w:rFonts w:ascii="Times New Roman" w:hAnsi="Times New Roman"/>
          <w:color w:val="auto"/>
        </w:rPr>
        <w:commentReference w:id="639"/>
      </w:r>
    </w:p>
    <w:p w14:paraId="3099CB98" w14:textId="12444D0C" w:rsidR="00381F74" w:rsidRDefault="00381F74" w:rsidP="006B080F">
      <w:pPr>
        <w:pStyle w:val="Caption"/>
        <w:jc w:val="center"/>
      </w:pPr>
      <w:bookmarkStart w:id="641" w:name="_Ref461200257"/>
      <w:r>
        <w:t xml:space="preserve">Figure </w:t>
      </w:r>
      <w:fldSimple w:instr=" SEQ Figure \* ARABIC ">
        <w:r w:rsidR="00D1552C">
          <w:rPr>
            <w:noProof/>
          </w:rPr>
          <w:t>1</w:t>
        </w:r>
      </w:fldSimple>
      <w:bookmarkEnd w:id="641"/>
    </w:p>
    <w:p w14:paraId="566C55FE" w14:textId="1C78AD52" w:rsidR="00891C24" w:rsidRDefault="0001175E" w:rsidP="002C00C3">
      <w:pPr>
        <w:pStyle w:val="BodyText"/>
      </w:pPr>
      <w:r>
        <w:t>When user logs in first time</w:t>
      </w:r>
      <w:r w:rsidR="004014CF">
        <w:t xml:space="preserve"> (</w:t>
      </w:r>
      <w:r w:rsidR="004014CF">
        <w:fldChar w:fldCharType="begin"/>
      </w:r>
      <w:r w:rsidR="004014CF">
        <w:instrText xml:space="preserve"> REF _Ref460599345 \h </w:instrText>
      </w:r>
      <w:r w:rsidR="004014CF">
        <w:fldChar w:fldCharType="separate"/>
      </w:r>
      <w:ins w:id="642" w:author="Kostiantyn Kudriavtsev" w:date="2016-09-09T16:00:00Z">
        <w:r w:rsidR="00381F74">
          <w:t xml:space="preserve">Figure </w:t>
        </w:r>
        <w:r w:rsidR="00381F74">
          <w:rPr>
            <w:noProof/>
          </w:rPr>
          <w:t>2</w:t>
        </w:r>
      </w:ins>
      <w:r w:rsidR="004014CF">
        <w:fldChar w:fldCharType="end"/>
      </w:r>
      <w:r w:rsidR="004014CF">
        <w:t>)</w:t>
      </w:r>
      <w:r>
        <w:t>, he/she expected to be asked to provide public SSH key</w:t>
      </w:r>
      <w:r w:rsidR="00E40716">
        <w:t xml:space="preserve"> and only after the environment will be created (in this save, bucket on S3, subnet in VPN).</w:t>
      </w:r>
    </w:p>
    <w:p w14:paraId="152BD707" w14:textId="1E4F64E7" w:rsidR="00E40716" w:rsidRDefault="00381F74" w:rsidP="002C00C3">
      <w:pPr>
        <w:pStyle w:val="BodyText"/>
      </w:pPr>
      <w:ins w:id="643" w:author="Kostiantyn Kudriavtsev" w:date="2016-09-09T15:57:00Z">
        <w:r w:rsidRPr="00381F74">
          <w:rPr>
            <w:noProof/>
          </w:rPr>
          <w:lastRenderedPageBreak/>
          <w:t xml:space="preserve"> </w:t>
        </w:r>
        <w:commentRangeStart w:id="644"/>
        <w:r>
          <w:rPr>
            <w:noProof/>
            <w:lang w:val="en-GB" w:eastAsia="en-GB"/>
          </w:rPr>
          <w:drawing>
            <wp:inline distT="0" distB="0" distL="0" distR="0" wp14:anchorId="082D0AD8" wp14:editId="433348AF">
              <wp:extent cx="5941695" cy="290068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695" cy="2900680"/>
                      </a:xfrm>
                      <a:prstGeom prst="rect">
                        <a:avLst/>
                      </a:prstGeom>
                    </pic:spPr>
                  </pic:pic>
                </a:graphicData>
              </a:graphic>
            </wp:inline>
          </w:drawing>
        </w:r>
      </w:ins>
      <w:commentRangeEnd w:id="644"/>
      <w:r w:rsidR="00A0729B">
        <w:rPr>
          <w:rStyle w:val="CommentReference"/>
          <w:rFonts w:ascii="Times New Roman" w:hAnsi="Times New Roman"/>
          <w:color w:val="auto"/>
        </w:rPr>
        <w:commentReference w:id="644"/>
      </w:r>
    </w:p>
    <w:p w14:paraId="4DE4F4A5" w14:textId="4C1BFC5D" w:rsidR="00E40716" w:rsidRDefault="00E40716" w:rsidP="00891035">
      <w:pPr>
        <w:pStyle w:val="Caption"/>
        <w:jc w:val="center"/>
      </w:pPr>
      <w:bookmarkStart w:id="645" w:name="_Ref460599345"/>
      <w:r>
        <w:t xml:space="preserve">Figure </w:t>
      </w:r>
      <w:fldSimple w:instr=" SEQ Figure \* ARABIC ">
        <w:ins w:id="646" w:author="Dmytro Liaskovskyi" w:date="2016-09-15T10:21:00Z">
          <w:r w:rsidR="00891035">
            <w:rPr>
              <w:noProof/>
            </w:rPr>
            <w:t>2</w:t>
          </w:r>
        </w:ins>
      </w:fldSimple>
      <w:bookmarkEnd w:id="645"/>
    </w:p>
    <w:p w14:paraId="638A3442" w14:textId="77777777" w:rsidR="00E40716" w:rsidRDefault="00E40716" w:rsidP="002C00C3">
      <w:pPr>
        <w:pStyle w:val="BodyText"/>
      </w:pPr>
      <w:r>
        <w:t xml:space="preserve">A button “Create” is inactive until key is loaded. </w:t>
      </w:r>
    </w:p>
    <w:p w14:paraId="4803AB68" w14:textId="0B563787" w:rsidR="00E40716" w:rsidRDefault="00E40716" w:rsidP="002C00C3">
      <w:pPr>
        <w:pStyle w:val="BodyText"/>
      </w:pPr>
      <w:r>
        <w:t xml:space="preserve">There is a link “Where I can get public key?” </w:t>
      </w:r>
      <w:commentRangeStart w:id="647"/>
      <w:r>
        <w:t xml:space="preserve">which opens </w:t>
      </w:r>
      <w:r w:rsidR="00A0477F">
        <w:t>new tab in browser</w:t>
      </w:r>
      <w:r>
        <w:t xml:space="preserve"> with instruction how to generate public/private SSH keys on Windows and Mac and what exactly expected from user.</w:t>
      </w:r>
      <w:commentRangeEnd w:id="647"/>
      <w:r w:rsidR="0049195D">
        <w:rPr>
          <w:rStyle w:val="CommentReference"/>
          <w:rFonts w:ascii="Times New Roman" w:hAnsi="Times New Roman"/>
          <w:color w:val="auto"/>
        </w:rPr>
        <w:commentReference w:id="647"/>
      </w:r>
      <w:r>
        <w:t xml:space="preserve"> It must be clea</w:t>
      </w:r>
      <w:r w:rsidR="0049195D">
        <w:t>r</w:t>
      </w:r>
      <w:r>
        <w:t xml:space="preserve"> for no</w:t>
      </w:r>
      <w:r w:rsidR="00A0477F">
        <w:t>n-</w:t>
      </w:r>
      <w:r>
        <w:t xml:space="preserve">technical </w:t>
      </w:r>
      <w:r w:rsidR="0049195D">
        <w:t>users</w:t>
      </w:r>
      <w:r>
        <w:t xml:space="preserve">. After clicking </w:t>
      </w:r>
      <w:r w:rsidR="0049195D">
        <w:t xml:space="preserve">on </w:t>
      </w:r>
      <w:r>
        <w:t>“Create” button “wait until load” message</w:t>
      </w:r>
      <w:r w:rsidR="0049195D">
        <w:t xml:space="preserve"> should show up,</w:t>
      </w:r>
      <w:r>
        <w:t xml:space="preserve"> which will wait backend to perform all preparation steps and redirect user to page </w:t>
      </w:r>
      <w:r w:rsidR="004014CF">
        <w:fldChar w:fldCharType="begin"/>
      </w:r>
      <w:r w:rsidR="004014CF">
        <w:instrText xml:space="preserve"> REF _Ref460599485 \h </w:instrText>
      </w:r>
      <w:r w:rsidR="004014CF">
        <w:fldChar w:fldCharType="separate"/>
      </w:r>
      <w:ins w:id="648" w:author="Kostiantyn Kudriavtsev" w:date="2016-09-09T16:00:00Z">
        <w:r w:rsidR="00381F74">
          <w:t xml:space="preserve">Figure </w:t>
        </w:r>
        <w:r w:rsidR="00381F74">
          <w:rPr>
            <w:noProof/>
          </w:rPr>
          <w:t>3</w:t>
        </w:r>
        <w:r w:rsidR="00381F74">
          <w:t xml:space="preserve"> List resources</w:t>
        </w:r>
      </w:ins>
      <w:r w:rsidR="004014CF">
        <w:fldChar w:fldCharType="end"/>
      </w:r>
      <w:r>
        <w:t xml:space="preserve"> when it’s ready</w:t>
      </w:r>
      <w:r w:rsidR="004014CF">
        <w:t>.</w:t>
      </w:r>
    </w:p>
    <w:p w14:paraId="4FD3900B" w14:textId="322073C6" w:rsidR="004014CF" w:rsidRDefault="00381F74" w:rsidP="002C00C3">
      <w:pPr>
        <w:pStyle w:val="BodyText"/>
      </w:pPr>
      <w:ins w:id="649" w:author="Kostiantyn Kudriavtsev" w:date="2016-09-09T16:06:00Z">
        <w:r w:rsidRPr="00381F74">
          <w:rPr>
            <w:noProof/>
          </w:rPr>
          <w:t xml:space="preserve"> </w:t>
        </w:r>
      </w:ins>
      <w:ins w:id="650" w:author="Dmytro Liaskovskyi" w:date="2016-09-14T17:15:00Z">
        <w:r w:rsidR="00FC3321">
          <w:rPr>
            <w:noProof/>
            <w:lang w:val="en-GB" w:eastAsia="en-GB"/>
          </w:rPr>
          <w:drawing>
            <wp:inline distT="0" distB="0" distL="0" distR="0" wp14:anchorId="7401BF43" wp14:editId="4F1915C8">
              <wp:extent cx="5936615" cy="2562860"/>
              <wp:effectExtent l="0" t="0" r="698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2562860"/>
                      </a:xfrm>
                      <a:prstGeom prst="rect">
                        <a:avLst/>
                      </a:prstGeom>
                      <a:noFill/>
                      <a:ln>
                        <a:noFill/>
                      </a:ln>
                    </pic:spPr>
                  </pic:pic>
                </a:graphicData>
              </a:graphic>
            </wp:inline>
          </w:drawing>
        </w:r>
      </w:ins>
    </w:p>
    <w:p w14:paraId="0249D8FB" w14:textId="3D4AC4BD" w:rsidR="004014CF" w:rsidRDefault="004014CF" w:rsidP="00891035">
      <w:pPr>
        <w:pStyle w:val="Caption"/>
        <w:jc w:val="center"/>
      </w:pPr>
      <w:bookmarkStart w:id="651" w:name="_Ref460599485"/>
      <w:r>
        <w:t xml:space="preserve">Figure </w:t>
      </w:r>
      <w:fldSimple w:instr=" SEQ Figure \* ARABIC ">
        <w:ins w:id="652" w:author="Dmytro Liaskovskyi" w:date="2016-09-15T10:21:00Z">
          <w:r w:rsidR="00891035">
            <w:rPr>
              <w:noProof/>
            </w:rPr>
            <w:t>3</w:t>
          </w:r>
        </w:ins>
      </w:fldSimple>
      <w:r>
        <w:t xml:space="preserve"> List resources</w:t>
      </w:r>
      <w:bookmarkEnd w:id="651"/>
    </w:p>
    <w:p w14:paraId="6615C6A2" w14:textId="2D636A2B" w:rsidR="004014CF" w:rsidRDefault="004014CF" w:rsidP="002C00C3">
      <w:pPr>
        <w:pStyle w:val="BodyText"/>
      </w:pPr>
      <w:r>
        <w:t xml:space="preserve">Also, the page </w:t>
      </w:r>
      <w:r>
        <w:fldChar w:fldCharType="begin"/>
      </w:r>
      <w:r>
        <w:instrText xml:space="preserve"> REF _Ref460599485 \h </w:instrText>
      </w:r>
      <w:r w:rsidR="00891035">
        <w:instrText xml:space="preserve"> \* MERGEFORMAT </w:instrText>
      </w:r>
      <w:r>
        <w:fldChar w:fldCharType="separate"/>
      </w:r>
      <w:r w:rsidR="00381F74">
        <w:t xml:space="preserve">Figure </w:t>
      </w:r>
      <w:r w:rsidR="00381F74">
        <w:rPr>
          <w:noProof/>
        </w:rPr>
        <w:t>3</w:t>
      </w:r>
      <w:r w:rsidR="00381F74">
        <w:t xml:space="preserve"> List resources</w:t>
      </w:r>
      <w:r>
        <w:fldChar w:fldCharType="end"/>
      </w:r>
      <w:r>
        <w:t xml:space="preserve"> is display</w:t>
      </w:r>
      <w:r w:rsidR="00A0477F">
        <w:t>ed</w:t>
      </w:r>
      <w:r>
        <w:t xml:space="preserve"> to user with preconfigured </w:t>
      </w:r>
      <w:proofErr w:type="spellStart"/>
      <w:r>
        <w:t>env</w:t>
      </w:r>
      <w:proofErr w:type="spellEnd"/>
      <w:r>
        <w:t xml:space="preserve"> (subnet, storage, </w:t>
      </w:r>
      <w:proofErr w:type="spellStart"/>
      <w:r>
        <w:t>etc</w:t>
      </w:r>
      <w:proofErr w:type="spellEnd"/>
      <w:r w:rsidR="00EE4C49">
        <w:rPr>
          <w:lang w:val="uk-UA"/>
        </w:rPr>
        <w:t>.</w:t>
      </w:r>
      <w:r>
        <w:t xml:space="preserve">, so user is not the first time here and already registered vital components). On this page user can see short description of running resources like resource name, resource size (shape for EC2 instance and number of </w:t>
      </w:r>
      <w:r w:rsidR="00EE4C49">
        <w:t>slave’s</w:t>
      </w:r>
      <w:r>
        <w:t xml:space="preserve"> X shape of slave for EMR) and status of resource (which can be </w:t>
      </w:r>
      <w:r w:rsidRPr="004014CF">
        <w:rPr>
          <w:i/>
        </w:rPr>
        <w:t>running</w:t>
      </w:r>
      <w:r>
        <w:t xml:space="preserve"> or </w:t>
      </w:r>
      <w:r w:rsidRPr="004014CF">
        <w:rPr>
          <w:i/>
        </w:rPr>
        <w:t>stopped</w:t>
      </w:r>
      <w:r>
        <w:t>). There are 2 actions possible on these resources:</w:t>
      </w:r>
    </w:p>
    <w:p w14:paraId="440B3A43" w14:textId="07DD9B31" w:rsidR="008C2AB4" w:rsidRDefault="008C2AB4" w:rsidP="002C00C3">
      <w:pPr>
        <w:pStyle w:val="BodyText"/>
        <w:numPr>
          <w:ilvl w:val="0"/>
          <w:numId w:val="19"/>
        </w:numPr>
      </w:pPr>
      <w:r>
        <w:t xml:space="preserve">Create new Notebook server. </w:t>
      </w:r>
    </w:p>
    <w:p w14:paraId="5B974E5D" w14:textId="77B696C6" w:rsidR="008C2AB4" w:rsidRDefault="008C2AB4" w:rsidP="002C00C3">
      <w:pPr>
        <w:pStyle w:val="BodyText"/>
        <w:numPr>
          <w:ilvl w:val="1"/>
          <w:numId w:val="19"/>
        </w:numPr>
      </w:pPr>
      <w:r>
        <w:lastRenderedPageBreak/>
        <w:t>After Data Scientist defines needed template and instance shape following actions are available:</w:t>
      </w:r>
    </w:p>
    <w:p w14:paraId="32C30EDC" w14:textId="0E540028" w:rsidR="008C2AB4" w:rsidRDefault="008C2AB4" w:rsidP="002C00C3">
      <w:pPr>
        <w:pStyle w:val="BodyText"/>
        <w:numPr>
          <w:ilvl w:val="2"/>
          <w:numId w:val="19"/>
        </w:numPr>
      </w:pPr>
      <w:r>
        <w:t xml:space="preserve">Create – creates new notebook server with defined configuration. After </w:t>
      </w:r>
      <w:r w:rsidR="00FC3321">
        <w:t xml:space="preserve">user hits Create </w:t>
      </w:r>
      <w:r w:rsidR="00371B89">
        <w:t>Button</w:t>
      </w:r>
      <w:r w:rsidR="00FC3321">
        <w:t xml:space="preserve"> Data Scientist</w:t>
      </w:r>
      <w:r>
        <w:t xml:space="preserve"> is redirected to List resources page with “creating” status. While “creating” all button related to Notebook server, like Stop, Terminate, Deploy EMR are disabled. They become enabled as soon as status changes to “running”.</w:t>
      </w:r>
    </w:p>
    <w:p w14:paraId="506ED777" w14:textId="24E11591" w:rsidR="00FC3321" w:rsidRDefault="00FC3321" w:rsidP="002C00C3">
      <w:pPr>
        <w:pStyle w:val="BodyText"/>
        <w:numPr>
          <w:ilvl w:val="2"/>
          <w:numId w:val="19"/>
        </w:numPr>
      </w:pPr>
      <w:r>
        <w:t xml:space="preserve">Cancel button closes the popup. </w:t>
      </w:r>
    </w:p>
    <w:p w14:paraId="16CB4864" w14:textId="7D1798F6" w:rsidR="00FC3321" w:rsidRDefault="00FC3321" w:rsidP="002C00C3">
      <w:pPr>
        <w:pStyle w:val="BodyText"/>
      </w:pPr>
      <w:r>
        <w:t>List of possible statuses of Notebook server provisioning:</w:t>
      </w:r>
    </w:p>
    <w:p w14:paraId="0FA4CF31" w14:textId="77777777" w:rsidR="00FC3321" w:rsidRDefault="00FC3321" w:rsidP="002C00C3">
      <w:pPr>
        <w:pStyle w:val="BodyText"/>
        <w:numPr>
          <w:ilvl w:val="2"/>
          <w:numId w:val="19"/>
        </w:numPr>
      </w:pPr>
      <w:r>
        <w:t>Creating – until Notebooks server gets created</w:t>
      </w:r>
    </w:p>
    <w:p w14:paraId="40AD3A61" w14:textId="77777777" w:rsidR="00FC3321" w:rsidRDefault="00FC3321" w:rsidP="002C00C3">
      <w:pPr>
        <w:pStyle w:val="BodyText"/>
        <w:numPr>
          <w:ilvl w:val="2"/>
          <w:numId w:val="19"/>
        </w:numPr>
      </w:pPr>
      <w:r>
        <w:t xml:space="preserve">Running </w:t>
      </w:r>
    </w:p>
    <w:p w14:paraId="50A58230" w14:textId="77777777" w:rsidR="00FC3321" w:rsidRDefault="00FC3321" w:rsidP="002C00C3">
      <w:pPr>
        <w:pStyle w:val="BodyText"/>
        <w:numPr>
          <w:ilvl w:val="2"/>
          <w:numId w:val="19"/>
        </w:numPr>
      </w:pPr>
      <w:r>
        <w:t>Terminating – after Terminate button is pressed. Resource disappears from the scree as soon as Termination process is completed.</w:t>
      </w:r>
    </w:p>
    <w:p w14:paraId="78805B4D" w14:textId="77777777" w:rsidR="00FC3321" w:rsidRDefault="00FC3321" w:rsidP="002C00C3">
      <w:pPr>
        <w:pStyle w:val="BodyText"/>
        <w:numPr>
          <w:ilvl w:val="2"/>
          <w:numId w:val="19"/>
        </w:numPr>
      </w:pPr>
      <w:r>
        <w:t>Stopping – after Stop button is pressed. Changes to Stopped once done.</w:t>
      </w:r>
    </w:p>
    <w:p w14:paraId="00B280B6" w14:textId="77777777" w:rsidR="00FC3321" w:rsidRDefault="00FC3321" w:rsidP="002C00C3">
      <w:pPr>
        <w:pStyle w:val="BodyText"/>
      </w:pPr>
    </w:p>
    <w:p w14:paraId="47236930" w14:textId="6935D600" w:rsidR="00FE19E3" w:rsidRDefault="00FE19E3" w:rsidP="002C00C3">
      <w:pPr>
        <w:pStyle w:val="BodyText"/>
      </w:pPr>
      <w:r>
        <w:t>If analytical node has attached EMR clusters, it’s showed under the node and each of them can be terminated independently.</w:t>
      </w:r>
    </w:p>
    <w:p w14:paraId="530F31CC" w14:textId="18F96DB0" w:rsidR="00E40716" w:rsidRDefault="004014CF" w:rsidP="002C00C3">
      <w:pPr>
        <w:pStyle w:val="BodyText"/>
      </w:pPr>
      <w:r>
        <w:t xml:space="preserve">At the bottom, there is </w:t>
      </w:r>
      <w:r w:rsidRPr="004014CF">
        <w:rPr>
          <w:i/>
        </w:rPr>
        <w:t>Create new</w:t>
      </w:r>
      <w:r>
        <w:t xml:space="preserve"> button</w:t>
      </w:r>
      <w:r w:rsidR="002048BA">
        <w:t>,</w:t>
      </w:r>
      <w:r>
        <w:t xml:space="preserve"> </w:t>
      </w:r>
      <w:r w:rsidR="007E5C14">
        <w:t xml:space="preserve">which leads to </w:t>
      </w:r>
      <w:commentRangeStart w:id="653"/>
      <w:r w:rsidR="007E5C14">
        <w:t xml:space="preserve">new page or popup </w:t>
      </w:r>
      <w:commentRangeEnd w:id="653"/>
      <w:r w:rsidR="006B758A">
        <w:rPr>
          <w:rStyle w:val="CommentReference"/>
          <w:rFonts w:ascii="Times New Roman" w:hAnsi="Times New Roman"/>
          <w:color w:val="auto"/>
        </w:rPr>
        <w:commentReference w:id="653"/>
      </w:r>
      <w:r w:rsidR="007E5C14">
        <w:t xml:space="preserve">with an information required to create a new analytical tool and depictured on </w:t>
      </w:r>
      <w:r w:rsidR="007E5C14">
        <w:fldChar w:fldCharType="begin"/>
      </w:r>
      <w:r w:rsidR="007E5C14">
        <w:instrText xml:space="preserve"> REF _Ref461200665 \h </w:instrText>
      </w:r>
      <w:r w:rsidR="007E5C14">
        <w:fldChar w:fldCharType="separate"/>
      </w:r>
      <w:r w:rsidR="007E5C14">
        <w:t xml:space="preserve">Figure </w:t>
      </w:r>
      <w:r w:rsidR="007E5C14">
        <w:rPr>
          <w:noProof/>
        </w:rPr>
        <w:t>4</w:t>
      </w:r>
      <w:r w:rsidR="007E5C14">
        <w:t xml:space="preserve"> Create new analytical tool</w:t>
      </w:r>
      <w:r w:rsidR="007E5C14">
        <w:fldChar w:fldCharType="end"/>
      </w:r>
    </w:p>
    <w:p w14:paraId="5AA2ECD0" w14:textId="5F538DD6" w:rsidR="007E5C14" w:rsidRDefault="007E5C14" w:rsidP="002C00C3">
      <w:pPr>
        <w:pStyle w:val="BodyText"/>
      </w:pPr>
      <w:commentRangeStart w:id="654"/>
      <w:commentRangeStart w:id="655"/>
      <w:r>
        <w:rPr>
          <w:noProof/>
          <w:lang w:val="en-GB" w:eastAsia="en-GB"/>
        </w:rPr>
        <w:drawing>
          <wp:inline distT="0" distB="0" distL="0" distR="0" wp14:anchorId="237536DE" wp14:editId="0860215A">
            <wp:extent cx="5941695" cy="4028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695" cy="4028440"/>
                    </a:xfrm>
                    <a:prstGeom prst="rect">
                      <a:avLst/>
                    </a:prstGeom>
                  </pic:spPr>
                </pic:pic>
              </a:graphicData>
            </a:graphic>
          </wp:inline>
        </w:drawing>
      </w:r>
      <w:commentRangeEnd w:id="654"/>
      <w:commentRangeEnd w:id="655"/>
      <w:r w:rsidR="008A3D98">
        <w:rPr>
          <w:rStyle w:val="CommentReference"/>
          <w:rFonts w:ascii="Times New Roman" w:hAnsi="Times New Roman"/>
          <w:color w:val="auto"/>
        </w:rPr>
        <w:commentReference w:id="654"/>
      </w:r>
      <w:r w:rsidR="006B758A">
        <w:rPr>
          <w:rStyle w:val="CommentReference"/>
          <w:rFonts w:ascii="Times New Roman" w:hAnsi="Times New Roman"/>
          <w:color w:val="auto"/>
        </w:rPr>
        <w:commentReference w:id="655"/>
      </w:r>
    </w:p>
    <w:p w14:paraId="6B6A041E" w14:textId="58346482" w:rsidR="007E5C14" w:rsidRDefault="007E5C14" w:rsidP="00EE4C49">
      <w:pPr>
        <w:pStyle w:val="Caption"/>
        <w:jc w:val="center"/>
      </w:pPr>
      <w:bookmarkStart w:id="656" w:name="_Ref461200665"/>
      <w:r>
        <w:t xml:space="preserve">Figure </w:t>
      </w:r>
      <w:fldSimple w:instr=" SEQ Figure \* ARABIC ">
        <w:r w:rsidR="00D1552C">
          <w:rPr>
            <w:noProof/>
          </w:rPr>
          <w:t>4</w:t>
        </w:r>
      </w:fldSimple>
      <w:r>
        <w:t xml:space="preserve"> Create new analytical tool</w:t>
      </w:r>
      <w:bookmarkEnd w:id="656"/>
    </w:p>
    <w:p w14:paraId="69826655" w14:textId="77777777" w:rsidR="00EE4C49" w:rsidRDefault="00EE4C49" w:rsidP="00EE4C49">
      <w:pPr>
        <w:jc w:val="both"/>
        <w:rPr>
          <w:ins w:id="657" w:author="Dmytro Liaskovskyi" w:date="2016-09-15T10:29:00Z"/>
          <w:rFonts w:ascii="Trebuchet MS" w:hAnsi="Trebuchet MS"/>
          <w:color w:val="464547"/>
        </w:rPr>
      </w:pPr>
    </w:p>
    <w:p w14:paraId="5275ACA1" w14:textId="77777777" w:rsidR="00EE4C49" w:rsidRDefault="007E5C14" w:rsidP="00141DA9">
      <w:pPr>
        <w:rPr>
          <w:ins w:id="658" w:author="Dmytro Liaskovskyi" w:date="2016-09-15T10:29:00Z"/>
          <w:rFonts w:ascii="Trebuchet MS" w:hAnsi="Trebuchet MS"/>
          <w:color w:val="464547"/>
        </w:rPr>
      </w:pPr>
      <w:r w:rsidRPr="00EE4C49">
        <w:rPr>
          <w:rFonts w:ascii="Trebuchet MS" w:hAnsi="Trebuchet MS"/>
          <w:color w:val="464547"/>
        </w:rPr>
        <w:t xml:space="preserve">Back to </w:t>
      </w:r>
      <w:r w:rsidRPr="00EE4C49">
        <w:rPr>
          <w:rFonts w:ascii="Trebuchet MS" w:hAnsi="Trebuchet MS"/>
          <w:color w:val="464547"/>
        </w:rPr>
        <w:fldChar w:fldCharType="begin"/>
      </w:r>
      <w:r w:rsidRPr="00EE4C49">
        <w:rPr>
          <w:rFonts w:ascii="Trebuchet MS" w:hAnsi="Trebuchet MS"/>
          <w:color w:val="464547"/>
        </w:rPr>
        <w:instrText xml:space="preserve"> REF _Ref460599485 \h </w:instrText>
      </w:r>
      <w:r w:rsidR="00EE4C49">
        <w:rPr>
          <w:rFonts w:ascii="Trebuchet MS" w:hAnsi="Trebuchet MS"/>
          <w:color w:val="464547"/>
        </w:rPr>
        <w:instrText xml:space="preserve"> \* MERGEFORMAT </w:instrText>
      </w:r>
      <w:r w:rsidRPr="00EE4C49">
        <w:rPr>
          <w:rFonts w:ascii="Trebuchet MS" w:hAnsi="Trebuchet MS"/>
          <w:color w:val="464547"/>
        </w:rPr>
      </w:r>
      <w:r w:rsidRPr="00EE4C49">
        <w:rPr>
          <w:rFonts w:ascii="Trebuchet MS" w:hAnsi="Trebuchet MS"/>
          <w:color w:val="464547"/>
        </w:rPr>
        <w:fldChar w:fldCharType="separate"/>
      </w:r>
      <w:r w:rsidRPr="00EE4C49">
        <w:rPr>
          <w:rFonts w:ascii="Trebuchet MS" w:hAnsi="Trebuchet MS"/>
          <w:color w:val="464547"/>
        </w:rPr>
        <w:t>Figure 3 List resources</w:t>
      </w:r>
      <w:r w:rsidRPr="00EE4C49">
        <w:rPr>
          <w:rFonts w:ascii="Trebuchet MS" w:hAnsi="Trebuchet MS"/>
          <w:color w:val="464547"/>
        </w:rPr>
        <w:fldChar w:fldCharType="end"/>
      </w:r>
      <w:r w:rsidRPr="00EE4C49">
        <w:rPr>
          <w:rFonts w:ascii="Trebuchet MS" w:hAnsi="Trebuchet MS"/>
          <w:color w:val="464547"/>
        </w:rPr>
        <w:t xml:space="preserve">, each </w:t>
      </w:r>
      <w:r w:rsidR="00FE19E3" w:rsidRPr="00EE4C49">
        <w:rPr>
          <w:rFonts w:ascii="Trebuchet MS" w:hAnsi="Trebuchet MS"/>
          <w:color w:val="464547"/>
        </w:rPr>
        <w:t xml:space="preserve">analytical node has a button Deploy EMR which allows to create and attached EMR with specific number of nodes to this service as shown in expected popup </w:t>
      </w:r>
    </w:p>
    <w:p w14:paraId="5E955F24" w14:textId="3C050037" w:rsidR="00FE19E3" w:rsidRDefault="00FE19E3" w:rsidP="00141DA9">
      <w:r w:rsidRPr="00EE4C49">
        <w:rPr>
          <w:rFonts w:ascii="Trebuchet MS" w:hAnsi="Trebuchet MS"/>
          <w:color w:val="464547"/>
        </w:rPr>
        <w:fldChar w:fldCharType="begin"/>
      </w:r>
      <w:r w:rsidRPr="00EE4C49">
        <w:rPr>
          <w:rFonts w:ascii="Trebuchet MS" w:hAnsi="Trebuchet MS"/>
          <w:color w:val="464547"/>
        </w:rPr>
        <w:instrText xml:space="preserve"> REF _Ref461201782 \h </w:instrText>
      </w:r>
      <w:r w:rsidR="00EE4C49">
        <w:rPr>
          <w:rFonts w:ascii="Trebuchet MS" w:hAnsi="Trebuchet MS"/>
          <w:color w:val="464547"/>
        </w:rPr>
        <w:instrText xml:space="preserve"> \* MERGEFORMAT </w:instrText>
      </w:r>
      <w:r w:rsidRPr="00EE4C49">
        <w:rPr>
          <w:rFonts w:ascii="Trebuchet MS" w:hAnsi="Trebuchet MS"/>
          <w:color w:val="464547"/>
        </w:rPr>
      </w:r>
      <w:r w:rsidRPr="00EE4C49">
        <w:rPr>
          <w:rFonts w:ascii="Trebuchet MS" w:hAnsi="Trebuchet MS"/>
          <w:color w:val="464547"/>
        </w:rPr>
        <w:fldChar w:fldCharType="separate"/>
      </w:r>
      <w:r w:rsidRPr="00EE4C49">
        <w:rPr>
          <w:rFonts w:ascii="Trebuchet MS" w:hAnsi="Trebuchet MS"/>
          <w:color w:val="464547"/>
        </w:rPr>
        <w:t>Figure 5</w:t>
      </w:r>
      <w:ins w:id="659" w:author="Dmytro Liaskovskyi" w:date="2016-09-15T10:29:00Z">
        <w:r w:rsidR="00EE4C49">
          <w:rPr>
            <w:rFonts w:ascii="Trebuchet MS" w:hAnsi="Trebuchet MS"/>
            <w:color w:val="464547"/>
            <w:lang w:val="uk-UA"/>
          </w:rPr>
          <w:t xml:space="preserve"> </w:t>
        </w:r>
      </w:ins>
      <w:r w:rsidRPr="00EE4C49">
        <w:rPr>
          <w:rFonts w:ascii="Trebuchet MS" w:hAnsi="Trebuchet MS"/>
          <w:color w:val="464547"/>
        </w:rPr>
        <w:t xml:space="preserve">Create </w:t>
      </w:r>
      <w:r w:rsidR="00EE4C49" w:rsidRPr="00EE4C49">
        <w:rPr>
          <w:rFonts w:ascii="Trebuchet MS" w:hAnsi="Trebuchet MS"/>
          <w:color w:val="464547"/>
        </w:rPr>
        <w:t>computational resources</w:t>
      </w:r>
      <w:r w:rsidRPr="00EE4C49">
        <w:rPr>
          <w:rFonts w:ascii="Trebuchet MS" w:hAnsi="Trebuchet MS"/>
          <w:color w:val="464547"/>
        </w:rPr>
        <w:fldChar w:fldCharType="end"/>
      </w:r>
      <w:r w:rsidRPr="00EE4C49">
        <w:rPr>
          <w:rFonts w:ascii="Trebuchet MS" w:hAnsi="Trebuchet MS"/>
          <w:color w:val="464547"/>
        </w:rPr>
        <w:t xml:space="preserve"> </w:t>
      </w:r>
      <w:commentRangeStart w:id="660"/>
      <w:r>
        <w:rPr>
          <w:noProof/>
          <w:lang w:val="en-GB" w:eastAsia="en-GB"/>
        </w:rPr>
        <w:lastRenderedPageBreak/>
        <w:drawing>
          <wp:inline distT="0" distB="0" distL="0" distR="0" wp14:anchorId="38E49484" wp14:editId="6AEC1DF5">
            <wp:extent cx="5941695" cy="307086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695" cy="3070860"/>
                    </a:xfrm>
                    <a:prstGeom prst="rect">
                      <a:avLst/>
                    </a:prstGeom>
                  </pic:spPr>
                </pic:pic>
              </a:graphicData>
            </a:graphic>
          </wp:inline>
        </w:drawing>
      </w:r>
      <w:commentRangeEnd w:id="660"/>
      <w:r w:rsidR="00E23BF4">
        <w:rPr>
          <w:rStyle w:val="CommentReference"/>
        </w:rPr>
        <w:commentReference w:id="660"/>
      </w:r>
    </w:p>
    <w:p w14:paraId="735425E3" w14:textId="1193A469" w:rsidR="00FE19E3" w:rsidRDefault="00FE19E3" w:rsidP="00BB7C4D">
      <w:pPr>
        <w:pStyle w:val="Caption"/>
        <w:jc w:val="center"/>
      </w:pPr>
      <w:bookmarkStart w:id="661" w:name="_Ref461201782"/>
      <w:r>
        <w:t xml:space="preserve">Figure </w:t>
      </w:r>
      <w:fldSimple w:instr=" SEQ Figure \* ARABIC ">
        <w:r w:rsidR="00D1552C">
          <w:rPr>
            <w:noProof/>
          </w:rPr>
          <w:t>5</w:t>
        </w:r>
      </w:fldSimple>
      <w:ins w:id="662" w:author="Dmytro Liaskovskyi" w:date="2016-09-15T10:20:00Z">
        <w:r w:rsidR="001D1942">
          <w:rPr>
            <w:lang w:val="uk-UA"/>
          </w:rPr>
          <w:t xml:space="preserve"> </w:t>
        </w:r>
      </w:ins>
      <w:r>
        <w:t>Create computational resources</w:t>
      </w:r>
      <w:bookmarkEnd w:id="661"/>
    </w:p>
    <w:p w14:paraId="056D19A1" w14:textId="77777777" w:rsidR="00EE4C49" w:rsidRDefault="00EE4C49" w:rsidP="00EE4C49">
      <w:pPr>
        <w:jc w:val="both"/>
        <w:rPr>
          <w:ins w:id="663" w:author="Dmytro Liaskovskyi" w:date="2016-09-15T10:28:00Z"/>
          <w:rFonts w:ascii="Trebuchet MS" w:hAnsi="Trebuchet MS"/>
          <w:color w:val="464547"/>
        </w:rPr>
      </w:pPr>
    </w:p>
    <w:p w14:paraId="6891559D" w14:textId="3BF3721A" w:rsidR="00E23BF4" w:rsidRPr="00EE4C49" w:rsidRDefault="00E23BF4" w:rsidP="00EE4C49">
      <w:pPr>
        <w:jc w:val="both"/>
        <w:rPr>
          <w:rFonts w:ascii="Trebuchet MS" w:hAnsi="Trebuchet MS"/>
          <w:color w:val="464547"/>
        </w:rPr>
      </w:pPr>
      <w:r w:rsidRPr="00EE4C49">
        <w:rPr>
          <w:rFonts w:ascii="Trebuchet MS" w:hAnsi="Trebuchet MS"/>
          <w:color w:val="464547"/>
        </w:rPr>
        <w:t>Cluster Alias field should be prefilled with username and Data Scientists adds only alias as suffix.</w:t>
      </w:r>
    </w:p>
    <w:p w14:paraId="2B269D67" w14:textId="619E3635" w:rsidR="000742F5" w:rsidRPr="00141DA9" w:rsidRDefault="000742F5" w:rsidP="00EE4C49">
      <w:pPr>
        <w:jc w:val="both"/>
        <w:rPr>
          <w:ins w:id="664" w:author="Kostiantyn Kudriavtsev" w:date="2016-09-09T16:27:00Z"/>
          <w:rFonts w:ascii="Trebuchet MS" w:hAnsi="Trebuchet MS"/>
          <w:color w:val="FF0000"/>
        </w:rPr>
      </w:pPr>
      <w:r w:rsidRPr="00EE4C49">
        <w:rPr>
          <w:rFonts w:ascii="Trebuchet MS" w:hAnsi="Trebuchet MS"/>
          <w:color w:val="464547"/>
        </w:rPr>
        <w:t>On the fly in-field validation should prevents from inputting of special characters</w:t>
      </w:r>
      <w:r w:rsidRPr="00141DA9">
        <w:rPr>
          <w:rFonts w:ascii="Trebuchet MS" w:hAnsi="Trebuchet MS"/>
          <w:color w:val="FF0000"/>
        </w:rPr>
        <w:t xml:space="preserve">. List of special chars – </w:t>
      </w:r>
      <w:proofErr w:type="gramStart"/>
      <w:r w:rsidRPr="00141DA9">
        <w:rPr>
          <w:rFonts w:ascii="Trebuchet MS" w:hAnsi="Trebuchet MS"/>
          <w:color w:val="FF0000"/>
        </w:rPr>
        <w:t>TBD..</w:t>
      </w:r>
      <w:proofErr w:type="gramEnd"/>
    </w:p>
    <w:p w14:paraId="02D314E2" w14:textId="77777777" w:rsidR="000742F5" w:rsidRPr="00EE4C49" w:rsidRDefault="000742F5" w:rsidP="00EE4C49">
      <w:pPr>
        <w:jc w:val="both"/>
        <w:rPr>
          <w:ins w:id="665" w:author="Dmytro Liaskovskyi" w:date="2016-09-14T17:33:00Z"/>
          <w:rFonts w:ascii="Trebuchet MS" w:hAnsi="Trebuchet MS"/>
          <w:color w:val="464547"/>
        </w:rPr>
      </w:pPr>
    </w:p>
    <w:p w14:paraId="2CDC416D" w14:textId="6640AC47" w:rsidR="00FE19E3" w:rsidRDefault="00FE19E3" w:rsidP="00EE4C49">
      <w:pPr>
        <w:jc w:val="both"/>
        <w:rPr>
          <w:ins w:id="666" w:author="Dmytro Liaskovskyi" w:date="2016-09-15T10:28:00Z"/>
          <w:rFonts w:ascii="Trebuchet MS" w:hAnsi="Trebuchet MS"/>
          <w:color w:val="464547"/>
        </w:rPr>
      </w:pPr>
      <w:r w:rsidRPr="00EE4C49">
        <w:rPr>
          <w:rFonts w:ascii="Trebuchet MS" w:hAnsi="Trebuchet MS"/>
          <w:color w:val="464547"/>
        </w:rPr>
        <w:t xml:space="preserve">Click on each resource listed on </w:t>
      </w:r>
      <w:r w:rsidRPr="00EE4C49">
        <w:rPr>
          <w:rFonts w:ascii="Trebuchet MS" w:hAnsi="Trebuchet MS"/>
          <w:color w:val="464547"/>
        </w:rPr>
        <w:fldChar w:fldCharType="begin"/>
      </w:r>
      <w:r w:rsidRPr="00EE4C49">
        <w:rPr>
          <w:rFonts w:ascii="Trebuchet MS" w:hAnsi="Trebuchet MS"/>
          <w:color w:val="464547"/>
        </w:rPr>
        <w:instrText xml:space="preserve"> REF _Ref460599485 \h </w:instrText>
      </w:r>
      <w:r w:rsidR="00EE4C49">
        <w:rPr>
          <w:rFonts w:ascii="Trebuchet MS" w:hAnsi="Trebuchet MS"/>
          <w:color w:val="464547"/>
        </w:rPr>
        <w:instrText xml:space="preserve"> \* MERGEFORMAT </w:instrText>
      </w:r>
      <w:r w:rsidRPr="00EE4C49">
        <w:rPr>
          <w:rFonts w:ascii="Trebuchet MS" w:hAnsi="Trebuchet MS"/>
          <w:color w:val="464547"/>
        </w:rPr>
      </w:r>
      <w:r w:rsidRPr="00EE4C49">
        <w:rPr>
          <w:rFonts w:ascii="Trebuchet MS" w:hAnsi="Trebuchet MS"/>
          <w:color w:val="464547"/>
        </w:rPr>
        <w:fldChar w:fldCharType="separate"/>
      </w:r>
      <w:r w:rsidRPr="00EE4C49">
        <w:rPr>
          <w:rFonts w:ascii="Trebuchet MS" w:hAnsi="Trebuchet MS"/>
          <w:color w:val="464547"/>
        </w:rPr>
        <w:t>Figure 3 List resources</w:t>
      </w:r>
      <w:r w:rsidRPr="00EE4C49">
        <w:rPr>
          <w:rFonts w:ascii="Trebuchet MS" w:hAnsi="Trebuchet MS"/>
          <w:color w:val="464547"/>
        </w:rPr>
        <w:fldChar w:fldCharType="end"/>
      </w:r>
      <w:r w:rsidRPr="00EE4C49">
        <w:rPr>
          <w:rFonts w:ascii="Trebuchet MS" w:hAnsi="Trebuchet MS"/>
          <w:color w:val="464547"/>
        </w:rPr>
        <w:t xml:space="preserve"> must show details about box and instruction how to connect to this node, as shown on </w:t>
      </w:r>
      <w:r w:rsidRPr="00EE4C49">
        <w:rPr>
          <w:rFonts w:ascii="Trebuchet MS" w:hAnsi="Trebuchet MS"/>
          <w:color w:val="464547"/>
        </w:rPr>
        <w:fldChar w:fldCharType="begin"/>
      </w:r>
      <w:r w:rsidRPr="00EE4C49">
        <w:rPr>
          <w:rFonts w:ascii="Trebuchet MS" w:hAnsi="Trebuchet MS"/>
          <w:color w:val="464547"/>
        </w:rPr>
        <w:instrText xml:space="preserve"> REF _Ref461201870 \h </w:instrText>
      </w:r>
      <w:r w:rsidR="00EE4C49">
        <w:rPr>
          <w:rFonts w:ascii="Trebuchet MS" w:hAnsi="Trebuchet MS"/>
          <w:color w:val="464547"/>
        </w:rPr>
        <w:instrText xml:space="preserve"> \* MERGEFORMAT </w:instrText>
      </w:r>
      <w:r w:rsidRPr="00EE4C49">
        <w:rPr>
          <w:rFonts w:ascii="Trebuchet MS" w:hAnsi="Trebuchet MS"/>
          <w:color w:val="464547"/>
        </w:rPr>
      </w:r>
      <w:r w:rsidRPr="00EE4C49">
        <w:rPr>
          <w:rFonts w:ascii="Trebuchet MS" w:hAnsi="Trebuchet MS"/>
          <w:color w:val="464547"/>
        </w:rPr>
        <w:fldChar w:fldCharType="separate"/>
      </w:r>
      <w:r w:rsidRPr="00EE4C49">
        <w:rPr>
          <w:rFonts w:ascii="Trebuchet MS" w:hAnsi="Trebuchet MS"/>
          <w:color w:val="464547"/>
        </w:rPr>
        <w:t>Figure 6 Details</w:t>
      </w:r>
      <w:r w:rsidRPr="00EE4C49">
        <w:rPr>
          <w:rFonts w:ascii="Trebuchet MS" w:hAnsi="Trebuchet MS"/>
          <w:color w:val="464547"/>
        </w:rPr>
        <w:fldChar w:fldCharType="end"/>
      </w:r>
    </w:p>
    <w:p w14:paraId="5A1DFAAE" w14:textId="77777777" w:rsidR="00EE4C49" w:rsidRPr="00EE4C49" w:rsidRDefault="00EE4C49" w:rsidP="00EE4C49">
      <w:pPr>
        <w:jc w:val="both"/>
        <w:rPr>
          <w:rFonts w:ascii="Trebuchet MS" w:hAnsi="Trebuchet MS"/>
          <w:color w:val="464547"/>
        </w:rPr>
      </w:pPr>
    </w:p>
    <w:p w14:paraId="26774254" w14:textId="4FF72D5E" w:rsidR="00FE19E3" w:rsidRDefault="00FE19E3" w:rsidP="00EC0B27">
      <w:r>
        <w:rPr>
          <w:noProof/>
          <w:lang w:val="en-GB" w:eastAsia="en-GB"/>
        </w:rPr>
        <w:drawing>
          <wp:inline distT="0" distB="0" distL="0" distR="0" wp14:anchorId="58944C35" wp14:editId="7F463CE8">
            <wp:extent cx="5941695" cy="281813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695" cy="2818130"/>
                    </a:xfrm>
                    <a:prstGeom prst="rect">
                      <a:avLst/>
                    </a:prstGeom>
                  </pic:spPr>
                </pic:pic>
              </a:graphicData>
            </a:graphic>
          </wp:inline>
        </w:drawing>
      </w:r>
    </w:p>
    <w:p w14:paraId="4660905B" w14:textId="325B4770" w:rsidR="00FE19E3" w:rsidRPr="00AE6F0F" w:rsidRDefault="00FE19E3" w:rsidP="00BB7C4D">
      <w:pPr>
        <w:pStyle w:val="Caption"/>
        <w:jc w:val="center"/>
      </w:pPr>
      <w:bookmarkStart w:id="667" w:name="_Ref461201870"/>
      <w:r>
        <w:t xml:space="preserve">Figure </w:t>
      </w:r>
      <w:fldSimple w:instr=" SEQ Figure \* ARABIC ">
        <w:r w:rsidR="00D1552C">
          <w:rPr>
            <w:noProof/>
          </w:rPr>
          <w:t>6</w:t>
        </w:r>
      </w:fldSimple>
      <w:r>
        <w:t xml:space="preserve"> Details</w:t>
      </w:r>
      <w:bookmarkEnd w:id="667"/>
    </w:p>
    <w:p w14:paraId="21EAF750" w14:textId="7BF38AD2" w:rsidR="00141DA9" w:rsidRDefault="00B366C9" w:rsidP="00B366C9">
      <w:pPr>
        <w:pStyle w:val="Heading3"/>
        <w:rPr>
          <w:ins w:id="668" w:author="Dmytro Liaskovskyi" w:date="2016-09-15T10:32:00Z"/>
        </w:rPr>
      </w:pPr>
      <w:bookmarkStart w:id="669" w:name="_Toc461719998"/>
      <w:bookmarkStart w:id="670" w:name="_Ref427243544"/>
      <w:bookmarkStart w:id="671" w:name="_Toc461639451"/>
      <w:ins w:id="672" w:author="Dmytro Liaskovskyi" w:date="2016-09-15T10:51:00Z">
        <w:r>
          <w:t xml:space="preserve">Basic </w:t>
        </w:r>
      </w:ins>
      <w:ins w:id="673" w:author="Dmytro Liaskovskyi" w:date="2016-09-15T10:32:00Z">
        <w:r w:rsidR="00141DA9">
          <w:t>User Scenarios</w:t>
        </w:r>
      </w:ins>
      <w:ins w:id="674" w:author="Dmytro Liaskovskyi" w:date="2016-09-15T10:51:00Z">
        <w:r>
          <w:t xml:space="preserve"> and Workflows</w:t>
        </w:r>
      </w:ins>
      <w:bookmarkEnd w:id="669"/>
    </w:p>
    <w:p w14:paraId="16C16AC1" w14:textId="4D435618" w:rsidR="00141DA9" w:rsidRPr="001629A1" w:rsidRDefault="00141DA9" w:rsidP="002C00C3">
      <w:pPr>
        <w:pStyle w:val="BodyText"/>
        <w:numPr>
          <w:ilvl w:val="0"/>
          <w:numId w:val="55"/>
        </w:numPr>
        <w:rPr>
          <w:ins w:id="675" w:author="Dmytro Liaskovskyi" w:date="2016-09-15T10:44:00Z"/>
        </w:rPr>
      </w:pPr>
      <w:ins w:id="676" w:author="Dmytro Liaskovskyi" w:date="2016-09-15T10:32:00Z">
        <w:r w:rsidRPr="001629A1">
          <w:t>Data Scientist logs into application</w:t>
        </w:r>
      </w:ins>
    </w:p>
    <w:p w14:paraId="4C76DDED" w14:textId="77777777" w:rsidR="001629A1" w:rsidRDefault="001629A1" w:rsidP="002C00C3">
      <w:pPr>
        <w:pStyle w:val="BodyText"/>
        <w:rPr>
          <w:ins w:id="677" w:author="Dmytro Liaskovskyi" w:date="2016-09-15T10:50:00Z"/>
        </w:rPr>
      </w:pPr>
      <w:ins w:id="678" w:author="Dmytro Liaskovskyi" w:date="2016-09-15T10:44:00Z">
        <w:r w:rsidRPr="001629A1">
          <w:t>As a Data</w:t>
        </w:r>
        <w:r>
          <w:t xml:space="preserve"> Scientist I would like to login to application </w:t>
        </w:r>
      </w:ins>
      <w:ins w:id="679" w:author="Dmytro Liaskovskyi" w:date="2016-09-15T10:45:00Z">
        <w:r>
          <w:t xml:space="preserve">via </w:t>
        </w:r>
      </w:ins>
      <w:ins w:id="680" w:author="Dmytro Liaskovskyi" w:date="2016-09-15T10:44:00Z">
        <w:r>
          <w:t xml:space="preserve">WEB UI </w:t>
        </w:r>
      </w:ins>
      <w:ins w:id="681" w:author="Dmytro Liaskovskyi" w:date="2016-09-15T10:45:00Z">
        <w:r>
          <w:t xml:space="preserve">Login screen </w:t>
        </w:r>
      </w:ins>
      <w:ins w:id="682" w:author="Dmytro Liaskovskyi" w:date="2016-09-15T10:44:00Z">
        <w:r>
          <w:t xml:space="preserve">using my </w:t>
        </w:r>
      </w:ins>
      <w:ins w:id="683" w:author="Dmytro Liaskovskyi" w:date="2016-09-15T10:45:00Z">
        <w:r>
          <w:t xml:space="preserve">corporate LDAP credentials. </w:t>
        </w:r>
      </w:ins>
    </w:p>
    <w:p w14:paraId="030811AC" w14:textId="4B4FB8F1" w:rsidR="001629A1" w:rsidRDefault="001629A1" w:rsidP="002C00C3">
      <w:pPr>
        <w:pStyle w:val="BodyText"/>
        <w:rPr>
          <w:ins w:id="684" w:author="Dmytro Liaskovskyi" w:date="2016-09-15T10:47:00Z"/>
        </w:rPr>
      </w:pPr>
      <w:ins w:id="685" w:author="Dmytro Liaskovskyi" w:date="2016-09-15T10:45:00Z">
        <w:r>
          <w:t xml:space="preserve">If I enter wrong username and/or password </w:t>
        </w:r>
      </w:ins>
      <w:ins w:id="686" w:author="Dmytro Liaskovskyi" w:date="2016-09-15T10:47:00Z">
        <w:r>
          <w:t xml:space="preserve">and hit Login - </w:t>
        </w:r>
      </w:ins>
      <w:ins w:id="687" w:author="Dmytro Liaskovskyi" w:date="2016-09-15T10:46:00Z">
        <w:r>
          <w:t>then validation message shows up between password field and Login button: “Wrong username and/or password”</w:t>
        </w:r>
      </w:ins>
    </w:p>
    <w:p w14:paraId="3DF0719A" w14:textId="25EEF1FA" w:rsidR="001629A1" w:rsidRDefault="001629A1" w:rsidP="002C00C3">
      <w:pPr>
        <w:pStyle w:val="BodyText"/>
        <w:rPr>
          <w:ins w:id="688" w:author="Dmytro Liaskovskyi" w:date="2016-09-15T10:49:00Z"/>
        </w:rPr>
      </w:pPr>
      <w:ins w:id="689" w:author="Dmytro Liaskovskyi" w:date="2016-09-15T10:47:00Z">
        <w:r>
          <w:lastRenderedPageBreak/>
          <w:t>If I enter proper credentials and hit</w:t>
        </w:r>
      </w:ins>
      <w:ins w:id="690" w:author="Dmytro Liaskovskyi" w:date="2016-09-15T10:48:00Z">
        <w:r>
          <w:t xml:space="preserve"> Login – then I should be </w:t>
        </w:r>
      </w:ins>
      <w:ins w:id="691" w:author="Dmytro Liaskovskyi" w:date="2016-09-15T10:49:00Z">
        <w:r>
          <w:t>logged into application and automatically redirected to “Upload public key button” or “List of resources” screen.</w:t>
        </w:r>
      </w:ins>
    </w:p>
    <w:p w14:paraId="1DDC62B4" w14:textId="4C27E129" w:rsidR="001629A1" w:rsidRDefault="001629A1" w:rsidP="002C00C3">
      <w:pPr>
        <w:pStyle w:val="BodyText"/>
        <w:rPr>
          <w:ins w:id="692" w:author="Dmytro Liaskovskyi" w:date="2016-09-15T10:50:00Z"/>
        </w:rPr>
      </w:pPr>
      <w:ins w:id="693" w:author="Dmytro Liaskovskyi" w:date="2016-09-15T10:49:00Z">
        <w:r>
          <w:t>If I haven’t upload my public key before</w:t>
        </w:r>
      </w:ins>
      <w:ins w:id="694" w:author="Dmytro Liaskovskyi" w:date="2016-09-15T10:50:00Z">
        <w:r>
          <w:t xml:space="preserve"> – then I should be redirected to “Upload my public key screen”.</w:t>
        </w:r>
      </w:ins>
    </w:p>
    <w:p w14:paraId="30F5B2BE" w14:textId="2ECBB0AF" w:rsidR="001629A1" w:rsidRPr="001629A1" w:rsidRDefault="001629A1" w:rsidP="002C00C3">
      <w:pPr>
        <w:pStyle w:val="BodyText"/>
        <w:rPr>
          <w:ins w:id="695" w:author="Dmytro Liaskovskyi" w:date="2016-09-15T10:32:00Z"/>
        </w:rPr>
      </w:pPr>
      <w:ins w:id="696" w:author="Dmytro Liaskovskyi" w:date="2016-09-15T10:50:00Z">
        <w:r>
          <w:t xml:space="preserve">If I have already uploaded my public key successfully – then after Login I should be redirected to </w:t>
        </w:r>
      </w:ins>
      <w:ins w:id="697" w:author="Dmytro Liaskovskyi" w:date="2016-09-15T10:51:00Z">
        <w:r>
          <w:t>“List of resources screen”</w:t>
        </w:r>
      </w:ins>
    </w:p>
    <w:p w14:paraId="0478DA3D" w14:textId="77777777" w:rsidR="001629A1" w:rsidRDefault="001629A1" w:rsidP="002C00C3">
      <w:pPr>
        <w:pStyle w:val="BodyText"/>
        <w:rPr>
          <w:ins w:id="698" w:author="Dmytro Liaskovskyi" w:date="2016-09-15T10:44:00Z"/>
        </w:rPr>
        <w:pPrChange w:id="699" w:author="Paul Gesiak" w:date="2016-09-16T08:45:00Z">
          <w:pPr>
            <w:pStyle w:val="BodyText"/>
            <w:ind w:left="360"/>
          </w:pPr>
        </w:pPrChange>
      </w:pPr>
    </w:p>
    <w:p w14:paraId="3530AAE1" w14:textId="79728C19" w:rsidR="00141DA9" w:rsidRDefault="00141DA9" w:rsidP="002C00C3">
      <w:pPr>
        <w:pStyle w:val="BodyText"/>
        <w:numPr>
          <w:ilvl w:val="0"/>
          <w:numId w:val="55"/>
        </w:numPr>
        <w:rPr>
          <w:ins w:id="700" w:author="Dmytro Liaskovskyi" w:date="2016-09-15T11:43:00Z"/>
        </w:rPr>
      </w:pPr>
      <w:ins w:id="701" w:author="Dmytro Liaskovskyi" w:date="2016-09-15T10:33:00Z">
        <w:r>
          <w:t>Data Scientist uploads his public key</w:t>
        </w:r>
      </w:ins>
    </w:p>
    <w:p w14:paraId="3A75A134" w14:textId="77777777" w:rsidR="0014206F" w:rsidRDefault="0014206F" w:rsidP="002C00C3">
      <w:pPr>
        <w:pStyle w:val="BodyText"/>
        <w:rPr>
          <w:ins w:id="702" w:author="Dmytro Liaskovskyi" w:date="2016-09-15T10:53:00Z"/>
        </w:rPr>
        <w:pPrChange w:id="703" w:author="Paul Gesiak" w:date="2016-09-16T08:45:00Z">
          <w:pPr>
            <w:pStyle w:val="BodyText"/>
            <w:ind w:left="360"/>
          </w:pPr>
        </w:pPrChange>
      </w:pPr>
    </w:p>
    <w:p w14:paraId="751266A5" w14:textId="11198615" w:rsidR="00B366C9" w:rsidRDefault="00B366C9" w:rsidP="002C00C3">
      <w:pPr>
        <w:pStyle w:val="BodyText"/>
        <w:rPr>
          <w:ins w:id="704" w:author="Dmytro Liaskovskyi" w:date="2016-09-15T10:57:00Z"/>
        </w:rPr>
      </w:pPr>
      <w:ins w:id="705" w:author="Dmytro Liaskovskyi" w:date="2016-09-15T10:56:00Z">
        <w:r>
          <w:t>If I haven’t uploaded my public key before – then after Login I need to be redirected to “Upload public key” screen</w:t>
        </w:r>
      </w:ins>
    </w:p>
    <w:p w14:paraId="1B3999B0" w14:textId="437E2CAE" w:rsidR="00B366C9" w:rsidRDefault="0014206F" w:rsidP="002C00C3">
      <w:pPr>
        <w:pStyle w:val="BodyText"/>
        <w:rPr>
          <w:ins w:id="706" w:author="Dmytro Liaskovskyi" w:date="2016-09-15T11:36:00Z"/>
        </w:rPr>
      </w:pPr>
      <w:ins w:id="707" w:author="Dmytro Liaskovskyi" w:date="2016-09-15T11:35:00Z">
        <w:r>
          <w:t xml:space="preserve">If I have been redirected to “Upload public key screen” I should be able to </w:t>
        </w:r>
      </w:ins>
      <w:ins w:id="708" w:author="Dmytro Liaskovskyi" w:date="2016-09-15T11:36:00Z">
        <w:r>
          <w:t xml:space="preserve">perform </w:t>
        </w:r>
      </w:ins>
      <w:ins w:id="709" w:author="Dmytro Liaskovskyi" w:date="2016-09-15T11:37:00Z">
        <w:r>
          <w:t>following actions</w:t>
        </w:r>
      </w:ins>
      <w:ins w:id="710" w:author="Dmytro Liaskovskyi" w:date="2016-09-15T11:36:00Z">
        <w:r>
          <w:t xml:space="preserve"> from it: Logout, </w:t>
        </w:r>
      </w:ins>
      <w:ins w:id="711" w:author="Dmytro Liaskovskyi" w:date="2016-09-15T11:37:00Z">
        <w:r>
          <w:t>upload</w:t>
        </w:r>
      </w:ins>
      <w:ins w:id="712" w:author="Dmytro Liaskovskyi" w:date="2016-09-15T11:36:00Z">
        <w:r>
          <w:t xml:space="preserve"> a key, get acquainted with instructions, Create initial infr</w:t>
        </w:r>
      </w:ins>
      <w:ins w:id="713" w:author="Dmytro Liaskovskyi" w:date="2016-09-15T11:37:00Z">
        <w:r>
          <w:t>astr</w:t>
        </w:r>
      </w:ins>
      <w:ins w:id="714" w:author="Dmytro Liaskovskyi" w:date="2016-09-15T11:36:00Z">
        <w:r>
          <w:t>ucture.</w:t>
        </w:r>
      </w:ins>
    </w:p>
    <w:p w14:paraId="5A84EF7E" w14:textId="2ECFC8E6" w:rsidR="0014206F" w:rsidRDefault="0014206F" w:rsidP="002C00C3">
      <w:pPr>
        <w:pStyle w:val="BodyText"/>
        <w:rPr>
          <w:ins w:id="715" w:author="Dmytro Liaskovskyi" w:date="2016-09-15T11:37:00Z"/>
        </w:rPr>
      </w:pPr>
      <w:ins w:id="716" w:author="Dmytro Liaskovskyi" w:date="2016-09-15T11:37:00Z">
        <w:r>
          <w:t>If I click on Upload button – then a standard OS popup shows up asking to select a public key.</w:t>
        </w:r>
      </w:ins>
    </w:p>
    <w:p w14:paraId="745ADCFE" w14:textId="5B41191C" w:rsidR="0014206F" w:rsidRDefault="0014206F" w:rsidP="002C00C3">
      <w:pPr>
        <w:pStyle w:val="BodyText"/>
        <w:rPr>
          <w:ins w:id="717" w:author="Dmytro Liaskovskyi" w:date="2016-09-15T11:39:00Z"/>
        </w:rPr>
      </w:pPr>
      <w:ins w:id="718" w:author="Dmytro Liaskovskyi" w:date="2016-09-15T11:38:00Z">
        <w:r>
          <w:t>If I upload a corrupted public key</w:t>
        </w:r>
      </w:ins>
      <w:ins w:id="719" w:author="Dmytro Liaskovskyi" w:date="2016-09-15T11:39:00Z">
        <w:r>
          <w:t>, or not a key at all</w:t>
        </w:r>
      </w:ins>
      <w:ins w:id="720" w:author="Dmytro Liaskovskyi" w:date="2016-09-15T11:38:00Z">
        <w:r>
          <w:t xml:space="preserve"> – validation error should show up </w:t>
        </w:r>
      </w:ins>
      <w:ins w:id="721" w:author="Dmytro Liaskovskyi" w:date="2016-09-15T11:39:00Z">
        <w:r>
          <w:t>and key should not be uploaded</w:t>
        </w:r>
      </w:ins>
      <w:ins w:id="722" w:author="Dmytro Liaskovskyi" w:date="2016-09-15T11:40:00Z">
        <w:r>
          <w:t>. Create button should remain disabled.</w:t>
        </w:r>
      </w:ins>
    </w:p>
    <w:p w14:paraId="61E7918C" w14:textId="296DA9E5" w:rsidR="0014206F" w:rsidRDefault="0014206F" w:rsidP="002C00C3">
      <w:pPr>
        <w:pStyle w:val="BodyText"/>
        <w:rPr>
          <w:ins w:id="723" w:author="Dmytro Liaskovskyi" w:date="2016-09-15T11:40:00Z"/>
        </w:rPr>
      </w:pPr>
      <w:ins w:id="724" w:author="Dmytro Liaskovskyi" w:date="2016-09-15T11:39:00Z">
        <w:r>
          <w:t xml:space="preserve">If I upload a proper public key – then name of the key should be displayed and Create button should become </w:t>
        </w:r>
      </w:ins>
      <w:ins w:id="725" w:author="Dmytro Liaskovskyi" w:date="2016-09-15T11:40:00Z">
        <w:r>
          <w:t>enabled</w:t>
        </w:r>
      </w:ins>
      <w:ins w:id="726" w:author="Dmytro Liaskovskyi" w:date="2016-09-15T11:39:00Z">
        <w:r>
          <w:t>.</w:t>
        </w:r>
      </w:ins>
    </w:p>
    <w:p w14:paraId="0DB1D584" w14:textId="77777777" w:rsidR="0014206F" w:rsidRDefault="0014206F" w:rsidP="002C00C3">
      <w:pPr>
        <w:pStyle w:val="BodyText"/>
        <w:rPr>
          <w:ins w:id="727" w:author="Dmytro Liaskovskyi" w:date="2016-09-15T11:43:00Z"/>
        </w:rPr>
        <w:pPrChange w:id="728" w:author="Paul Gesiak" w:date="2016-09-16T08:45:00Z">
          <w:pPr>
            <w:pStyle w:val="BodyText"/>
            <w:numPr>
              <w:numId w:val="55"/>
            </w:numPr>
            <w:ind w:hanging="360"/>
          </w:pPr>
        </w:pPrChange>
      </w:pPr>
    </w:p>
    <w:p w14:paraId="09918625" w14:textId="78D18459" w:rsidR="001629A1" w:rsidRDefault="001629A1" w:rsidP="002C00C3">
      <w:pPr>
        <w:pStyle w:val="BodyText"/>
        <w:numPr>
          <w:ilvl w:val="0"/>
          <w:numId w:val="55"/>
        </w:numPr>
        <w:rPr>
          <w:ins w:id="729" w:author="Dmytro Liaskovskyi" w:date="2016-09-15T11:43:00Z"/>
        </w:rPr>
      </w:pPr>
      <w:ins w:id="730" w:author="Dmytro Liaskovskyi" w:date="2016-09-15T10:41:00Z">
        <w:r>
          <w:t xml:space="preserve">Data Scientist </w:t>
        </w:r>
      </w:ins>
      <w:ins w:id="731" w:author="Dmytro Liaskovskyi" w:date="2016-09-15T10:57:00Z">
        <w:r w:rsidR="00B366C9">
          <w:t>follows the instructions for</w:t>
        </w:r>
      </w:ins>
      <w:ins w:id="732" w:author="Dmytro Liaskovskyi" w:date="2016-09-15T10:41:00Z">
        <w:r>
          <w:t xml:space="preserve"> creat</w:t>
        </w:r>
      </w:ins>
      <w:ins w:id="733" w:author="Dmytro Liaskovskyi" w:date="2016-09-15T10:57:00Z">
        <w:r w:rsidR="00B366C9">
          <w:t>ion of</w:t>
        </w:r>
      </w:ins>
      <w:ins w:id="734" w:author="Dmytro Liaskovskyi" w:date="2016-09-15T10:41:00Z">
        <w:r>
          <w:t xml:space="preserve"> public key for Win, Linux and Mac OS</w:t>
        </w:r>
      </w:ins>
      <w:ins w:id="735" w:author="Dmytro Liaskovskyi" w:date="2016-09-15T10:42:00Z">
        <w:r>
          <w:t>’s</w:t>
        </w:r>
      </w:ins>
    </w:p>
    <w:p w14:paraId="18CF4511" w14:textId="77777777" w:rsidR="0014206F" w:rsidRDefault="0014206F" w:rsidP="002C00C3">
      <w:pPr>
        <w:pStyle w:val="BodyText"/>
        <w:rPr>
          <w:ins w:id="736" w:author="Dmytro Liaskovskyi" w:date="2016-09-15T11:43:00Z"/>
        </w:rPr>
        <w:pPrChange w:id="737" w:author="Paul Gesiak" w:date="2016-09-16T08:45:00Z">
          <w:pPr>
            <w:pStyle w:val="BodyText"/>
            <w:numPr>
              <w:numId w:val="55"/>
            </w:numPr>
            <w:ind w:hanging="360"/>
          </w:pPr>
        </w:pPrChange>
      </w:pPr>
    </w:p>
    <w:p w14:paraId="46B0AA78" w14:textId="1FCCCA1A" w:rsidR="0014206F" w:rsidRDefault="0014206F" w:rsidP="002C00C3">
      <w:pPr>
        <w:pStyle w:val="BodyText"/>
        <w:rPr>
          <w:ins w:id="738" w:author="Dmytro Liaskovskyi" w:date="2016-09-15T10:42:00Z"/>
        </w:rPr>
        <w:pPrChange w:id="739" w:author="Paul Gesiak" w:date="2016-09-16T08:45:00Z">
          <w:pPr>
            <w:pStyle w:val="BodyText"/>
            <w:numPr>
              <w:numId w:val="55"/>
            </w:numPr>
            <w:ind w:hanging="360"/>
          </w:pPr>
        </w:pPrChange>
      </w:pPr>
      <w:ins w:id="740" w:author="Dmytro Liaskovskyi" w:date="2016-09-15T11:43:00Z">
        <w:r>
          <w:t>If I don’t have public key available – then I should be able to create a pair of private + public keys following the instruction described in “Where can I get public key?” tab.</w:t>
        </w:r>
      </w:ins>
    </w:p>
    <w:p w14:paraId="4FF618C4" w14:textId="7046FF75" w:rsidR="001629A1" w:rsidRDefault="001629A1" w:rsidP="002C00C3">
      <w:pPr>
        <w:pStyle w:val="BodyText"/>
        <w:rPr>
          <w:ins w:id="741" w:author="Dmytro Liaskovskyi" w:date="2016-09-15T11:43:00Z"/>
        </w:rPr>
      </w:pPr>
      <w:ins w:id="742" w:author="Dmytro Liaskovskyi" w:date="2016-09-15T10:42:00Z">
        <w:r>
          <w:t xml:space="preserve">Edge Case: Data Scientist has multiple combinations of private and public keys and </w:t>
        </w:r>
      </w:ins>
      <w:ins w:id="743" w:author="Dmytro Liaskovskyi" w:date="2016-09-15T10:43:00Z">
        <w:r>
          <w:t xml:space="preserve">doesn’t know which private key related to which public key. Instructions should provide a clear guidance of how to </w:t>
        </w:r>
      </w:ins>
      <w:ins w:id="744" w:author="Dmytro Liaskovskyi" w:date="2016-09-15T10:44:00Z">
        <w:r>
          <w:t xml:space="preserve">determine </w:t>
        </w:r>
      </w:ins>
      <w:ins w:id="745" w:author="Dmytro Liaskovskyi" w:date="2016-09-15T10:43:00Z">
        <w:r>
          <w:t>which private key belong</w:t>
        </w:r>
      </w:ins>
      <w:ins w:id="746" w:author="Dmytro Liaskovskyi" w:date="2016-09-15T10:44:00Z">
        <w:r>
          <w:t>s to which public key.</w:t>
        </w:r>
      </w:ins>
    </w:p>
    <w:p w14:paraId="6EC30BEF" w14:textId="77777777" w:rsidR="0014206F" w:rsidRDefault="0014206F" w:rsidP="002C00C3">
      <w:pPr>
        <w:pStyle w:val="BodyText"/>
        <w:rPr>
          <w:ins w:id="747" w:author="Dmytro Liaskovskyi" w:date="2016-09-15T10:33:00Z"/>
        </w:rPr>
      </w:pPr>
    </w:p>
    <w:p w14:paraId="4440045F" w14:textId="103932D0" w:rsidR="00141DA9" w:rsidRDefault="00141DA9" w:rsidP="002C00C3">
      <w:pPr>
        <w:pStyle w:val="BodyText"/>
        <w:numPr>
          <w:ilvl w:val="0"/>
          <w:numId w:val="55"/>
        </w:numPr>
        <w:rPr>
          <w:ins w:id="748" w:author="Dmytro Liaskovskyi" w:date="2016-09-15T11:45:00Z"/>
        </w:rPr>
      </w:pPr>
      <w:ins w:id="749" w:author="Dmytro Liaskovskyi" w:date="2016-09-15T10:33:00Z">
        <w:r>
          <w:t xml:space="preserve">Data Scientist creates </w:t>
        </w:r>
      </w:ins>
      <w:ins w:id="750" w:author="Dmytro Liaskovskyi" w:date="2016-09-15T10:34:00Z">
        <w:r>
          <w:t>initial infrastructure</w:t>
        </w:r>
      </w:ins>
    </w:p>
    <w:p w14:paraId="7D5F0942" w14:textId="77777777" w:rsidR="0001346D" w:rsidRDefault="0001346D" w:rsidP="002C00C3">
      <w:pPr>
        <w:pStyle w:val="BodyText"/>
        <w:rPr>
          <w:ins w:id="751" w:author="Dmytro Liaskovskyi" w:date="2016-09-15T11:43:00Z"/>
        </w:rPr>
        <w:pPrChange w:id="752" w:author="Paul Gesiak" w:date="2016-09-16T08:45:00Z">
          <w:pPr>
            <w:pStyle w:val="BodyText"/>
            <w:numPr>
              <w:numId w:val="55"/>
            </w:numPr>
            <w:ind w:hanging="360"/>
          </w:pPr>
        </w:pPrChange>
      </w:pPr>
    </w:p>
    <w:p w14:paraId="455F0A16" w14:textId="4A20B2EB" w:rsidR="0014206F" w:rsidRDefault="0014206F" w:rsidP="002C00C3">
      <w:pPr>
        <w:pStyle w:val="BodyText"/>
        <w:rPr>
          <w:ins w:id="753" w:author="Dmytro Liaskovskyi" w:date="2016-09-15T11:45:00Z"/>
        </w:rPr>
        <w:pPrChange w:id="754" w:author="Paul Gesiak" w:date="2016-09-16T08:45:00Z">
          <w:pPr>
            <w:pStyle w:val="BodyText"/>
            <w:numPr>
              <w:numId w:val="55"/>
            </w:numPr>
            <w:ind w:hanging="360"/>
          </w:pPr>
        </w:pPrChange>
      </w:pPr>
      <w:ins w:id="755" w:author="Dmytro Liaskovskyi" w:date="2016-09-15T11:43:00Z">
        <w:r>
          <w:t xml:space="preserve">If I </w:t>
        </w:r>
      </w:ins>
      <w:ins w:id="756" w:author="Dmytro Liaskovskyi" w:date="2016-09-15T11:44:00Z">
        <w:r>
          <w:t>successfully</w:t>
        </w:r>
      </w:ins>
      <w:ins w:id="757" w:author="Dmytro Liaskovskyi" w:date="2016-09-15T11:43:00Z">
        <w:r>
          <w:t xml:space="preserve"> </w:t>
        </w:r>
      </w:ins>
      <w:ins w:id="758" w:author="Dmytro Liaskovskyi" w:date="2016-09-15T11:44:00Z">
        <w:r>
          <w:t xml:space="preserve">uploaded my public key and its name is showing up </w:t>
        </w:r>
        <w:r w:rsidR="0001346D">
          <w:t>on the left of Upload button – then Create button at the bottom of “Upload public key” screen is activated.</w:t>
        </w:r>
      </w:ins>
    </w:p>
    <w:p w14:paraId="637CCC11" w14:textId="4C26A0AA" w:rsidR="0001346D" w:rsidRDefault="0001346D" w:rsidP="002C00C3">
      <w:pPr>
        <w:pStyle w:val="BodyText"/>
        <w:rPr>
          <w:ins w:id="759" w:author="Dmytro Liaskovskyi" w:date="2016-09-15T11:49:00Z"/>
        </w:rPr>
        <w:pPrChange w:id="760" w:author="Paul Gesiak" w:date="2016-09-16T08:45:00Z">
          <w:pPr>
            <w:pStyle w:val="BodyText"/>
            <w:numPr>
              <w:numId w:val="55"/>
            </w:numPr>
            <w:ind w:hanging="360"/>
          </w:pPr>
        </w:pPrChange>
      </w:pPr>
      <w:ins w:id="761" w:author="Dmytro Liaskovskyi" w:date="2016-09-15T11:45:00Z">
        <w:r>
          <w:t xml:space="preserve">If I click on Create button – then corresponding scripts for provisioning of initial infrastructure are called on </w:t>
        </w:r>
      </w:ins>
      <w:ins w:id="762" w:author="Dmytro Liaskovskyi" w:date="2016-09-15T11:49:00Z">
        <w:r>
          <w:t xml:space="preserve">the </w:t>
        </w:r>
      </w:ins>
      <w:ins w:id="763" w:author="Dmytro Liaskovskyi" w:date="2016-09-15T11:45:00Z">
        <w:r>
          <w:t>back-end and l</w:t>
        </w:r>
      </w:ins>
      <w:ins w:id="764" w:author="Dmytro Liaskovskyi" w:date="2016-09-15T11:47:00Z">
        <w:r>
          <w:t xml:space="preserve">oading icon </w:t>
        </w:r>
      </w:ins>
      <w:ins w:id="765" w:author="Dmytro Liaskovskyi" w:date="2016-09-15T11:48:00Z">
        <w:r>
          <w:t xml:space="preserve">appears with </w:t>
        </w:r>
      </w:ins>
      <w:ins w:id="766" w:author="Dmytro Liaskovskyi" w:date="2016-09-15T11:49:00Z">
        <w:r>
          <w:t xml:space="preserve">the </w:t>
        </w:r>
      </w:ins>
      <w:ins w:id="767" w:author="Dmytro Liaskovskyi" w:date="2016-09-15T11:48:00Z">
        <w:r>
          <w:t>message “Provisioning of initial infrastructure is in progress. Please wait…”</w:t>
        </w:r>
      </w:ins>
    </w:p>
    <w:p w14:paraId="00EE77DF" w14:textId="5245361B" w:rsidR="0001346D" w:rsidRDefault="0001346D" w:rsidP="002C00C3">
      <w:pPr>
        <w:pStyle w:val="BodyText"/>
        <w:rPr>
          <w:ins w:id="768" w:author="Dmytro Liaskovskyi" w:date="2016-09-15T11:51:00Z"/>
        </w:rPr>
        <w:pPrChange w:id="769" w:author="Paul Gesiak" w:date="2016-09-16T08:45:00Z">
          <w:pPr>
            <w:pStyle w:val="BodyText"/>
            <w:numPr>
              <w:numId w:val="55"/>
            </w:numPr>
            <w:ind w:hanging="360"/>
          </w:pPr>
        </w:pPrChange>
      </w:pPr>
      <w:ins w:id="770" w:author="Dmytro Liaskovskyi" w:date="2016-09-15T11:49:00Z">
        <w:r>
          <w:t>If provisioning of initial infrastructure is completed – then corresponding instance of Edge node, subnet have been created.</w:t>
        </w:r>
      </w:ins>
    </w:p>
    <w:p w14:paraId="44397ACE" w14:textId="164AB9DF" w:rsidR="0001346D" w:rsidRDefault="0001346D" w:rsidP="002C00C3">
      <w:pPr>
        <w:pStyle w:val="BodyText"/>
        <w:rPr>
          <w:ins w:id="771" w:author="Dmytro Liaskovskyi" w:date="2016-09-15T11:49:00Z"/>
        </w:rPr>
        <w:pPrChange w:id="772" w:author="Paul Gesiak" w:date="2016-09-16T08:45:00Z">
          <w:pPr>
            <w:pStyle w:val="BodyText"/>
            <w:numPr>
              <w:numId w:val="55"/>
            </w:numPr>
            <w:ind w:hanging="360"/>
          </w:pPr>
        </w:pPrChange>
      </w:pPr>
      <w:ins w:id="773" w:author="Dmytro Liaskovskyi" w:date="2016-09-15T11:51:00Z">
        <w:r>
          <w:t>If any errors occurred during provisioning of initial infrastructure – exception should be caught/logged and shown to Data Scientist in same in meaningful way (</w:t>
        </w:r>
      </w:ins>
      <w:ins w:id="774" w:author="Dmytro Liaskovskyi" w:date="2016-09-15T11:52:00Z">
        <w:r>
          <w:t>brief stack trace + expand button to see additional details</w:t>
        </w:r>
      </w:ins>
      <w:ins w:id="775" w:author="Dmytro Liaskovskyi" w:date="2016-09-15T11:51:00Z">
        <w:r>
          <w:t>)</w:t>
        </w:r>
      </w:ins>
      <w:ins w:id="776" w:author="Dmytro Liaskovskyi" w:date="2016-09-15T11:52:00Z">
        <w:r>
          <w:t>.</w:t>
        </w:r>
      </w:ins>
    </w:p>
    <w:p w14:paraId="7CF63C22" w14:textId="537F5446" w:rsidR="0001346D" w:rsidRDefault="0001346D" w:rsidP="002C00C3">
      <w:pPr>
        <w:pStyle w:val="BodyText"/>
        <w:rPr>
          <w:ins w:id="777" w:author="Dmytro Liaskovskyi" w:date="2016-09-15T11:51:00Z"/>
        </w:rPr>
        <w:pPrChange w:id="778" w:author="Paul Gesiak" w:date="2016-09-16T08:45:00Z">
          <w:pPr>
            <w:pStyle w:val="BodyText"/>
            <w:numPr>
              <w:numId w:val="55"/>
            </w:numPr>
            <w:ind w:hanging="360"/>
          </w:pPr>
        </w:pPrChange>
      </w:pPr>
      <w:ins w:id="779" w:author="Dmytro Liaskovskyi" w:date="2016-09-15T11:50:00Z">
        <w:r>
          <w:t>If provisioning of initial infrastructure is completed – then I am redirected to “List resources page”</w:t>
        </w:r>
      </w:ins>
    </w:p>
    <w:p w14:paraId="56D0DF50" w14:textId="77777777" w:rsidR="0001346D" w:rsidRDefault="0001346D" w:rsidP="002C00C3">
      <w:pPr>
        <w:pStyle w:val="BodyText"/>
        <w:rPr>
          <w:ins w:id="780" w:author="Dmytro Liaskovskyi" w:date="2016-09-15T10:34:00Z"/>
        </w:rPr>
        <w:pPrChange w:id="781" w:author="Paul Gesiak" w:date="2016-09-16T08:45:00Z">
          <w:pPr>
            <w:pStyle w:val="BodyText"/>
            <w:numPr>
              <w:numId w:val="55"/>
            </w:numPr>
            <w:ind w:hanging="360"/>
          </w:pPr>
        </w:pPrChange>
      </w:pPr>
    </w:p>
    <w:p w14:paraId="2B1BF1B7" w14:textId="192D11EF" w:rsidR="00141DA9" w:rsidRDefault="00141DA9" w:rsidP="002C00C3">
      <w:pPr>
        <w:pStyle w:val="BodyText"/>
        <w:numPr>
          <w:ilvl w:val="0"/>
          <w:numId w:val="55"/>
        </w:numPr>
        <w:rPr>
          <w:ins w:id="782" w:author="Dmytro Liaskovskyi" w:date="2016-09-15T11:52:00Z"/>
        </w:rPr>
      </w:pPr>
      <w:ins w:id="783" w:author="Dmytro Liaskovskyi" w:date="2016-09-15T10:34:00Z">
        <w:r>
          <w:t xml:space="preserve">Data Scientists creates new </w:t>
        </w:r>
      </w:ins>
      <w:ins w:id="784" w:author="Dmytro Liaskovskyi" w:date="2016-09-15T10:35:00Z">
        <w:r>
          <w:t>analytical tool</w:t>
        </w:r>
      </w:ins>
    </w:p>
    <w:p w14:paraId="7115B33F" w14:textId="77777777" w:rsidR="0001346D" w:rsidRDefault="0001346D" w:rsidP="002C00C3">
      <w:pPr>
        <w:pStyle w:val="BodyText"/>
        <w:rPr>
          <w:ins w:id="785" w:author="Dmytro Liaskovskyi" w:date="2016-09-15T11:52:00Z"/>
        </w:rPr>
        <w:pPrChange w:id="786" w:author="Paul Gesiak" w:date="2016-09-16T08:45:00Z">
          <w:pPr>
            <w:pStyle w:val="BodyText"/>
            <w:numPr>
              <w:numId w:val="55"/>
            </w:numPr>
            <w:ind w:hanging="360"/>
          </w:pPr>
        </w:pPrChange>
      </w:pPr>
    </w:p>
    <w:p w14:paraId="1A4246D4" w14:textId="02D28ED0" w:rsidR="0001346D" w:rsidRDefault="0001346D" w:rsidP="002C00C3">
      <w:pPr>
        <w:pStyle w:val="BodyText"/>
        <w:rPr>
          <w:ins w:id="787" w:author="Dmytro Liaskovskyi" w:date="2016-09-15T11:57:00Z"/>
        </w:rPr>
        <w:pPrChange w:id="788" w:author="Paul Gesiak" w:date="2016-09-16T08:45:00Z">
          <w:pPr>
            <w:pStyle w:val="BodyText"/>
            <w:numPr>
              <w:numId w:val="55"/>
            </w:numPr>
            <w:ind w:hanging="360"/>
          </w:pPr>
        </w:pPrChange>
      </w:pPr>
      <w:ins w:id="789" w:author="Dmytro Liaskovskyi" w:date="2016-09-15T11:53:00Z">
        <w:r>
          <w:lastRenderedPageBreak/>
          <w:t xml:space="preserve">If redirected to “List of resources page” </w:t>
        </w:r>
      </w:ins>
      <w:ins w:id="790" w:author="Dmytro Liaskovskyi" w:date="2016-09-15T11:54:00Z">
        <w:r>
          <w:t>–</w:t>
        </w:r>
      </w:ins>
      <w:ins w:id="791" w:author="Dmytro Liaskovskyi" w:date="2016-09-15T11:53:00Z">
        <w:r>
          <w:t xml:space="preserve"> then </w:t>
        </w:r>
      </w:ins>
      <w:ins w:id="792" w:author="Dmytro Liaskovskyi" w:date="2016-09-15T11:57:00Z">
        <w:r w:rsidR="008A3D98">
          <w:t>only Logout and Create button should be available for Data Scientist in case no analytical tools have been created before, or if analytical tools created before have been terminated.</w:t>
        </w:r>
      </w:ins>
    </w:p>
    <w:p w14:paraId="28FDDBEF" w14:textId="518C3BEE" w:rsidR="008A3D98" w:rsidRDefault="008A3D98" w:rsidP="002C00C3">
      <w:pPr>
        <w:pStyle w:val="BodyText"/>
        <w:rPr>
          <w:ins w:id="793" w:author="Dmytro Liaskovskyi" w:date="2016-09-15T12:04:00Z"/>
        </w:rPr>
        <w:pPrChange w:id="794" w:author="Paul Gesiak" w:date="2016-09-16T08:45:00Z">
          <w:pPr>
            <w:pStyle w:val="BodyText"/>
            <w:numPr>
              <w:numId w:val="55"/>
            </w:numPr>
            <w:ind w:hanging="360"/>
          </w:pPr>
        </w:pPrChange>
      </w:pPr>
      <w:ins w:id="795" w:author="Dmytro Liaskovskyi" w:date="2016-09-15T11:57:00Z">
        <w:r>
          <w:t>If redirected to “List of resources page” – then following actions should be available for Data Scientist if at least one analytical tool has been created and is not terminated: Run/Stop (</w:t>
        </w:r>
      </w:ins>
      <w:ins w:id="796" w:author="Dmytro Liaskovskyi" w:date="2016-09-15T11:59:00Z">
        <w:r>
          <w:t>depending on current status</w:t>
        </w:r>
      </w:ins>
      <w:ins w:id="797" w:author="Dmytro Liaskovskyi" w:date="2016-09-15T11:57:00Z">
        <w:r>
          <w:t>)</w:t>
        </w:r>
      </w:ins>
      <w:ins w:id="798" w:author="Dmytro Liaskovskyi" w:date="2016-09-15T11:59:00Z">
        <w:r>
          <w:t xml:space="preserve">, </w:t>
        </w:r>
      </w:ins>
      <w:ins w:id="799" w:author="Dmytro Liaskovskyi" w:date="2016-09-15T12:00:00Z">
        <w:r>
          <w:t>Terminate and Deploy EMR</w:t>
        </w:r>
      </w:ins>
      <w:ins w:id="800" w:author="Dmytro Liaskovskyi" w:date="2016-09-15T12:01:00Z">
        <w:r>
          <w:t xml:space="preserve">, </w:t>
        </w:r>
      </w:ins>
      <w:ins w:id="801" w:author="Dmytro Liaskovskyi" w:date="2016-09-15T12:10:00Z">
        <w:r w:rsidR="0007133A">
          <w:t xml:space="preserve">Template description (text), </w:t>
        </w:r>
      </w:ins>
      <w:ins w:id="802" w:author="Dmytro Liaskovskyi" w:date="2016-09-15T12:01:00Z">
        <w:r>
          <w:t>Create</w:t>
        </w:r>
      </w:ins>
      <w:ins w:id="803" w:author="Dmytro Liaskovskyi" w:date="2016-09-15T12:02:00Z">
        <w:r>
          <w:t xml:space="preserve"> new and Logout button</w:t>
        </w:r>
      </w:ins>
      <w:ins w:id="804" w:author="Dmytro Liaskovskyi" w:date="2016-09-15T12:10:00Z">
        <w:r w:rsidR="0007133A">
          <w:t>.</w:t>
        </w:r>
      </w:ins>
    </w:p>
    <w:p w14:paraId="74EDE512" w14:textId="0615D1CC" w:rsidR="008A3D98" w:rsidRDefault="008A3D98" w:rsidP="002C00C3">
      <w:pPr>
        <w:pStyle w:val="BodyText"/>
        <w:rPr>
          <w:ins w:id="805" w:author="Dmytro Liaskovskyi" w:date="2016-09-15T12:06:00Z"/>
        </w:rPr>
        <w:pPrChange w:id="806" w:author="Paul Gesiak" w:date="2016-09-16T08:45:00Z">
          <w:pPr>
            <w:pStyle w:val="BodyText"/>
            <w:numPr>
              <w:numId w:val="55"/>
            </w:numPr>
            <w:ind w:hanging="360"/>
          </w:pPr>
        </w:pPrChange>
      </w:pPr>
      <w:ins w:id="807" w:author="Dmytro Liaskovskyi" w:date="2016-09-15T12:02:00Z">
        <w:r w:rsidRPr="008A3D98">
          <w:t xml:space="preserve">If I hit on </w:t>
        </w:r>
      </w:ins>
      <w:ins w:id="808" w:author="Dmytro Liaskovskyi" w:date="2016-09-15T12:03:00Z">
        <w:r w:rsidRPr="008A3D98">
          <w:t xml:space="preserve">“Create new” button – then a modal dialog </w:t>
        </w:r>
      </w:ins>
      <w:ins w:id="809" w:author="Dmytro Liaskovskyi" w:date="2016-09-15T12:04:00Z">
        <w:r w:rsidRPr="008A3D98">
          <w:t xml:space="preserve">(Figure </w:t>
        </w:r>
        <w:r w:rsidRPr="008A3D98">
          <w:fldChar w:fldCharType="begin"/>
        </w:r>
        <w:r w:rsidRPr="008A3D98">
          <w:instrText xml:space="preserve"> SEQ Figure \* ARABIC </w:instrText>
        </w:r>
        <w:r w:rsidRPr="000068CF">
          <w:fldChar w:fldCharType="separate"/>
        </w:r>
        <w:r w:rsidRPr="008A3D98">
          <w:rPr>
            <w:rPrChange w:id="810" w:author="Dmytro Liaskovskyi" w:date="2016-09-15T12:04:00Z">
              <w:rPr>
                <w:noProof/>
              </w:rPr>
            </w:rPrChange>
          </w:rPr>
          <w:t>4</w:t>
        </w:r>
        <w:r w:rsidRPr="000068CF">
          <w:fldChar w:fldCharType="end"/>
        </w:r>
        <w:r w:rsidRPr="008A3D98">
          <w:t xml:space="preserve"> Create new analytical tool) </w:t>
        </w:r>
      </w:ins>
      <w:ins w:id="811" w:author="Dmytro Liaskovskyi" w:date="2016-09-15T12:03:00Z">
        <w:r w:rsidRPr="008A3D98">
          <w:t xml:space="preserve">box shows on top of “List </w:t>
        </w:r>
      </w:ins>
      <w:ins w:id="812" w:author="Dmytro Liaskovskyi" w:date="2016-09-15T12:04:00Z">
        <w:r w:rsidRPr="008A3D98">
          <w:t>Resources</w:t>
        </w:r>
        <w:r>
          <w:t xml:space="preserve"> page</w:t>
        </w:r>
      </w:ins>
      <w:ins w:id="813" w:author="Dmytro Liaskovskyi" w:date="2016-09-15T12:03:00Z">
        <w:r>
          <w:t>”</w:t>
        </w:r>
      </w:ins>
      <w:ins w:id="814" w:author="Dmytro Liaskovskyi" w:date="2016-09-15T12:04:00Z">
        <w:r>
          <w:t>.</w:t>
        </w:r>
      </w:ins>
      <w:ins w:id="815" w:author="Dmytro Liaskovskyi" w:date="2016-09-15T12:05:00Z">
        <w:r w:rsidR="006E4883">
          <w:t xml:space="preserve"> Then I am able to </w:t>
        </w:r>
      </w:ins>
      <w:ins w:id="816" w:author="Dmytro Liaskovskyi" w:date="2016-09-15T12:06:00Z">
        <w:r w:rsidR="006E4883">
          <w:t>select a template for analytical tool, Name and Instance Shape.</w:t>
        </w:r>
      </w:ins>
    </w:p>
    <w:p w14:paraId="0E1E4000" w14:textId="0B6A25D6" w:rsidR="006E4883" w:rsidRDefault="006E4883" w:rsidP="002C00C3">
      <w:pPr>
        <w:pStyle w:val="BodyText"/>
        <w:rPr>
          <w:ins w:id="817" w:author="Dmytro Liaskovskyi" w:date="2016-09-15T12:07:00Z"/>
        </w:rPr>
        <w:pPrChange w:id="818" w:author="Paul Gesiak" w:date="2016-09-16T08:45:00Z">
          <w:pPr>
            <w:pStyle w:val="BodyText"/>
            <w:numPr>
              <w:numId w:val="55"/>
            </w:numPr>
            <w:ind w:hanging="360"/>
          </w:pPr>
        </w:pPrChange>
      </w:pPr>
      <w:ins w:id="819" w:author="Dmytro Liaskovskyi" w:date="2016-09-15T12:06:00Z">
        <w:r>
          <w:t xml:space="preserve">If I don’t have </w:t>
        </w:r>
      </w:ins>
      <w:ins w:id="820" w:author="Dmytro Liaskovskyi" w:date="2016-09-15T12:07:00Z">
        <w:r>
          <w:t>enough</w:t>
        </w:r>
      </w:ins>
      <w:ins w:id="821" w:author="Dmytro Liaskovskyi" w:date="2016-09-15T12:06:00Z">
        <w:r>
          <w:t xml:space="preserve"> </w:t>
        </w:r>
      </w:ins>
      <w:ins w:id="822" w:author="Dmytro Liaskovskyi" w:date="2016-09-15T12:07:00Z">
        <w:r>
          <w:t>permissions – then I can only select a shape which I am allowed to.</w:t>
        </w:r>
      </w:ins>
    </w:p>
    <w:p w14:paraId="023A4B47" w14:textId="1403096F" w:rsidR="006E4883" w:rsidRDefault="006E4883" w:rsidP="002C00C3">
      <w:pPr>
        <w:pStyle w:val="BodyText"/>
        <w:rPr>
          <w:ins w:id="823" w:author="Dmytro Liaskovskyi" w:date="2016-09-15T12:07:00Z"/>
        </w:rPr>
        <w:pPrChange w:id="824" w:author="Paul Gesiak" w:date="2016-09-16T08:45:00Z">
          <w:pPr>
            <w:pStyle w:val="BodyText"/>
            <w:numPr>
              <w:numId w:val="55"/>
            </w:numPr>
            <w:ind w:hanging="360"/>
          </w:pPr>
        </w:pPrChange>
      </w:pPr>
      <w:ins w:id="825" w:author="Dmytro Liaskovskyi" w:date="2016-09-15T12:07:00Z">
        <w:r>
          <w:t>If new analytical tools are being added – then they should automatically show up in the dropdown “Select template”</w:t>
        </w:r>
      </w:ins>
    </w:p>
    <w:p w14:paraId="538D9ACD" w14:textId="1AEE74B2" w:rsidR="006E4883" w:rsidRDefault="006E4883" w:rsidP="002C00C3">
      <w:pPr>
        <w:pStyle w:val="BodyText"/>
        <w:rPr>
          <w:ins w:id="826" w:author="Dmytro Liaskovskyi" w:date="2016-09-15T12:09:00Z"/>
        </w:rPr>
        <w:pPrChange w:id="827" w:author="Paul Gesiak" w:date="2016-09-16T08:45:00Z">
          <w:pPr>
            <w:pStyle w:val="BodyText"/>
            <w:numPr>
              <w:numId w:val="55"/>
            </w:numPr>
            <w:ind w:hanging="360"/>
          </w:pPr>
        </w:pPrChange>
      </w:pPr>
      <w:ins w:id="828" w:author="Dmytro Liaskovskyi" w:date="2016-09-15T12:08:00Z">
        <w:r>
          <w:t xml:space="preserve">If a filled in name violates any of validation rules (TBD) – then a red border should appear over Name field and </w:t>
        </w:r>
      </w:ins>
      <w:ins w:id="829" w:author="Dmytro Liaskovskyi" w:date="2016-09-15T12:09:00Z">
        <w:r>
          <w:t xml:space="preserve">a tooltip with validation rule should appear near Name field. </w:t>
        </w:r>
      </w:ins>
    </w:p>
    <w:p w14:paraId="48FF8796" w14:textId="39008E4D" w:rsidR="006E4883" w:rsidRDefault="006E4883" w:rsidP="002C00C3">
      <w:pPr>
        <w:pStyle w:val="BodyText"/>
        <w:rPr>
          <w:ins w:id="830" w:author="Dmytro Liaskovskyi" w:date="2016-09-15T12:10:00Z"/>
        </w:rPr>
        <w:pPrChange w:id="831" w:author="Paul Gesiak" w:date="2016-09-16T08:45:00Z">
          <w:pPr>
            <w:pStyle w:val="BodyText"/>
            <w:numPr>
              <w:numId w:val="55"/>
            </w:numPr>
            <w:ind w:hanging="360"/>
          </w:pPr>
        </w:pPrChange>
      </w:pPr>
      <w:ins w:id="832" w:author="Dmytro Liaskovskyi" w:date="2016-09-15T12:09:00Z">
        <w:r>
          <w:t>If any of validation rules are violated – then Create button is disabled on “Create new analytical tool popup”</w:t>
        </w:r>
      </w:ins>
      <w:ins w:id="833" w:author="Dmytro Liaskovskyi" w:date="2016-09-15T12:10:00Z">
        <w:r w:rsidR="0007133A">
          <w:t>.</w:t>
        </w:r>
      </w:ins>
    </w:p>
    <w:p w14:paraId="655FEFB2" w14:textId="51EFCC78" w:rsidR="0007133A" w:rsidRDefault="0007133A" w:rsidP="002C00C3">
      <w:pPr>
        <w:pStyle w:val="BodyText"/>
        <w:rPr>
          <w:ins w:id="834" w:author="Dmytro Liaskovskyi" w:date="2016-09-15T12:16:00Z"/>
        </w:rPr>
        <w:pPrChange w:id="835" w:author="Paul Gesiak" w:date="2016-09-16T08:45:00Z">
          <w:pPr>
            <w:pStyle w:val="BodyText"/>
            <w:numPr>
              <w:numId w:val="55"/>
            </w:numPr>
            <w:ind w:hanging="360"/>
          </w:pPr>
        </w:pPrChange>
      </w:pPr>
      <w:ins w:id="836" w:author="Dmytro Liaskovskyi" w:date="2016-09-15T12:10:00Z">
        <w:r>
          <w:t xml:space="preserve">If I have properly chosen all configuration for analytical tool – then Create button becomes activated and hitting on it should take me to </w:t>
        </w:r>
      </w:ins>
      <w:ins w:id="837" w:author="Dmytro Liaskovskyi" w:date="2016-09-15T12:11:00Z">
        <w:r>
          <w:t xml:space="preserve">“List resources page” with </w:t>
        </w:r>
      </w:ins>
      <w:ins w:id="838" w:author="Dmytro Liaskovskyi" w:date="2016-09-15T12:14:00Z">
        <w:r>
          <w:rPr>
            <w:lang w:val="uk-UA"/>
          </w:rPr>
          <w:t xml:space="preserve">a </w:t>
        </w:r>
        <w:proofErr w:type="spellStart"/>
        <w:r>
          <w:rPr>
            <w:lang w:val="uk-UA"/>
          </w:rPr>
          <w:t>record</w:t>
        </w:r>
        <w:proofErr w:type="spellEnd"/>
        <w:r>
          <w:rPr>
            <w:lang w:val="uk-UA"/>
          </w:rPr>
          <w:t xml:space="preserve"> </w:t>
        </w:r>
        <w:proofErr w:type="spellStart"/>
        <w:r>
          <w:rPr>
            <w:lang w:val="uk-UA"/>
          </w:rPr>
          <w:t>for</w:t>
        </w:r>
        <w:proofErr w:type="spellEnd"/>
        <w:r>
          <w:rPr>
            <w:lang w:val="uk-UA"/>
          </w:rPr>
          <w:t xml:space="preserve"> </w:t>
        </w:r>
        <w:proofErr w:type="spellStart"/>
        <w:r>
          <w:rPr>
            <w:lang w:val="uk-UA"/>
          </w:rPr>
          <w:t>new</w:t>
        </w:r>
        <w:proofErr w:type="spellEnd"/>
        <w:r>
          <w:rPr>
            <w:lang w:val="uk-UA"/>
          </w:rPr>
          <w:t xml:space="preserve"> </w:t>
        </w:r>
        <w:proofErr w:type="spellStart"/>
        <w:r>
          <w:rPr>
            <w:lang w:val="uk-UA"/>
          </w:rPr>
          <w:t>analytical</w:t>
        </w:r>
        <w:proofErr w:type="spellEnd"/>
        <w:r>
          <w:rPr>
            <w:lang w:val="uk-UA"/>
          </w:rPr>
          <w:t xml:space="preserve"> </w:t>
        </w:r>
        <w:proofErr w:type="spellStart"/>
        <w:r>
          <w:rPr>
            <w:lang w:val="uk-UA"/>
          </w:rPr>
          <w:t>tool</w:t>
        </w:r>
        <w:proofErr w:type="spellEnd"/>
        <w:r>
          <w:rPr>
            <w:lang w:val="uk-UA"/>
          </w:rPr>
          <w:t xml:space="preserve"> </w:t>
        </w:r>
        <w:proofErr w:type="spellStart"/>
        <w:r>
          <w:rPr>
            <w:lang w:val="uk-UA"/>
          </w:rPr>
          <w:t>on</w:t>
        </w:r>
        <w:proofErr w:type="spellEnd"/>
        <w:r>
          <w:rPr>
            <w:lang w:val="uk-UA"/>
          </w:rPr>
          <w:t xml:space="preserve"> </w:t>
        </w:r>
        <w:proofErr w:type="spellStart"/>
        <w:r>
          <w:rPr>
            <w:lang w:val="uk-UA"/>
          </w:rPr>
          <w:t>it</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status</w:t>
        </w:r>
        <w:proofErr w:type="spellEnd"/>
        <w:r>
          <w:rPr>
            <w:lang w:val="uk-UA"/>
          </w:rPr>
          <w:t xml:space="preserve"> </w:t>
        </w:r>
        <w:r>
          <w:t>“</w:t>
        </w:r>
      </w:ins>
      <w:ins w:id="839" w:author="Dmytro Liaskovskyi" w:date="2016-09-15T12:15:00Z">
        <w:r>
          <w:t>creating</w:t>
        </w:r>
      </w:ins>
      <w:ins w:id="840" w:author="Dmytro Liaskovskyi" w:date="2016-09-15T12:14:00Z">
        <w:r>
          <w:t>”</w:t>
        </w:r>
      </w:ins>
      <w:ins w:id="841" w:author="Dmytro Liaskovskyi" w:date="2016-09-15T12:15:00Z">
        <w:r>
          <w:t>.</w:t>
        </w:r>
      </w:ins>
    </w:p>
    <w:p w14:paraId="45560981" w14:textId="61F4324F" w:rsidR="0007133A" w:rsidRDefault="0007133A" w:rsidP="002C00C3">
      <w:pPr>
        <w:pStyle w:val="BodyText"/>
        <w:rPr>
          <w:ins w:id="842" w:author="Dmytro Liaskovskyi" w:date="2016-09-15T12:17:00Z"/>
        </w:rPr>
        <w:pPrChange w:id="843" w:author="Paul Gesiak" w:date="2016-09-16T08:45:00Z">
          <w:pPr>
            <w:pStyle w:val="BodyText"/>
            <w:numPr>
              <w:numId w:val="55"/>
            </w:numPr>
            <w:ind w:hanging="360"/>
          </w:pPr>
        </w:pPrChange>
      </w:pPr>
      <w:ins w:id="844" w:author="Dmytro Liaskovskyi" w:date="2016-09-15T12:16:00Z">
        <w:r>
          <w:t xml:space="preserve">If I hit on Refresh button and </w:t>
        </w:r>
      </w:ins>
      <w:ins w:id="845" w:author="Dmytro Liaskovskyi" w:date="2016-09-15T12:17:00Z">
        <w:r>
          <w:t>analytical</w:t>
        </w:r>
      </w:ins>
      <w:ins w:id="846" w:author="Dmytro Liaskovskyi" w:date="2016-09-15T12:16:00Z">
        <w:r>
          <w:t xml:space="preserve"> </w:t>
        </w:r>
      </w:ins>
      <w:ins w:id="847" w:author="Dmytro Liaskovskyi" w:date="2016-09-15T12:17:00Z">
        <w:r>
          <w:t>tool is already up-and-running – then status should be changed to “running”</w:t>
        </w:r>
      </w:ins>
    </w:p>
    <w:p w14:paraId="703AD969" w14:textId="77777777" w:rsidR="0007133A" w:rsidRDefault="0007133A" w:rsidP="002C00C3">
      <w:pPr>
        <w:pStyle w:val="BodyText"/>
        <w:rPr>
          <w:ins w:id="848" w:author="Dmytro Liaskovskyi" w:date="2016-09-15T12:02:00Z"/>
        </w:rPr>
        <w:pPrChange w:id="849" w:author="Paul Gesiak" w:date="2016-09-16T08:45:00Z">
          <w:pPr>
            <w:pStyle w:val="BodyText"/>
            <w:numPr>
              <w:numId w:val="55"/>
            </w:numPr>
            <w:ind w:hanging="360"/>
          </w:pPr>
        </w:pPrChange>
      </w:pPr>
    </w:p>
    <w:p w14:paraId="38C81A99" w14:textId="28A4275D" w:rsidR="00141DA9" w:rsidRDefault="00141DA9" w:rsidP="002C00C3">
      <w:pPr>
        <w:pStyle w:val="BodyText"/>
        <w:numPr>
          <w:ilvl w:val="0"/>
          <w:numId w:val="55"/>
        </w:numPr>
        <w:rPr>
          <w:ins w:id="850" w:author="Dmytro Liaskovskyi" w:date="2016-09-15T12:17:00Z"/>
        </w:rPr>
      </w:pPr>
      <w:ins w:id="851" w:author="Dmytro Liaskovskyi" w:date="2016-09-15T10:34:00Z">
        <w:r>
          <w:t xml:space="preserve">Data Scientist </w:t>
        </w:r>
      </w:ins>
      <w:ins w:id="852" w:author="Dmytro Liaskovskyi" w:date="2016-09-15T10:36:00Z">
        <w:r>
          <w:t>stops Notebook server</w:t>
        </w:r>
      </w:ins>
    </w:p>
    <w:p w14:paraId="3C86D767" w14:textId="77777777" w:rsidR="0007133A" w:rsidRDefault="0007133A" w:rsidP="002C00C3">
      <w:pPr>
        <w:pStyle w:val="BodyText"/>
        <w:rPr>
          <w:ins w:id="853" w:author="Dmytro Liaskovskyi" w:date="2016-09-15T12:17:00Z"/>
        </w:rPr>
        <w:pPrChange w:id="854" w:author="Paul Gesiak" w:date="2016-09-16T08:45:00Z">
          <w:pPr>
            <w:pStyle w:val="BodyText"/>
            <w:numPr>
              <w:numId w:val="55"/>
            </w:numPr>
            <w:ind w:hanging="360"/>
          </w:pPr>
        </w:pPrChange>
      </w:pPr>
    </w:p>
    <w:p w14:paraId="3C7BAC58" w14:textId="77777777" w:rsidR="00E41893" w:rsidRDefault="0007133A" w:rsidP="002C00C3">
      <w:pPr>
        <w:pStyle w:val="BodyText"/>
        <w:rPr>
          <w:ins w:id="855" w:author="Dmytro Liaskovskyi" w:date="2016-09-15T12:20:00Z"/>
        </w:rPr>
        <w:pPrChange w:id="856" w:author="Paul Gesiak" w:date="2016-09-16T08:45:00Z">
          <w:pPr>
            <w:pStyle w:val="BodyText"/>
            <w:numPr>
              <w:numId w:val="55"/>
            </w:numPr>
            <w:ind w:hanging="360"/>
          </w:pPr>
        </w:pPrChange>
      </w:pPr>
      <w:ins w:id="857" w:author="Dmytro Liaskovskyi" w:date="2016-09-15T12:17:00Z">
        <w:r>
          <w:t xml:space="preserve">If there is an analytical tool already created </w:t>
        </w:r>
      </w:ins>
      <w:ins w:id="858" w:author="Dmytro Liaskovskyi" w:date="2016-09-15T12:18:00Z">
        <w:r>
          <w:t xml:space="preserve">and running </w:t>
        </w:r>
      </w:ins>
      <w:ins w:id="859" w:author="Dmytro Liaskovskyi" w:date="2016-09-15T12:17:00Z">
        <w:r>
          <w:t xml:space="preserve">– then </w:t>
        </w:r>
      </w:ins>
      <w:ins w:id="860" w:author="Dmytro Liaskovskyi" w:date="2016-09-15T12:18:00Z">
        <w:r>
          <w:t>Stop button label substitutes Run button. Terminate button and Deploy EMR are active.</w:t>
        </w:r>
      </w:ins>
    </w:p>
    <w:p w14:paraId="4FBD1EE1" w14:textId="40F20D22" w:rsidR="00E41893" w:rsidRDefault="00E41893" w:rsidP="002C00C3">
      <w:pPr>
        <w:pStyle w:val="BodyText"/>
        <w:rPr>
          <w:ins w:id="861" w:author="Dmytro Liaskovskyi" w:date="2016-09-15T12:21:00Z"/>
        </w:rPr>
        <w:pPrChange w:id="862" w:author="Paul Gesiak" w:date="2016-09-16T08:45:00Z">
          <w:pPr>
            <w:pStyle w:val="BodyText"/>
            <w:numPr>
              <w:numId w:val="55"/>
            </w:numPr>
            <w:ind w:hanging="360"/>
          </w:pPr>
        </w:pPrChange>
      </w:pPr>
      <w:ins w:id="863" w:author="Dmytro Liaskovskyi" w:date="2016-09-15T12:20:00Z">
        <w:r>
          <w:t>If I hit on Stop button – then confirmation message shows up: “</w:t>
        </w:r>
      </w:ins>
      <w:ins w:id="864" w:author="Dmytro Liaskovskyi" w:date="2016-09-15T14:47:00Z">
        <w:r w:rsidR="007E0AAD">
          <w:t>Notebook server</w:t>
        </w:r>
      </w:ins>
      <w:ins w:id="865" w:author="Dmytro Liaskovskyi" w:date="2016-09-15T12:20:00Z">
        <w:r>
          <w:t xml:space="preserve"> [</w:t>
        </w:r>
        <w:proofErr w:type="spellStart"/>
        <w:r>
          <w:t>Name_of</w:t>
        </w:r>
        <w:proofErr w:type="spellEnd"/>
        <w:r>
          <w:t xml:space="preserve"> _</w:t>
        </w:r>
        <w:proofErr w:type="spellStart"/>
        <w:r>
          <w:t>analytical_tool</w:t>
        </w:r>
        <w:proofErr w:type="spellEnd"/>
        <w:r>
          <w:t>]</w:t>
        </w:r>
      </w:ins>
      <w:ins w:id="866" w:author="Dmytro Liaskovskyi" w:date="2016-09-15T14:47:00Z">
        <w:r w:rsidR="007E0AAD">
          <w:t xml:space="preserve"> will be stopped and all connected EMR instances will be terminated.</w:t>
        </w:r>
      </w:ins>
      <w:ins w:id="867" w:author="Dmytro Liaskovskyi" w:date="2016-09-15T14:48:00Z">
        <w:r w:rsidR="007E0AAD">
          <w:t xml:space="preserve"> Do you want to proceed?</w:t>
        </w:r>
      </w:ins>
      <w:ins w:id="868" w:author="Dmytro Liaskovskyi" w:date="2016-09-15T12:20:00Z">
        <w:r>
          <w:t>” with Yes and No action buttons.</w:t>
        </w:r>
      </w:ins>
    </w:p>
    <w:p w14:paraId="49346C04" w14:textId="2FA219F0" w:rsidR="0007133A" w:rsidRDefault="00E41893" w:rsidP="002C00C3">
      <w:pPr>
        <w:pStyle w:val="BodyText"/>
        <w:rPr>
          <w:ins w:id="869" w:author="Dmytro Liaskovskyi" w:date="2016-09-15T14:52:00Z"/>
        </w:rPr>
        <w:pPrChange w:id="870" w:author="Paul Gesiak" w:date="2016-09-16T08:45:00Z">
          <w:pPr>
            <w:pStyle w:val="BodyText"/>
            <w:numPr>
              <w:numId w:val="55"/>
            </w:numPr>
            <w:ind w:hanging="360"/>
          </w:pPr>
        </w:pPrChange>
      </w:pPr>
      <w:ins w:id="871" w:author="Dmytro Liaskovskyi" w:date="2016-09-15T12:21:00Z">
        <w:r>
          <w:t xml:space="preserve">If I select Yes (meaning Stop) – then status should be changed to </w:t>
        </w:r>
      </w:ins>
      <w:ins w:id="872" w:author="Dmytro Liaskovskyi" w:date="2016-09-15T12:22:00Z">
        <w:r>
          <w:t>“</w:t>
        </w:r>
      </w:ins>
      <w:ins w:id="873" w:author="Dmytro Liaskovskyi" w:date="2016-09-15T12:21:00Z">
        <w:r>
          <w:t>stopping</w:t>
        </w:r>
      </w:ins>
      <w:ins w:id="874" w:author="Dmytro Liaskovskyi" w:date="2016-09-15T12:22:00Z">
        <w:r>
          <w:t>”</w:t>
        </w:r>
      </w:ins>
      <w:ins w:id="875" w:author="Dmytro Liaskovskyi" w:date="2016-09-15T12:21:00Z">
        <w:r>
          <w:t>, “Deploy EMR” button should become disabled.</w:t>
        </w:r>
      </w:ins>
      <w:ins w:id="876" w:author="Dmytro Liaskovskyi" w:date="2016-09-15T14:48:00Z">
        <w:r w:rsidR="007E0AAD">
          <w:t xml:space="preserve"> As soon as Notebook server is stopped </w:t>
        </w:r>
      </w:ins>
      <w:ins w:id="877" w:author="Dmytro Liaskovskyi" w:date="2016-09-15T14:49:00Z">
        <w:r w:rsidR="007E0AAD">
          <w:t>–</w:t>
        </w:r>
      </w:ins>
      <w:ins w:id="878" w:author="Dmytro Liaskovskyi" w:date="2016-09-15T14:48:00Z">
        <w:r w:rsidR="007E0AAD">
          <w:t xml:space="preserve"> </w:t>
        </w:r>
      </w:ins>
      <w:ins w:id="879" w:author="Dmytro Liaskovskyi" w:date="2016-09-15T14:49:00Z">
        <w:r w:rsidR="007E0AAD">
          <w:t>status is changed to “stopped”, “Run”</w:t>
        </w:r>
      </w:ins>
      <w:ins w:id="880" w:author="Dmytro Liaskovskyi" w:date="2016-09-15T14:52:00Z">
        <w:r w:rsidR="006C736D">
          <w:t>, “Terminate”</w:t>
        </w:r>
      </w:ins>
      <w:ins w:id="881" w:author="Dmytro Liaskovskyi" w:date="2016-09-15T14:49:00Z">
        <w:r w:rsidR="007E0AAD">
          <w:t xml:space="preserve"> </w:t>
        </w:r>
      </w:ins>
      <w:ins w:id="882" w:author="Dmytro Liaskovskyi" w:date="2016-09-15T14:52:00Z">
        <w:r w:rsidR="006C736D">
          <w:t xml:space="preserve">buttons are active, </w:t>
        </w:r>
      </w:ins>
      <w:ins w:id="883" w:author="Dmytro Liaskovskyi" w:date="2016-09-15T14:50:00Z">
        <w:r w:rsidR="007E0AAD">
          <w:t xml:space="preserve">“Deploy EMR” </w:t>
        </w:r>
      </w:ins>
      <w:ins w:id="884" w:author="Dmytro Liaskovskyi" w:date="2016-09-15T14:49:00Z">
        <w:r w:rsidR="007E0AAD">
          <w:t xml:space="preserve">button </w:t>
        </w:r>
      </w:ins>
      <w:ins w:id="885" w:author="Dmytro Liaskovskyi" w:date="2016-09-15T14:52:00Z">
        <w:r w:rsidR="006C736D">
          <w:t>is disabled</w:t>
        </w:r>
      </w:ins>
      <w:ins w:id="886" w:author="Dmytro Liaskovskyi" w:date="2016-09-15T14:50:00Z">
        <w:r w:rsidR="007E0AAD">
          <w:t>.</w:t>
        </w:r>
      </w:ins>
    </w:p>
    <w:p w14:paraId="78C9D983" w14:textId="77777777" w:rsidR="006C736D" w:rsidRPr="006C736D" w:rsidRDefault="006C736D" w:rsidP="002C00C3">
      <w:pPr>
        <w:pStyle w:val="BodyText"/>
        <w:rPr>
          <w:ins w:id="887" w:author="Dmytro Liaskovskyi" w:date="2016-09-15T10:36:00Z"/>
        </w:rPr>
        <w:pPrChange w:id="888" w:author="Paul Gesiak" w:date="2016-09-16T08:45:00Z">
          <w:pPr>
            <w:pStyle w:val="BodyText"/>
            <w:numPr>
              <w:numId w:val="55"/>
            </w:numPr>
            <w:ind w:hanging="360"/>
          </w:pPr>
        </w:pPrChange>
      </w:pPr>
    </w:p>
    <w:p w14:paraId="6F87B1AA" w14:textId="10F49E17" w:rsidR="00141DA9" w:rsidRDefault="00141DA9" w:rsidP="002C00C3">
      <w:pPr>
        <w:pStyle w:val="BodyText"/>
        <w:numPr>
          <w:ilvl w:val="0"/>
          <w:numId w:val="55"/>
        </w:numPr>
        <w:rPr>
          <w:ins w:id="889" w:author="Dmytro Liaskovskyi" w:date="2016-09-15T14:50:00Z"/>
        </w:rPr>
      </w:pPr>
      <w:ins w:id="890" w:author="Dmytro Liaskovskyi" w:date="2016-09-15T10:36:00Z">
        <w:r>
          <w:t>Data Scientist t</w:t>
        </w:r>
        <w:r w:rsidR="000F29EF">
          <w:t>erminates Notebook</w:t>
        </w:r>
        <w:r>
          <w:t xml:space="preserve"> server</w:t>
        </w:r>
      </w:ins>
    </w:p>
    <w:p w14:paraId="13617FFF" w14:textId="1034BC77" w:rsidR="006C736D" w:rsidRDefault="006C736D" w:rsidP="002C00C3">
      <w:pPr>
        <w:pStyle w:val="BodyText"/>
        <w:rPr>
          <w:ins w:id="891" w:author="Dmytro Liaskovskyi" w:date="2016-09-15T14:50:00Z"/>
        </w:rPr>
        <w:pPrChange w:id="892" w:author="Paul Gesiak" w:date="2016-09-16T08:45:00Z">
          <w:pPr>
            <w:pStyle w:val="BodyText"/>
            <w:numPr>
              <w:numId w:val="55"/>
            </w:numPr>
            <w:ind w:hanging="360"/>
          </w:pPr>
        </w:pPrChange>
      </w:pPr>
    </w:p>
    <w:p w14:paraId="5C1EDC9F" w14:textId="4935F80B" w:rsidR="006C736D" w:rsidRDefault="006C736D" w:rsidP="002C00C3">
      <w:pPr>
        <w:pStyle w:val="BodyText"/>
        <w:rPr>
          <w:ins w:id="893" w:author="Dmytro Liaskovskyi" w:date="2016-09-15T14:53:00Z"/>
        </w:rPr>
      </w:pPr>
      <w:ins w:id="894" w:author="Dmytro Liaskovskyi" w:date="2016-09-15T14:50:00Z">
        <w:r>
          <w:t xml:space="preserve">If there is an analytical tool already created and </w:t>
        </w:r>
      </w:ins>
      <w:ins w:id="895" w:author="Dmytro Liaskovskyi" w:date="2016-09-15T14:53:00Z">
        <w:r>
          <w:t>is in “stopped” or “running” state</w:t>
        </w:r>
      </w:ins>
      <w:ins w:id="896" w:author="Dmytro Liaskovskyi" w:date="2016-09-15T14:50:00Z">
        <w:r>
          <w:t xml:space="preserve"> – then “Terminate” button should be </w:t>
        </w:r>
      </w:ins>
      <w:ins w:id="897" w:author="Dmytro Liaskovskyi" w:date="2016-09-15T14:51:00Z">
        <w:r>
          <w:t>active</w:t>
        </w:r>
      </w:ins>
      <w:ins w:id="898" w:author="Dmytro Liaskovskyi" w:date="2016-09-15T14:50:00Z">
        <w:r>
          <w:t>.</w:t>
        </w:r>
      </w:ins>
    </w:p>
    <w:p w14:paraId="3679ABD8" w14:textId="029A641E" w:rsidR="006C736D" w:rsidRDefault="006C736D" w:rsidP="002C00C3">
      <w:pPr>
        <w:pStyle w:val="BodyText"/>
        <w:rPr>
          <w:ins w:id="899" w:author="Dmytro Liaskovskyi" w:date="2016-09-15T14:54:00Z"/>
        </w:rPr>
      </w:pPr>
      <w:ins w:id="900" w:author="Dmytro Liaskovskyi" w:date="2016-09-15T14:53:00Z">
        <w:r>
          <w:t xml:space="preserve">If I hit on “Terminate” button </w:t>
        </w:r>
        <w:r w:rsidR="00725B55">
          <w:t xml:space="preserve">– then confirmation </w:t>
        </w:r>
      </w:ins>
      <w:ins w:id="901" w:author="Dmytro Liaskovskyi" w:date="2016-09-15T14:54:00Z">
        <w:r w:rsidR="00725B55">
          <w:t>message shows up: “Notebook server [</w:t>
        </w:r>
        <w:proofErr w:type="spellStart"/>
        <w:r w:rsidR="00725B55">
          <w:t>Name_of</w:t>
        </w:r>
        <w:proofErr w:type="spellEnd"/>
        <w:r w:rsidR="00725B55">
          <w:t xml:space="preserve"> _</w:t>
        </w:r>
        <w:proofErr w:type="spellStart"/>
        <w:r w:rsidR="00725B55">
          <w:t>analytical_tool</w:t>
        </w:r>
        <w:proofErr w:type="spellEnd"/>
        <w:r w:rsidR="00725B55">
          <w:t>] and all connected EMR instances [</w:t>
        </w:r>
        <w:proofErr w:type="spellStart"/>
        <w:r w:rsidR="00725B55">
          <w:t>names_of_all_EMR</w:t>
        </w:r>
        <w:proofErr w:type="spellEnd"/>
        <w:r w:rsidR="00725B55">
          <w:t xml:space="preserve"> instances] will be terminated. Do you want to proceed?” with Yes and No action buttons. </w:t>
        </w:r>
      </w:ins>
    </w:p>
    <w:p w14:paraId="77FF71FE" w14:textId="103827B7" w:rsidR="00725B55" w:rsidRDefault="00725B55" w:rsidP="002C00C3">
      <w:pPr>
        <w:pStyle w:val="BodyText"/>
        <w:rPr>
          <w:ins w:id="902" w:author="Dmytro Liaskovskyi" w:date="2016-09-15T14:50:00Z"/>
        </w:rPr>
        <w:pPrChange w:id="903" w:author="Paul Gesiak" w:date="2016-09-16T08:45:00Z">
          <w:pPr>
            <w:pStyle w:val="BodyText"/>
            <w:numPr>
              <w:numId w:val="56"/>
            </w:numPr>
            <w:ind w:left="1080" w:hanging="360"/>
          </w:pPr>
        </w:pPrChange>
      </w:pPr>
      <w:ins w:id="904" w:author="Dmytro Liaskovskyi" w:date="2016-09-15T14:54:00Z">
        <w:r>
          <w:t>If I select “</w:t>
        </w:r>
      </w:ins>
      <w:ins w:id="905" w:author="Dmytro Liaskovskyi" w:date="2016-09-15T14:55:00Z">
        <w:r>
          <w:t>Yes</w:t>
        </w:r>
      </w:ins>
      <w:ins w:id="906" w:author="Dmytro Liaskovskyi" w:date="2016-09-15T14:54:00Z">
        <w:r>
          <w:t>”</w:t>
        </w:r>
      </w:ins>
      <w:ins w:id="907" w:author="Dmytro Liaskovskyi" w:date="2016-09-15T14:55:00Z">
        <w:r>
          <w:t xml:space="preserve"> (meaning Terminate) – then status should be changed to “terminating”, “Deploy EMR” button should become disabled. As soon as Notebook server is terminated – corresponding analytical tool record gets deleted from </w:t>
        </w:r>
      </w:ins>
      <w:ins w:id="908" w:author="Dmytro Liaskovskyi" w:date="2016-09-15T14:56:00Z">
        <w:r>
          <w:t>“List resources” page, corresponding Analytical tool instance/process gets removed, all related EMR instances are removed as well</w:t>
        </w:r>
      </w:ins>
      <w:ins w:id="909" w:author="Dmytro Liaskovskyi" w:date="2016-09-15T14:55:00Z">
        <w:r>
          <w:t>.</w:t>
        </w:r>
      </w:ins>
    </w:p>
    <w:p w14:paraId="522EDF45" w14:textId="77777777" w:rsidR="006C736D" w:rsidRDefault="006C736D" w:rsidP="002C00C3">
      <w:pPr>
        <w:pStyle w:val="BodyText"/>
        <w:rPr>
          <w:ins w:id="910" w:author="Dmytro Liaskovskyi" w:date="2016-09-15T10:36:00Z"/>
        </w:rPr>
        <w:pPrChange w:id="911" w:author="Paul Gesiak" w:date="2016-09-16T08:45:00Z">
          <w:pPr>
            <w:pStyle w:val="BodyText"/>
            <w:numPr>
              <w:numId w:val="55"/>
            </w:numPr>
            <w:ind w:hanging="360"/>
          </w:pPr>
        </w:pPrChange>
      </w:pPr>
    </w:p>
    <w:p w14:paraId="369B20C3" w14:textId="4B104EB2" w:rsidR="00141DA9" w:rsidRDefault="00141DA9" w:rsidP="002C00C3">
      <w:pPr>
        <w:pStyle w:val="BodyText"/>
        <w:numPr>
          <w:ilvl w:val="0"/>
          <w:numId w:val="55"/>
        </w:numPr>
        <w:rPr>
          <w:ins w:id="912" w:author="Dmytro Liaskovskyi" w:date="2016-09-15T14:56:00Z"/>
        </w:rPr>
      </w:pPr>
      <w:ins w:id="913" w:author="Dmytro Liaskovskyi" w:date="2016-09-15T10:36:00Z">
        <w:r>
          <w:lastRenderedPageBreak/>
          <w:t xml:space="preserve">Data Scientist </w:t>
        </w:r>
      </w:ins>
      <w:ins w:id="914" w:author="Dmytro Liaskovskyi" w:date="2016-09-15T10:39:00Z">
        <w:r w:rsidR="000F29EF">
          <w:t>creates computational resources</w:t>
        </w:r>
      </w:ins>
    </w:p>
    <w:p w14:paraId="4BA7D8AE" w14:textId="2D9C1B97" w:rsidR="00725B55" w:rsidRPr="00D00EBA" w:rsidRDefault="00725B55" w:rsidP="002C00C3">
      <w:pPr>
        <w:pStyle w:val="BodyText"/>
        <w:rPr>
          <w:ins w:id="915" w:author="Dmytro Liaskovskyi" w:date="2016-09-15T10:39:00Z"/>
        </w:rPr>
        <w:pPrChange w:id="916" w:author="Paul Gesiak" w:date="2016-09-16T08:45:00Z">
          <w:pPr>
            <w:pStyle w:val="BodyText"/>
            <w:numPr>
              <w:numId w:val="55"/>
            </w:numPr>
            <w:ind w:hanging="360"/>
          </w:pPr>
        </w:pPrChange>
      </w:pPr>
      <w:ins w:id="917" w:author="Dmytro Liaskovskyi" w:date="2016-09-15T14:56:00Z">
        <w:r>
          <w:t xml:space="preserve">If </w:t>
        </w:r>
      </w:ins>
    </w:p>
    <w:p w14:paraId="59A6E6CE" w14:textId="40E9DAB3" w:rsidR="000F29EF" w:rsidRDefault="000F29EF" w:rsidP="002C00C3">
      <w:pPr>
        <w:pStyle w:val="BodyText"/>
        <w:numPr>
          <w:ilvl w:val="0"/>
          <w:numId w:val="55"/>
        </w:numPr>
        <w:rPr>
          <w:ins w:id="918" w:author="Dmytro Liaskovskyi" w:date="2016-09-15T10:40:00Z"/>
        </w:rPr>
      </w:pPr>
      <w:ins w:id="919" w:author="Dmytro Liaskovskyi" w:date="2016-09-15T10:40:00Z">
        <w:r>
          <w:t>Data Scientist wants to see details of the created resources</w:t>
        </w:r>
      </w:ins>
    </w:p>
    <w:p w14:paraId="16A06CB7" w14:textId="3458464D" w:rsidR="000F29EF" w:rsidRPr="00141DA9" w:rsidRDefault="000F29EF" w:rsidP="002C00C3">
      <w:pPr>
        <w:pStyle w:val="BodyText"/>
        <w:numPr>
          <w:ilvl w:val="0"/>
          <w:numId w:val="55"/>
        </w:numPr>
        <w:rPr>
          <w:ins w:id="920" w:author="Dmytro Liaskovskyi" w:date="2016-09-15T10:32:00Z"/>
        </w:rPr>
      </w:pPr>
      <w:ins w:id="921" w:author="Dmytro Liaskovskyi" w:date="2016-09-15T10:40:00Z">
        <w:r>
          <w:t xml:space="preserve">Data Scientist wants to </w:t>
        </w:r>
      </w:ins>
      <w:ins w:id="922" w:author="Dmytro Liaskovskyi" w:date="2016-09-15T10:41:00Z">
        <w:r w:rsidR="001629A1">
          <w:t>connect to his analytical tool Web UI be the means of provided instructions</w:t>
        </w:r>
      </w:ins>
    </w:p>
    <w:p w14:paraId="08F64517" w14:textId="33A8228D" w:rsidR="00891C24" w:rsidRDefault="00891C24" w:rsidP="001272FD">
      <w:pPr>
        <w:pStyle w:val="Heading2"/>
      </w:pPr>
      <w:bookmarkStart w:id="923" w:name="_Toc461719999"/>
      <w:r>
        <w:t>Non-functional requirements</w:t>
      </w:r>
      <w:bookmarkEnd w:id="670"/>
      <w:bookmarkEnd w:id="671"/>
      <w:bookmarkEnd w:id="923"/>
      <w:r>
        <w:t xml:space="preserve"> </w:t>
      </w:r>
    </w:p>
    <w:p w14:paraId="4A0DF145" w14:textId="79AEA15B" w:rsidR="00891C24" w:rsidRDefault="000742F5" w:rsidP="00091AE7">
      <w:pPr>
        <w:pStyle w:val="Heading3"/>
      </w:pPr>
      <w:bookmarkStart w:id="924" w:name="_Toc461624573"/>
      <w:bookmarkStart w:id="925" w:name="_Toc461639452"/>
      <w:bookmarkStart w:id="926" w:name="_Toc461697243"/>
      <w:bookmarkStart w:id="927" w:name="_Toc461697523"/>
      <w:bookmarkStart w:id="928" w:name="_Toc461697803"/>
      <w:bookmarkStart w:id="929" w:name="_Toc461639454"/>
      <w:bookmarkStart w:id="930" w:name="_Toc461720000"/>
      <w:bookmarkEnd w:id="924"/>
      <w:bookmarkEnd w:id="925"/>
      <w:bookmarkEnd w:id="926"/>
      <w:bookmarkEnd w:id="927"/>
      <w:bookmarkEnd w:id="928"/>
      <w:r>
        <w:t>Self-service</w:t>
      </w:r>
      <w:del w:id="931" w:author="Kostiantyn Kudriavtsev" w:date="2016-09-14T17:16:00Z">
        <w:r w:rsidR="00091AE7" w:rsidDel="002836DF">
          <w:delText>:</w:delText>
        </w:r>
      </w:del>
      <w:r w:rsidR="00091AE7">
        <w:t xml:space="preserve"> UI</w:t>
      </w:r>
      <w:bookmarkEnd w:id="929"/>
      <w:bookmarkEnd w:id="930"/>
      <w:ins w:id="932" w:author="Dmytro Liaskovskyi" w:date="2016-09-14T17:37:00Z">
        <w:r w:rsidR="002738B8">
          <w:t xml:space="preserve"> </w:t>
        </w:r>
        <w:del w:id="933" w:author="Kostiantyn Kudriavtsev" w:date="2016-09-14T17:16:00Z">
          <w:r w:rsidR="002738B8" w:rsidDel="002836DF">
            <w:delText xml:space="preserve">- </w:delText>
          </w:r>
        </w:del>
      </w:ins>
    </w:p>
    <w:p w14:paraId="13EDBBBC" w14:textId="77777777" w:rsidR="00091AE7" w:rsidRDefault="00091AE7" w:rsidP="002C00C3">
      <w:pPr>
        <w:pStyle w:val="BodyText"/>
      </w:pPr>
      <w:r>
        <w:t>There are two options: build (1) simple Web UI under MVC architecture where web application returns server-side generate web page or build (2) SPA backed by a set of RESTful web service.</w:t>
      </w:r>
    </w:p>
    <w:p w14:paraId="2247E2B5" w14:textId="77777777" w:rsidR="00091AE7" w:rsidRDefault="00091AE7" w:rsidP="002C00C3">
      <w:pPr>
        <w:pStyle w:val="BodyText"/>
      </w:pPr>
      <w:r>
        <w:t>The benefits of (2) is an implemented REST API which can be used as integration point with 3</w:t>
      </w:r>
      <w:r w:rsidRPr="00091AE7">
        <w:rPr>
          <w:vertAlign w:val="superscript"/>
        </w:rPr>
        <w:t>rd</w:t>
      </w:r>
      <w:r>
        <w:t xml:space="preserve"> party systems. At the same time, there is the risk that such kind of application is significantly more difficult to implement and more expensive to support. </w:t>
      </w:r>
    </w:p>
    <w:p w14:paraId="3AD0F134" w14:textId="77777777" w:rsidR="00091AE7" w:rsidRDefault="00091AE7" w:rsidP="002C00C3">
      <w:pPr>
        <w:pStyle w:val="BodyText"/>
      </w:pPr>
      <w:r>
        <w:t>Both approaches are expected to be validate and the best one picked after checking available resources and cost/benefit estimation.</w:t>
      </w:r>
    </w:p>
    <w:p w14:paraId="6EA1F613" w14:textId="131FD972" w:rsidR="00677014" w:rsidRDefault="00677014">
      <w:pPr>
        <w:pStyle w:val="Heading3"/>
        <w:ind w:left="851" w:hanging="851"/>
        <w:pPrChange w:id="934" w:author="Kostiantyn Kudriavtsev" w:date="2016-09-14T17:07:00Z">
          <w:pPr>
            <w:pStyle w:val="BodyText"/>
          </w:pPr>
        </w:pPrChange>
      </w:pPr>
      <w:bookmarkStart w:id="935" w:name="_Toc461639455"/>
      <w:bookmarkStart w:id="936" w:name="_Toc461720001"/>
      <w:r>
        <w:t>Private exploratory environment</w:t>
      </w:r>
      <w:bookmarkEnd w:id="935"/>
      <w:bookmarkEnd w:id="936"/>
    </w:p>
    <w:p w14:paraId="6A0FCDC6" w14:textId="6D58851C" w:rsidR="00677014" w:rsidRPr="00677014" w:rsidRDefault="00677014" w:rsidP="002C00C3">
      <w:pPr>
        <w:pStyle w:val="BodyText"/>
      </w:pPr>
      <w:r>
        <w:t xml:space="preserve">Each exploratory environment is created per user and inaccessible for other users inside cloud. </w:t>
      </w:r>
    </w:p>
    <w:p w14:paraId="77F7853F" w14:textId="76CD8F1F" w:rsidR="00677014" w:rsidRDefault="00677014">
      <w:pPr>
        <w:pStyle w:val="Heading3"/>
        <w:ind w:left="851" w:hanging="851"/>
        <w:pPrChange w:id="937" w:author="Kostiantyn Kudriavtsev" w:date="2016-09-14T17:07:00Z">
          <w:pPr>
            <w:pStyle w:val="BodyText"/>
          </w:pPr>
        </w:pPrChange>
      </w:pPr>
      <w:bookmarkStart w:id="938" w:name="_Toc461639456"/>
      <w:bookmarkStart w:id="939" w:name="_Toc461720002"/>
      <w:r>
        <w:t>Limited resources allocation</w:t>
      </w:r>
      <w:bookmarkEnd w:id="938"/>
      <w:bookmarkEnd w:id="939"/>
    </w:p>
    <w:p w14:paraId="6DBFA850" w14:textId="2F44422B" w:rsidR="00677014" w:rsidRDefault="00677014" w:rsidP="002C00C3">
      <w:pPr>
        <w:pStyle w:val="BodyText"/>
      </w:pPr>
      <w:r>
        <w:t xml:space="preserve">It must be a possibility to limit user in a number of resources </w:t>
      </w:r>
      <w:r w:rsidR="004F6B80">
        <w:t>available for him. The following resources must be considered:</w:t>
      </w:r>
    </w:p>
    <w:p w14:paraId="4D00B59E" w14:textId="7B267E62" w:rsidR="004F6B80" w:rsidRDefault="004F6B80" w:rsidP="002C00C3">
      <w:pPr>
        <w:pStyle w:val="BodyText"/>
        <w:numPr>
          <w:ilvl w:val="0"/>
          <w:numId w:val="53"/>
        </w:numPr>
        <w:pPrChange w:id="940" w:author="Paul Gesiak" w:date="2016-09-16T08:45:00Z">
          <w:pPr>
            <w:pStyle w:val="BodyText"/>
          </w:pPr>
        </w:pPrChange>
      </w:pPr>
      <w:r>
        <w:t>Shape for analytical toolbox</w:t>
      </w:r>
    </w:p>
    <w:p w14:paraId="050DBD5E" w14:textId="0EE4EBA6" w:rsidR="004F6B80" w:rsidRDefault="004F6B80" w:rsidP="002C00C3">
      <w:pPr>
        <w:pStyle w:val="BodyText"/>
        <w:numPr>
          <w:ilvl w:val="0"/>
          <w:numId w:val="53"/>
        </w:numPr>
        <w:pPrChange w:id="941" w:author="Paul Gesiak" w:date="2016-09-16T08:45:00Z">
          <w:pPr>
            <w:pStyle w:val="BodyText"/>
          </w:pPr>
        </w:pPrChange>
      </w:pPr>
      <w:r>
        <w:t>Number of slaves in EMR cluster</w:t>
      </w:r>
    </w:p>
    <w:p w14:paraId="45C0C225" w14:textId="7F30E97C" w:rsidR="004F6B80" w:rsidRPr="00677014" w:rsidRDefault="004F6B80" w:rsidP="002C00C3">
      <w:pPr>
        <w:pStyle w:val="BodyText"/>
        <w:numPr>
          <w:ilvl w:val="0"/>
          <w:numId w:val="53"/>
        </w:numPr>
        <w:pPrChange w:id="942" w:author="Paul Gesiak" w:date="2016-09-16T08:45:00Z">
          <w:pPr>
            <w:pStyle w:val="BodyText"/>
          </w:pPr>
        </w:pPrChange>
      </w:pPr>
      <w:r>
        <w:t>Shape for master and slave nodes in EMR cluster</w:t>
      </w:r>
    </w:p>
    <w:p w14:paraId="3B9EF111" w14:textId="65C9F3BD" w:rsidR="002836DF" w:rsidRDefault="002836DF">
      <w:pPr>
        <w:pStyle w:val="Heading3"/>
        <w:ind w:left="851" w:hanging="851"/>
        <w:pPrChange w:id="943" w:author="Kostiantyn Kudriavtsev" w:date="2016-09-14T17:07:00Z">
          <w:pPr>
            <w:pStyle w:val="BodyText"/>
          </w:pPr>
        </w:pPrChange>
      </w:pPr>
      <w:bookmarkStart w:id="944" w:name="_Toc461639457"/>
      <w:bookmarkStart w:id="945" w:name="_Toc461720003"/>
      <w:r>
        <w:t>Configurable template</w:t>
      </w:r>
      <w:bookmarkEnd w:id="944"/>
      <w:bookmarkEnd w:id="945"/>
    </w:p>
    <w:p w14:paraId="2CCA116C" w14:textId="26A22029" w:rsidR="002836DF" w:rsidRPr="002836DF" w:rsidRDefault="002836DF" w:rsidP="002C00C3">
      <w:pPr>
        <w:pStyle w:val="BodyText"/>
      </w:pPr>
      <w:r>
        <w:t xml:space="preserve">Templates must be reachable for customer’s </w:t>
      </w:r>
      <w:proofErr w:type="spellStart"/>
      <w:r>
        <w:t>devops</w:t>
      </w:r>
      <w:proofErr w:type="spellEnd"/>
      <w:r>
        <w:t>. They must be able to make required changes in existing templates or adding new templates to the system on their own.</w:t>
      </w:r>
    </w:p>
    <w:p w14:paraId="05C197FB" w14:textId="76AA8C84" w:rsidR="002836DF" w:rsidRDefault="002836DF">
      <w:pPr>
        <w:pStyle w:val="Heading3"/>
        <w:ind w:left="851" w:hanging="851"/>
        <w:pPrChange w:id="946" w:author="Kostiantyn Kudriavtsev" w:date="2016-09-14T17:07:00Z">
          <w:pPr>
            <w:pStyle w:val="BodyText"/>
          </w:pPr>
        </w:pPrChange>
      </w:pPr>
      <w:bookmarkStart w:id="947" w:name="_Toc461639458"/>
      <w:bookmarkStart w:id="948" w:name="_Toc461720004"/>
      <w:r>
        <w:t>Configurable identity provider</w:t>
      </w:r>
      <w:bookmarkEnd w:id="947"/>
      <w:bookmarkEnd w:id="948"/>
    </w:p>
    <w:p w14:paraId="1A851EF9" w14:textId="3D0D205A" w:rsidR="002836DF" w:rsidRPr="002836DF" w:rsidRDefault="002836DF" w:rsidP="002C00C3">
      <w:pPr>
        <w:pStyle w:val="BodyText"/>
      </w:pPr>
      <w:r>
        <w:t>LDAP was selected as primary integration point to be implemented. The crutial point is to enable integration with corporate LDAP without a need to recompile solution. The example of potential issue with LDAP integration: customer’s LDAP has attributes “first name” and “last name” when user’s domain model has only “full name” attribute; nevertheless “first name” and “last name” must be mapped to “full name”. Mentioned mapping must be done without project recompilation without development team involvement, but only by means of customer.</w:t>
      </w:r>
    </w:p>
    <w:p w14:paraId="6557E9C9" w14:textId="0ABC0C5F" w:rsidR="00DE60E2" w:rsidRPr="00DE60E2" w:rsidRDefault="00DE60E2">
      <w:pPr>
        <w:pStyle w:val="Heading3"/>
        <w:ind w:left="851" w:hanging="851"/>
        <w:pPrChange w:id="949" w:author="Kostiantyn Kudriavtsev" w:date="2016-09-14T17:07:00Z">
          <w:pPr>
            <w:pStyle w:val="BodyText"/>
          </w:pPr>
        </w:pPrChange>
      </w:pPr>
      <w:bookmarkStart w:id="950" w:name="_Toc461639459"/>
      <w:bookmarkStart w:id="951" w:name="_Toc461720005"/>
      <w:r w:rsidRPr="00DE60E2">
        <w:t>Cloud agnostic</w:t>
      </w:r>
      <w:bookmarkEnd w:id="950"/>
      <w:bookmarkEnd w:id="951"/>
    </w:p>
    <w:p w14:paraId="78B0B6E2" w14:textId="36A9E617" w:rsidR="00DE60E2" w:rsidRPr="00091AE7" w:rsidRDefault="00DE60E2" w:rsidP="002C00C3">
      <w:pPr>
        <w:pStyle w:val="BodyText"/>
      </w:pPr>
      <w:r>
        <w:t xml:space="preserve">Solution shall be modular and flexible enough to be extended for support of new infrastructure provider without a need to significantly </w:t>
      </w:r>
      <w:proofErr w:type="spellStart"/>
      <w:r>
        <w:t>refactor</w:t>
      </w:r>
      <w:proofErr w:type="spellEnd"/>
      <w:r>
        <w:t xml:space="preserve"> core components of the system.</w:t>
      </w:r>
    </w:p>
    <w:p w14:paraId="4D07A253" w14:textId="6E0C5B02" w:rsidR="00D06F54" w:rsidRDefault="00D06F54">
      <w:pPr>
        <w:widowControl/>
        <w:spacing w:line="240" w:lineRule="auto"/>
        <w:rPr>
          <w:ins w:id="952" w:author="Kostiantyn Kudriavtsev" w:date="2016-09-14T17:54:00Z"/>
          <w:rFonts w:ascii="Trebuchet MS" w:hAnsi="Trebuchet MS"/>
          <w:color w:val="767171" w:themeColor="background2" w:themeShade="80"/>
        </w:rPr>
      </w:pPr>
      <w:ins w:id="953" w:author="Kostiantyn Kudriavtsev" w:date="2016-09-14T17:54:00Z">
        <w:r>
          <w:rPr>
            <w:i/>
          </w:rPr>
          <w:br w:type="page"/>
        </w:r>
      </w:ins>
    </w:p>
    <w:p w14:paraId="0F8A466E" w14:textId="38EB28F0" w:rsidR="002836DF" w:rsidRPr="00891035" w:rsidDel="00D06F54" w:rsidRDefault="002836DF">
      <w:pPr>
        <w:pStyle w:val="BodyText"/>
        <w:rPr>
          <w:del w:id="954" w:author="Kostiantyn Kudriavtsev" w:date="2016-09-14T17:54:00Z"/>
        </w:rPr>
      </w:pPr>
      <w:bookmarkStart w:id="955" w:name="_Toc461639460"/>
      <w:bookmarkStart w:id="956" w:name="_Toc461697251"/>
      <w:bookmarkStart w:id="957" w:name="_Toc461697531"/>
      <w:bookmarkStart w:id="958" w:name="_Toc461697811"/>
      <w:bookmarkStart w:id="959" w:name="_Toc461720006"/>
      <w:bookmarkEnd w:id="955"/>
      <w:bookmarkEnd w:id="956"/>
      <w:bookmarkEnd w:id="957"/>
      <w:bookmarkEnd w:id="958"/>
      <w:bookmarkEnd w:id="959"/>
    </w:p>
    <w:p w14:paraId="1DBC39F6" w14:textId="01070D43" w:rsidR="00F12B78" w:rsidRDefault="00F12B78" w:rsidP="00F12B78">
      <w:pPr>
        <w:pStyle w:val="Heading1"/>
      </w:pPr>
      <w:bookmarkStart w:id="960" w:name="_Toc461624578"/>
      <w:bookmarkStart w:id="961" w:name="_Toc461639461"/>
      <w:bookmarkStart w:id="962" w:name="_Toc461697252"/>
      <w:bookmarkStart w:id="963" w:name="_Toc461697532"/>
      <w:bookmarkStart w:id="964" w:name="_Toc461697812"/>
      <w:bookmarkStart w:id="965" w:name="_Toc461624579"/>
      <w:bookmarkStart w:id="966" w:name="_Toc461639462"/>
      <w:bookmarkStart w:id="967" w:name="_Toc461697253"/>
      <w:bookmarkStart w:id="968" w:name="_Toc461697533"/>
      <w:bookmarkStart w:id="969" w:name="_Toc461697813"/>
      <w:bookmarkStart w:id="970" w:name="_Toc461624580"/>
      <w:bookmarkStart w:id="971" w:name="_Toc461639463"/>
      <w:bookmarkStart w:id="972" w:name="_Toc461697254"/>
      <w:bookmarkStart w:id="973" w:name="_Toc461697534"/>
      <w:bookmarkStart w:id="974" w:name="_Toc461697814"/>
      <w:bookmarkStart w:id="975" w:name="_Toc461624581"/>
      <w:bookmarkStart w:id="976" w:name="_Toc461639464"/>
      <w:bookmarkStart w:id="977" w:name="_Toc461697255"/>
      <w:bookmarkStart w:id="978" w:name="_Toc461697535"/>
      <w:bookmarkStart w:id="979" w:name="_Toc461697815"/>
      <w:bookmarkStart w:id="980" w:name="_Toc461624582"/>
      <w:bookmarkStart w:id="981" w:name="_Toc461639465"/>
      <w:bookmarkStart w:id="982" w:name="_Toc461697256"/>
      <w:bookmarkStart w:id="983" w:name="_Toc461697536"/>
      <w:bookmarkStart w:id="984" w:name="_Toc461697816"/>
      <w:bookmarkStart w:id="985" w:name="_Toc461624583"/>
      <w:bookmarkStart w:id="986" w:name="_Toc461639466"/>
      <w:bookmarkStart w:id="987" w:name="_Toc461697257"/>
      <w:bookmarkStart w:id="988" w:name="_Toc461697537"/>
      <w:bookmarkStart w:id="989" w:name="_Toc461697817"/>
      <w:bookmarkStart w:id="990" w:name="_Toc461624584"/>
      <w:bookmarkStart w:id="991" w:name="_Toc461639467"/>
      <w:bookmarkStart w:id="992" w:name="_Toc461697258"/>
      <w:bookmarkStart w:id="993" w:name="_Toc461697538"/>
      <w:bookmarkStart w:id="994" w:name="_Toc461697818"/>
      <w:bookmarkStart w:id="995" w:name="_Toc461624585"/>
      <w:bookmarkStart w:id="996" w:name="_Toc461639468"/>
      <w:bookmarkStart w:id="997" w:name="_Toc461697259"/>
      <w:bookmarkStart w:id="998" w:name="_Toc461697539"/>
      <w:bookmarkStart w:id="999" w:name="_Toc461697819"/>
      <w:bookmarkStart w:id="1000" w:name="_Toc461624586"/>
      <w:bookmarkStart w:id="1001" w:name="_Toc461639469"/>
      <w:bookmarkStart w:id="1002" w:name="_Toc461697260"/>
      <w:bookmarkStart w:id="1003" w:name="_Toc461697540"/>
      <w:bookmarkStart w:id="1004" w:name="_Toc461697820"/>
      <w:bookmarkStart w:id="1005" w:name="_Toc461624587"/>
      <w:bookmarkStart w:id="1006" w:name="_Toc461639470"/>
      <w:bookmarkStart w:id="1007" w:name="_Toc461697261"/>
      <w:bookmarkStart w:id="1008" w:name="_Toc461697541"/>
      <w:bookmarkStart w:id="1009" w:name="_Toc461697821"/>
      <w:bookmarkStart w:id="1010" w:name="_Toc461624588"/>
      <w:bookmarkStart w:id="1011" w:name="_Toc461639471"/>
      <w:bookmarkStart w:id="1012" w:name="_Toc461697262"/>
      <w:bookmarkStart w:id="1013" w:name="_Toc461697542"/>
      <w:bookmarkStart w:id="1014" w:name="_Toc461697822"/>
      <w:bookmarkStart w:id="1015" w:name="_Toc461624589"/>
      <w:bookmarkStart w:id="1016" w:name="_Toc461639472"/>
      <w:bookmarkStart w:id="1017" w:name="_Toc461697263"/>
      <w:bookmarkStart w:id="1018" w:name="_Toc461697543"/>
      <w:bookmarkStart w:id="1019" w:name="_Toc461697823"/>
      <w:bookmarkStart w:id="1020" w:name="_Toc461624590"/>
      <w:bookmarkStart w:id="1021" w:name="_Toc461639473"/>
      <w:bookmarkStart w:id="1022" w:name="_Toc461697264"/>
      <w:bookmarkStart w:id="1023" w:name="_Toc461697544"/>
      <w:bookmarkStart w:id="1024" w:name="_Toc461697824"/>
      <w:bookmarkStart w:id="1025" w:name="_Toc461624591"/>
      <w:bookmarkStart w:id="1026" w:name="_Toc461639474"/>
      <w:bookmarkStart w:id="1027" w:name="_Toc461697265"/>
      <w:bookmarkStart w:id="1028" w:name="_Toc461697545"/>
      <w:bookmarkStart w:id="1029" w:name="_Toc461697825"/>
      <w:bookmarkStart w:id="1030" w:name="_Toc461624592"/>
      <w:bookmarkStart w:id="1031" w:name="_Toc461639475"/>
      <w:bookmarkStart w:id="1032" w:name="_Toc461697266"/>
      <w:bookmarkStart w:id="1033" w:name="_Toc461697546"/>
      <w:bookmarkStart w:id="1034" w:name="_Toc461697826"/>
      <w:bookmarkStart w:id="1035" w:name="_Toc461624593"/>
      <w:bookmarkStart w:id="1036" w:name="_Toc461639476"/>
      <w:bookmarkStart w:id="1037" w:name="_Toc461697267"/>
      <w:bookmarkStart w:id="1038" w:name="_Toc461697547"/>
      <w:bookmarkStart w:id="1039" w:name="_Toc461697827"/>
      <w:bookmarkStart w:id="1040" w:name="_Toc461624594"/>
      <w:bookmarkStart w:id="1041" w:name="_Toc461639477"/>
      <w:bookmarkStart w:id="1042" w:name="_Toc461697268"/>
      <w:bookmarkStart w:id="1043" w:name="_Toc461697548"/>
      <w:bookmarkStart w:id="1044" w:name="_Toc461697828"/>
      <w:bookmarkStart w:id="1045" w:name="_Toc461624595"/>
      <w:bookmarkStart w:id="1046" w:name="_Toc461639478"/>
      <w:bookmarkStart w:id="1047" w:name="_Toc461697269"/>
      <w:bookmarkStart w:id="1048" w:name="_Toc461697549"/>
      <w:bookmarkStart w:id="1049" w:name="_Toc461697829"/>
      <w:bookmarkStart w:id="1050" w:name="_Toc461624596"/>
      <w:bookmarkStart w:id="1051" w:name="_Toc461639479"/>
      <w:bookmarkStart w:id="1052" w:name="_Toc461697270"/>
      <w:bookmarkStart w:id="1053" w:name="_Toc461697550"/>
      <w:bookmarkStart w:id="1054" w:name="_Toc461697830"/>
      <w:bookmarkStart w:id="1055" w:name="_Toc461624597"/>
      <w:bookmarkStart w:id="1056" w:name="_Toc461639480"/>
      <w:bookmarkStart w:id="1057" w:name="_Toc461697271"/>
      <w:bookmarkStart w:id="1058" w:name="_Toc461697551"/>
      <w:bookmarkStart w:id="1059" w:name="_Toc461697831"/>
      <w:bookmarkStart w:id="1060" w:name="_Toc461624598"/>
      <w:bookmarkStart w:id="1061" w:name="_Toc461639481"/>
      <w:bookmarkStart w:id="1062" w:name="_Toc461697272"/>
      <w:bookmarkStart w:id="1063" w:name="_Toc461697552"/>
      <w:bookmarkStart w:id="1064" w:name="_Toc461697832"/>
      <w:bookmarkStart w:id="1065" w:name="_Toc461624599"/>
      <w:bookmarkStart w:id="1066" w:name="_Toc461639482"/>
      <w:bookmarkStart w:id="1067" w:name="_Toc461697273"/>
      <w:bookmarkStart w:id="1068" w:name="_Toc461697553"/>
      <w:bookmarkStart w:id="1069" w:name="_Toc461697833"/>
      <w:bookmarkStart w:id="1070" w:name="_Toc461624600"/>
      <w:bookmarkStart w:id="1071" w:name="_Toc461639483"/>
      <w:bookmarkStart w:id="1072" w:name="_Toc461697274"/>
      <w:bookmarkStart w:id="1073" w:name="_Toc461697554"/>
      <w:bookmarkStart w:id="1074" w:name="_Toc461697834"/>
      <w:bookmarkStart w:id="1075" w:name="_Toc461624601"/>
      <w:bookmarkStart w:id="1076" w:name="_Toc461639484"/>
      <w:bookmarkStart w:id="1077" w:name="_Toc461697275"/>
      <w:bookmarkStart w:id="1078" w:name="_Toc461697555"/>
      <w:bookmarkStart w:id="1079" w:name="_Toc461697835"/>
      <w:bookmarkStart w:id="1080" w:name="_Toc461624642"/>
      <w:bookmarkStart w:id="1081" w:name="_Toc461639525"/>
      <w:bookmarkStart w:id="1082" w:name="_Toc461697316"/>
      <w:bookmarkStart w:id="1083" w:name="_Toc461697596"/>
      <w:bookmarkStart w:id="1084" w:name="_Toc461697876"/>
      <w:bookmarkStart w:id="1085" w:name="_Toc461624643"/>
      <w:bookmarkStart w:id="1086" w:name="_Toc461639526"/>
      <w:bookmarkStart w:id="1087" w:name="_Toc461697317"/>
      <w:bookmarkStart w:id="1088" w:name="_Toc461697597"/>
      <w:bookmarkStart w:id="1089" w:name="_Toc461697877"/>
      <w:bookmarkStart w:id="1090" w:name="_Toc461624644"/>
      <w:bookmarkStart w:id="1091" w:name="_Toc461639527"/>
      <w:bookmarkStart w:id="1092" w:name="_Toc461697318"/>
      <w:bookmarkStart w:id="1093" w:name="_Toc461697598"/>
      <w:bookmarkStart w:id="1094" w:name="_Toc461697878"/>
      <w:bookmarkStart w:id="1095" w:name="_Toc461639528"/>
      <w:bookmarkStart w:id="1096" w:name="_Toc461720007"/>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r>
        <w:t>Quality Attributes</w:t>
      </w:r>
      <w:bookmarkEnd w:id="1095"/>
      <w:bookmarkEnd w:id="1096"/>
    </w:p>
    <w:p w14:paraId="79582DC2" w14:textId="12EA0CF2" w:rsidR="00D06F54" w:rsidRDefault="00D06F54" w:rsidP="00F12B78">
      <w:pPr>
        <w:widowControl/>
        <w:spacing w:line="240" w:lineRule="auto"/>
      </w:pPr>
    </w:p>
    <w:tbl>
      <w:tblPr>
        <w:tblStyle w:val="GridTable4-Accent1"/>
        <w:tblW w:w="0" w:type="auto"/>
        <w:tblLook w:val="04A0" w:firstRow="1" w:lastRow="0" w:firstColumn="1" w:lastColumn="0" w:noHBand="0" w:noVBand="1"/>
      </w:tblPr>
      <w:tblGrid>
        <w:gridCol w:w="1583"/>
        <w:gridCol w:w="7764"/>
      </w:tblGrid>
      <w:tr w:rsidR="00D06F54" w14:paraId="4E94B2DC" w14:textId="77777777" w:rsidTr="00A04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B4F863" w14:textId="301B6CF4" w:rsidR="00D06F54" w:rsidRDefault="00D06F54">
            <w:pPr>
              <w:widowControl/>
              <w:spacing w:line="240" w:lineRule="auto"/>
            </w:pPr>
            <w:r>
              <w:t>Attribute</w:t>
            </w:r>
          </w:p>
        </w:tc>
        <w:tc>
          <w:tcPr>
            <w:tcW w:w="7934" w:type="dxa"/>
          </w:tcPr>
          <w:p w14:paraId="73A9A7BB" w14:textId="272FA1FC" w:rsidR="00D06F54" w:rsidRDefault="00D06F54">
            <w:pPr>
              <w:widowControl/>
              <w:spacing w:line="240" w:lineRule="auto"/>
              <w:cnfStyle w:val="100000000000" w:firstRow="1" w:lastRow="0" w:firstColumn="0" w:lastColumn="0" w:oddVBand="0" w:evenVBand="0" w:oddHBand="0" w:evenHBand="0" w:firstRowFirstColumn="0" w:firstRowLastColumn="0" w:lastRowFirstColumn="0" w:lastRowLastColumn="0"/>
            </w:pPr>
            <w:r>
              <w:t>Description</w:t>
            </w:r>
          </w:p>
        </w:tc>
      </w:tr>
      <w:tr w:rsidR="00D06F54" w14:paraId="25E3A446" w14:textId="77777777" w:rsidTr="00A04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99E917E" w14:textId="6966161D" w:rsidR="00D06F54" w:rsidRDefault="00D06F54">
            <w:pPr>
              <w:widowControl/>
              <w:spacing w:line="240" w:lineRule="auto"/>
            </w:pPr>
            <w:r>
              <w:t>Maintainability</w:t>
            </w:r>
          </w:p>
        </w:tc>
        <w:tc>
          <w:tcPr>
            <w:tcW w:w="7934" w:type="dxa"/>
          </w:tcPr>
          <w:p w14:paraId="13405403" w14:textId="0C6B4103" w:rsidR="00D06F54" w:rsidRDefault="00D06F54">
            <w:pPr>
              <w:widowControl/>
              <w:spacing w:line="240" w:lineRule="auto"/>
              <w:cnfStyle w:val="000000100000" w:firstRow="0" w:lastRow="0" w:firstColumn="0" w:lastColumn="0" w:oddVBand="0" w:evenVBand="0" w:oddHBand="1" w:evenHBand="0" w:firstRowFirstColumn="0" w:firstRowLastColumn="0" w:lastRowFirstColumn="0" w:lastRowLastColumn="0"/>
            </w:pPr>
            <w:r>
              <w:t>The system shall be able to undergo changes with minimal effort.</w:t>
            </w:r>
          </w:p>
        </w:tc>
      </w:tr>
      <w:tr w:rsidR="00D06F54" w14:paraId="3D598766" w14:textId="77777777" w:rsidTr="00A0477F">
        <w:tc>
          <w:tcPr>
            <w:cnfStyle w:val="001000000000" w:firstRow="0" w:lastRow="0" w:firstColumn="1" w:lastColumn="0" w:oddVBand="0" w:evenVBand="0" w:oddHBand="0" w:evenHBand="0" w:firstRowFirstColumn="0" w:firstRowLastColumn="0" w:lastRowFirstColumn="0" w:lastRowLastColumn="0"/>
            <w:tcW w:w="1413" w:type="dxa"/>
          </w:tcPr>
          <w:p w14:paraId="2921D936" w14:textId="5FC830FD" w:rsidR="00D06F54" w:rsidRDefault="00D06F54">
            <w:pPr>
              <w:widowControl/>
              <w:spacing w:line="240" w:lineRule="auto"/>
            </w:pPr>
            <w:r>
              <w:t>Interoperability</w:t>
            </w:r>
          </w:p>
        </w:tc>
        <w:tc>
          <w:tcPr>
            <w:tcW w:w="7934" w:type="dxa"/>
          </w:tcPr>
          <w:p w14:paraId="1296C6E9" w14:textId="1E0C431D" w:rsidR="00D06F54" w:rsidRDefault="00D06F54">
            <w:pPr>
              <w:widowControl/>
              <w:spacing w:line="240" w:lineRule="auto"/>
              <w:cnfStyle w:val="000000000000" w:firstRow="0" w:lastRow="0" w:firstColumn="0" w:lastColumn="0" w:oddVBand="0" w:evenVBand="0" w:oddHBand="0" w:evenHBand="0" w:firstRowFirstColumn="0" w:firstRowLastColumn="0" w:lastRowFirstColumn="0" w:lastRowLastColumn="0"/>
            </w:pPr>
            <w:r>
              <w:t>Despite the fact that the system is created to support AWS cloud at first place, these interfaces must be designed to be abstract to be replaced with other cloud providers in future.</w:t>
            </w:r>
          </w:p>
        </w:tc>
      </w:tr>
      <w:tr w:rsidR="00D06F54" w14:paraId="202A736F" w14:textId="77777777" w:rsidTr="00A04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AC3B15" w14:textId="577763E9" w:rsidR="00D06F54" w:rsidRDefault="00D06F54">
            <w:pPr>
              <w:widowControl/>
              <w:spacing w:line="240" w:lineRule="auto"/>
            </w:pPr>
            <w:r>
              <w:t>Security</w:t>
            </w:r>
          </w:p>
        </w:tc>
        <w:tc>
          <w:tcPr>
            <w:tcW w:w="7934" w:type="dxa"/>
          </w:tcPr>
          <w:p w14:paraId="2063651B" w14:textId="174F6F3F" w:rsidR="00D06F54" w:rsidRDefault="00D06F54">
            <w:pPr>
              <w:widowControl/>
              <w:spacing w:line="240" w:lineRule="auto"/>
              <w:cnfStyle w:val="000000100000" w:firstRow="0" w:lastRow="0" w:firstColumn="0" w:lastColumn="0" w:oddVBand="0" w:evenVBand="0" w:oddHBand="1" w:evenHBand="0" w:firstRowFirstColumn="0" w:firstRowLastColumn="0" w:lastRowFirstColumn="0" w:lastRowLastColumn="0"/>
            </w:pPr>
            <w:r>
              <w:t xml:space="preserve">Security is the one of </w:t>
            </w:r>
            <w:del w:id="1097" w:author="Dmytro Liaskovskyi" w:date="2016-09-15T10:13:00Z">
              <w:r w:rsidDel="00A0477F">
                <w:delText>crutial</w:delText>
              </w:r>
            </w:del>
            <w:r w:rsidR="00A0477F">
              <w:t>crucial</w:t>
            </w:r>
            <w:r>
              <w:t xml:space="preserve"> drivers of the system. It must protect assets and prevent unauthorized access to them.</w:t>
            </w:r>
          </w:p>
        </w:tc>
      </w:tr>
      <w:tr w:rsidR="00D06F54" w14:paraId="6D30E3CB" w14:textId="77777777" w:rsidTr="00D06F54">
        <w:tc>
          <w:tcPr>
            <w:cnfStyle w:val="001000000000" w:firstRow="0" w:lastRow="0" w:firstColumn="1" w:lastColumn="0" w:oddVBand="0" w:evenVBand="0" w:oddHBand="0" w:evenHBand="0" w:firstRowFirstColumn="0" w:firstRowLastColumn="0" w:lastRowFirstColumn="0" w:lastRowLastColumn="0"/>
            <w:tcW w:w="1413" w:type="dxa"/>
          </w:tcPr>
          <w:p w14:paraId="39EA0D8B" w14:textId="079FC4AE" w:rsidR="00D06F54" w:rsidRDefault="00D06F54">
            <w:pPr>
              <w:widowControl/>
              <w:spacing w:line="240" w:lineRule="auto"/>
            </w:pPr>
            <w:r>
              <w:t>Usability</w:t>
            </w:r>
          </w:p>
        </w:tc>
        <w:tc>
          <w:tcPr>
            <w:tcW w:w="7934" w:type="dxa"/>
          </w:tcPr>
          <w:p w14:paraId="63166516" w14:textId="17490A46" w:rsidR="00D06F54" w:rsidRDefault="00D06F54" w:rsidP="00D06F54">
            <w:pPr>
              <w:widowControl/>
              <w:spacing w:line="240" w:lineRule="auto"/>
              <w:cnfStyle w:val="000000000000" w:firstRow="0" w:lastRow="0" w:firstColumn="0" w:lastColumn="0" w:oddVBand="0" w:evenVBand="0" w:oddHBand="0" w:evenHBand="0" w:firstRowFirstColumn="0" w:firstRowLastColumn="0" w:lastRowFirstColumn="0" w:lastRowLastColumn="0"/>
            </w:pPr>
            <w:r>
              <w:t>The system is self-explained for end users and must require minimal training or amount of documentation.</w:t>
            </w:r>
          </w:p>
        </w:tc>
      </w:tr>
    </w:tbl>
    <w:p w14:paraId="37FF696B" w14:textId="77777777" w:rsidR="00D06F54" w:rsidRDefault="00D06F54">
      <w:pPr>
        <w:widowControl/>
        <w:spacing w:line="240" w:lineRule="auto"/>
      </w:pPr>
      <w:r>
        <w:br w:type="page"/>
      </w:r>
    </w:p>
    <w:p w14:paraId="5EAFA216" w14:textId="77777777" w:rsidR="0018721D" w:rsidRDefault="0018721D" w:rsidP="00F12B78">
      <w:pPr>
        <w:widowControl/>
        <w:spacing w:line="240" w:lineRule="auto"/>
      </w:pPr>
    </w:p>
    <w:p w14:paraId="373AA846" w14:textId="77777777" w:rsidR="0018721D" w:rsidRDefault="0018721D" w:rsidP="0018721D">
      <w:pPr>
        <w:pStyle w:val="Heading1"/>
      </w:pPr>
      <w:bookmarkStart w:id="1098" w:name="_Toc461624650"/>
      <w:bookmarkStart w:id="1099" w:name="_Toc461639529"/>
      <w:bookmarkStart w:id="1100" w:name="_Toc461697320"/>
      <w:bookmarkStart w:id="1101" w:name="_Toc461697600"/>
      <w:bookmarkStart w:id="1102" w:name="_Toc461697880"/>
      <w:bookmarkStart w:id="1103" w:name="_Toc461624651"/>
      <w:bookmarkStart w:id="1104" w:name="_Toc461639530"/>
      <w:bookmarkStart w:id="1105" w:name="_Toc461697321"/>
      <w:bookmarkStart w:id="1106" w:name="_Toc461697601"/>
      <w:bookmarkStart w:id="1107" w:name="_Toc461697881"/>
      <w:bookmarkStart w:id="1108" w:name="_Toc461624652"/>
      <w:bookmarkStart w:id="1109" w:name="_Toc461639531"/>
      <w:bookmarkStart w:id="1110" w:name="_Toc461697322"/>
      <w:bookmarkStart w:id="1111" w:name="_Toc461697602"/>
      <w:bookmarkStart w:id="1112" w:name="_Toc461697882"/>
      <w:bookmarkStart w:id="1113" w:name="_Toc461624653"/>
      <w:bookmarkStart w:id="1114" w:name="_Toc461639532"/>
      <w:bookmarkStart w:id="1115" w:name="_Toc461697323"/>
      <w:bookmarkStart w:id="1116" w:name="_Toc461697603"/>
      <w:bookmarkStart w:id="1117" w:name="_Toc461697883"/>
      <w:bookmarkStart w:id="1118" w:name="_Toc461624654"/>
      <w:bookmarkStart w:id="1119" w:name="_Toc461639533"/>
      <w:bookmarkStart w:id="1120" w:name="_Toc461697324"/>
      <w:bookmarkStart w:id="1121" w:name="_Toc461697604"/>
      <w:bookmarkStart w:id="1122" w:name="_Toc461697884"/>
      <w:bookmarkStart w:id="1123" w:name="_Toc461624655"/>
      <w:bookmarkStart w:id="1124" w:name="_Toc461639534"/>
      <w:bookmarkStart w:id="1125" w:name="_Toc461697325"/>
      <w:bookmarkStart w:id="1126" w:name="_Toc461697605"/>
      <w:bookmarkStart w:id="1127" w:name="_Toc461697885"/>
      <w:bookmarkStart w:id="1128" w:name="_Toc461624660"/>
      <w:bookmarkStart w:id="1129" w:name="_Toc461639539"/>
      <w:bookmarkStart w:id="1130" w:name="_Toc461697330"/>
      <w:bookmarkStart w:id="1131" w:name="_Toc461697610"/>
      <w:bookmarkStart w:id="1132" w:name="_Toc461697890"/>
      <w:bookmarkStart w:id="1133" w:name="_Toc461624664"/>
      <w:bookmarkStart w:id="1134" w:name="_Toc461639543"/>
      <w:bookmarkStart w:id="1135" w:name="_Toc461697334"/>
      <w:bookmarkStart w:id="1136" w:name="_Toc461697614"/>
      <w:bookmarkStart w:id="1137" w:name="_Toc461697894"/>
      <w:bookmarkStart w:id="1138" w:name="_Toc461624668"/>
      <w:bookmarkStart w:id="1139" w:name="_Toc461639547"/>
      <w:bookmarkStart w:id="1140" w:name="_Toc461697338"/>
      <w:bookmarkStart w:id="1141" w:name="_Toc461697618"/>
      <w:bookmarkStart w:id="1142" w:name="_Toc461697898"/>
      <w:bookmarkStart w:id="1143" w:name="_Toc461639548"/>
      <w:bookmarkStart w:id="1144" w:name="_Toc461720008"/>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r>
        <w:t>Baseline Solution architecture</w:t>
      </w:r>
      <w:bookmarkEnd w:id="1143"/>
      <w:bookmarkEnd w:id="1144"/>
    </w:p>
    <w:p w14:paraId="3DF9544D" w14:textId="77777777" w:rsidR="0018721D" w:rsidRDefault="0018721D" w:rsidP="002C00C3">
      <w:pPr>
        <w:pStyle w:val="BodyText"/>
      </w:pPr>
    </w:p>
    <w:p w14:paraId="2123D9CD" w14:textId="67E77A00" w:rsidR="0018721D" w:rsidRDefault="0018721D" w:rsidP="005D01A0">
      <w:pPr>
        <w:pStyle w:val="Heading2"/>
      </w:pPr>
      <w:bookmarkStart w:id="1145" w:name="_Toc461639549"/>
      <w:bookmarkStart w:id="1146" w:name="_Toc461720009"/>
      <w:r>
        <w:t>High-level solution structure</w:t>
      </w:r>
      <w:bookmarkEnd w:id="1145"/>
      <w:bookmarkEnd w:id="1146"/>
      <w:r>
        <w:t xml:space="preserve"> </w:t>
      </w:r>
    </w:p>
    <w:p w14:paraId="2CD398BA" w14:textId="3F868A66" w:rsidR="002C491D" w:rsidRDefault="002C491D" w:rsidP="002C00C3">
      <w:pPr>
        <w:pStyle w:val="BodyText"/>
        <w:pPrChange w:id="1147" w:author="Paul Gesiak" w:date="2016-09-16T08:45:00Z">
          <w:pPr>
            <w:pStyle w:val="Heading2"/>
          </w:pPr>
        </w:pPrChange>
      </w:pPr>
      <w:r>
        <w:rPr>
          <w:noProof/>
          <w:lang w:val="en-GB" w:eastAsia="en-GB"/>
        </w:rPr>
        <w:drawing>
          <wp:inline distT="0" distB="0" distL="0" distR="0" wp14:anchorId="2778372F" wp14:editId="0762BC22">
            <wp:extent cx="5941695" cy="293878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695" cy="2938780"/>
                    </a:xfrm>
                    <a:prstGeom prst="rect">
                      <a:avLst/>
                    </a:prstGeom>
                  </pic:spPr>
                </pic:pic>
              </a:graphicData>
            </a:graphic>
          </wp:inline>
        </w:drawing>
      </w:r>
    </w:p>
    <w:p w14:paraId="71D81521" w14:textId="36E2AD0D" w:rsidR="002C491D" w:rsidRDefault="002C491D" w:rsidP="002C00C3">
      <w:pPr>
        <w:pStyle w:val="BodyText"/>
        <w:pPrChange w:id="1148" w:author="Paul Gesiak" w:date="2016-09-16T08:45:00Z">
          <w:pPr>
            <w:pStyle w:val="Heading2"/>
          </w:pPr>
        </w:pPrChange>
      </w:pPr>
      <w:r w:rsidRPr="002C491D">
        <w:t xml:space="preserve">Solution </w:t>
      </w:r>
      <w:r>
        <w:t>was split in 3 logical areas which of them has own responsibility area and contains several logically independent components.</w:t>
      </w:r>
    </w:p>
    <w:p w14:paraId="0B46D193" w14:textId="32BDC9C1" w:rsidR="002C491D" w:rsidRDefault="002C491D" w:rsidP="002C00C3">
      <w:pPr>
        <w:pStyle w:val="BodyText"/>
        <w:pPrChange w:id="1149" w:author="Paul Gesiak" w:date="2016-09-16T08:45:00Z">
          <w:pPr>
            <w:pStyle w:val="Heading2"/>
          </w:pPr>
        </w:pPrChange>
      </w:pPr>
      <w:r>
        <w:t>Self-service provides a set of components to enhance data scientist experience and decrease involvement of system administrators into data scientist lifecycle. It contains components like friendly UI, entitlement management integrated with corporate LDAP interface, provisioning on AWS and configurable environment templates.</w:t>
      </w:r>
    </w:p>
    <w:p w14:paraId="08BC16A7" w14:textId="07143B9F" w:rsidR="002C491D" w:rsidRDefault="002C491D" w:rsidP="002C00C3">
      <w:pPr>
        <w:pStyle w:val="BodyText"/>
        <w:pPrChange w:id="1150" w:author="Paul Gesiak" w:date="2016-09-16T08:45:00Z">
          <w:pPr>
            <w:pStyle w:val="Heading2"/>
          </w:pPr>
        </w:pPrChange>
      </w:pPr>
      <w:r>
        <w:t>Personal exploratory environment is created per data scientist and contains data storage (S3), a number of analytical tools such as Jupyter notebooks and EMR clusters used to provide scalable computational resources.</w:t>
      </w:r>
    </w:p>
    <w:p w14:paraId="2E400646" w14:textId="6526E042" w:rsidR="002C491D" w:rsidRPr="002C491D" w:rsidRDefault="002C491D" w:rsidP="002C00C3">
      <w:pPr>
        <w:pStyle w:val="BodyText"/>
        <w:pPrChange w:id="1151" w:author="Paul Gesiak" w:date="2016-09-16T08:45:00Z">
          <w:pPr>
            <w:pStyle w:val="Heading2"/>
          </w:pPr>
        </w:pPrChange>
      </w:pPr>
      <w:r>
        <w:t xml:space="preserve">Collaboration space is currently out of scope and only shared data can be potentially used by data scientists. </w:t>
      </w:r>
    </w:p>
    <w:p w14:paraId="7767606A" w14:textId="631203D1" w:rsidR="005D01A0" w:rsidRDefault="005D01A0" w:rsidP="002C00C3">
      <w:pPr>
        <w:pStyle w:val="BodyText"/>
        <w:pPrChange w:id="1152" w:author="Paul Gesiak" w:date="2016-09-16T08:45:00Z">
          <w:pPr>
            <w:pStyle w:val="Heading2"/>
          </w:pPr>
        </w:pPrChange>
      </w:pPr>
      <w:moveFromRangeStart w:id="1153" w:author="Kostiantyn Kudriavtsev" w:date="2016-09-14T15:38:00Z" w:name="move461630811"/>
      <w:moveFrom w:id="1154" w:author="Kostiantyn Kudriavtsev" w:date="2016-09-14T15:38:00Z">
        <w:r w:rsidRPr="000068CF" w:rsidDel="00D1552C">
          <w:rPr>
            <w:noProof/>
            <w:lang w:val="en-GB" w:eastAsia="en-GB"/>
          </w:rPr>
          <w:drawing>
            <wp:inline distT="0" distB="0" distL="0" distR="0" wp14:anchorId="228763AD" wp14:editId="5F6CDE4E">
              <wp:extent cx="5941695" cy="3347085"/>
              <wp:effectExtent l="0" t="0" r="190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695" cy="3347085"/>
                      </a:xfrm>
                      <a:prstGeom prst="rect">
                        <a:avLst/>
                      </a:prstGeom>
                    </pic:spPr>
                  </pic:pic>
                </a:graphicData>
              </a:graphic>
            </wp:inline>
          </w:drawing>
        </w:r>
      </w:moveFrom>
      <w:moveFromRangeEnd w:id="1153"/>
    </w:p>
    <w:p w14:paraId="53EAC5A2" w14:textId="77777777" w:rsidR="005D01A0" w:rsidRPr="009B2E12" w:rsidRDefault="005D01A0" w:rsidP="002C00C3">
      <w:pPr>
        <w:pStyle w:val="BodyText"/>
        <w:pPrChange w:id="1155" w:author="Paul Gesiak" w:date="2016-09-16T08:45:00Z">
          <w:pPr>
            <w:pStyle w:val="Heading2"/>
          </w:pPr>
        </w:pPrChange>
      </w:pPr>
    </w:p>
    <w:p w14:paraId="2A0BDDC5" w14:textId="77777777" w:rsidR="0018721D" w:rsidRDefault="0018721D" w:rsidP="0018721D">
      <w:pPr>
        <w:widowControl/>
        <w:spacing w:line="240" w:lineRule="auto"/>
      </w:pPr>
    </w:p>
    <w:p w14:paraId="2447911B" w14:textId="53B20D86" w:rsidR="005658C9" w:rsidRDefault="005D01A0" w:rsidP="005658C9">
      <w:pPr>
        <w:pStyle w:val="Heading3"/>
      </w:pPr>
      <w:bookmarkStart w:id="1156" w:name="_Toc461639550"/>
      <w:bookmarkStart w:id="1157" w:name="_Toc461720010"/>
      <w:r>
        <w:t>INITIAL SETUP PACKAGE</w:t>
      </w:r>
      <w:ins w:id="1158" w:author="Dmytro Liaskovskyi" w:date="2016-09-14T17:42:00Z">
        <w:r w:rsidR="00613927">
          <w:t xml:space="preserve"> - OLEH</w:t>
        </w:r>
      </w:ins>
      <w:bookmarkEnd w:id="1156"/>
      <w:bookmarkEnd w:id="1157"/>
    </w:p>
    <w:p w14:paraId="689677AC" w14:textId="77777777" w:rsidR="00720506" w:rsidRDefault="00720506" w:rsidP="002C00C3">
      <w:pPr>
        <w:pStyle w:val="BodyText"/>
        <w:pPrChange w:id="1159" w:author="Paul Gesiak" w:date="2016-09-16T08:45:00Z">
          <w:pPr>
            <w:pStyle w:val="BodyText"/>
            <w:jc w:val="center"/>
          </w:pPr>
        </w:pPrChange>
      </w:pPr>
      <w:r w:rsidRPr="00720506">
        <w:rPr>
          <w:noProof/>
          <w:lang w:val="en-GB" w:eastAsia="en-GB"/>
        </w:rPr>
        <w:lastRenderedPageBreak/>
        <w:drawing>
          <wp:inline distT="0" distB="0" distL="0" distR="0" wp14:anchorId="6416F1F7" wp14:editId="79906579">
            <wp:extent cx="3142615" cy="2810786"/>
            <wp:effectExtent l="0" t="0" r="63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0277" cy="2817639"/>
                    </a:xfrm>
                    <a:prstGeom prst="rect">
                      <a:avLst/>
                    </a:prstGeom>
                  </pic:spPr>
                </pic:pic>
              </a:graphicData>
            </a:graphic>
          </wp:inline>
        </w:drawing>
      </w:r>
    </w:p>
    <w:p w14:paraId="6F79EA88" w14:textId="77777777" w:rsidR="00720506" w:rsidRPr="00720506" w:rsidRDefault="00720506" w:rsidP="002C00C3">
      <w:pPr>
        <w:pStyle w:val="BodyText"/>
      </w:pPr>
    </w:p>
    <w:tbl>
      <w:tblPr>
        <w:tblStyle w:val="TableEPAM"/>
        <w:tblW w:w="0" w:type="auto"/>
        <w:tblInd w:w="-5" w:type="dxa"/>
        <w:tblLook w:val="0480" w:firstRow="0" w:lastRow="0" w:firstColumn="1" w:lastColumn="0" w:noHBand="0" w:noVBand="1"/>
      </w:tblPr>
      <w:tblGrid>
        <w:gridCol w:w="2084"/>
        <w:gridCol w:w="7268"/>
      </w:tblGrid>
      <w:tr w:rsidR="005658C9" w14:paraId="35BFF442" w14:textId="77777777" w:rsidTr="00571F4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33275692" w14:textId="77777777" w:rsidR="005658C9" w:rsidRDefault="005658C9" w:rsidP="00BD7076">
            <w:pPr>
              <w:rPr>
                <w:b/>
              </w:rPr>
            </w:pPr>
            <w:r>
              <w:rPr>
                <w:b/>
              </w:rPr>
              <w:t>Description</w:t>
            </w:r>
          </w:p>
        </w:tc>
        <w:tc>
          <w:tcPr>
            <w:tcW w:w="7268" w:type="dxa"/>
          </w:tcPr>
          <w:p w14:paraId="0730FFED" w14:textId="77777777" w:rsidR="00720506" w:rsidRDefault="005D01A0" w:rsidP="002C00C3">
            <w:pPr>
              <w:pStyle w:val="BodyText"/>
              <w:cnfStyle w:val="000000100000" w:firstRow="0" w:lastRow="0" w:firstColumn="0" w:lastColumn="0" w:oddVBand="0" w:evenVBand="0" w:oddHBand="1" w:evenHBand="0" w:firstRowFirstColumn="0" w:firstRowLastColumn="0" w:lastRowFirstColumn="0" w:lastRowLastColumn="0"/>
            </w:pPr>
            <w:r>
              <w:t xml:space="preserve">Initial setup package is prepared </w:t>
            </w:r>
            <w:proofErr w:type="spellStart"/>
            <w:r>
              <w:t>docker</w:t>
            </w:r>
            <w:proofErr w:type="spellEnd"/>
            <w:r>
              <w:t xml:space="preserve"> container which is stored in EPAM </w:t>
            </w:r>
            <w:proofErr w:type="spellStart"/>
            <w:r>
              <w:t>docker</w:t>
            </w:r>
            <w:proofErr w:type="spellEnd"/>
            <w:r>
              <w:t xml:space="preserve"> registry. </w:t>
            </w:r>
          </w:p>
          <w:p w14:paraId="7DD6D540" w14:textId="77777777" w:rsidR="00720506" w:rsidRDefault="00720506" w:rsidP="002C00C3">
            <w:pPr>
              <w:pStyle w:val="BodyText"/>
              <w:cnfStyle w:val="000000100000" w:firstRow="0" w:lastRow="0" w:firstColumn="0" w:lastColumn="0" w:oddVBand="0" w:evenVBand="0" w:oddHBand="1" w:evenHBand="0" w:firstRowFirstColumn="0" w:firstRowLastColumn="0" w:lastRowFirstColumn="0" w:lastRowLastColumn="0"/>
            </w:pPr>
          </w:p>
        </w:tc>
      </w:tr>
      <w:tr w:rsidR="005658C9" w14:paraId="4590C5E8" w14:textId="77777777" w:rsidTr="00571F41">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200A5322" w14:textId="77777777" w:rsidR="005658C9" w:rsidRPr="0018721D" w:rsidRDefault="005658C9" w:rsidP="00BD7076">
            <w:pPr>
              <w:rPr>
                <w:b/>
              </w:rPr>
            </w:pPr>
            <w:r w:rsidRPr="0018721D">
              <w:rPr>
                <w:b/>
              </w:rPr>
              <w:t>Technology Stack</w:t>
            </w:r>
          </w:p>
        </w:tc>
        <w:tc>
          <w:tcPr>
            <w:tcW w:w="7268" w:type="dxa"/>
          </w:tcPr>
          <w:p w14:paraId="4723F9F2" w14:textId="77777777" w:rsidR="00720506" w:rsidRDefault="00720506" w:rsidP="002C00C3">
            <w:pPr>
              <w:pStyle w:val="BodyText"/>
              <w:cnfStyle w:val="000000010000" w:firstRow="0" w:lastRow="0" w:firstColumn="0" w:lastColumn="0" w:oddVBand="0" w:evenVBand="0" w:oddHBand="0" w:evenHBand="1" w:firstRowFirstColumn="0" w:firstRowLastColumn="0" w:lastRowFirstColumn="0" w:lastRowLastColumn="0"/>
            </w:pPr>
            <w:r>
              <w:t>Initial setup package shall be based on Ubuntu 16.04 image with following additional components installed:</w:t>
            </w:r>
          </w:p>
          <w:p w14:paraId="4A389467" w14:textId="77777777" w:rsidR="00720506" w:rsidRDefault="00720506" w:rsidP="002C00C3">
            <w:pPr>
              <w:pStyle w:val="BodyText"/>
              <w:numPr>
                <w:ilvl w:val="0"/>
                <w:numId w:val="39"/>
              </w:numPr>
              <w:cnfStyle w:val="000000010000" w:firstRow="0" w:lastRow="0" w:firstColumn="0" w:lastColumn="0" w:oddVBand="0" w:evenVBand="0" w:oddHBand="0" w:evenHBand="1" w:firstRowFirstColumn="0" w:firstRowLastColumn="0" w:lastRowFirstColumn="0" w:lastRowLastColumn="0"/>
            </w:pPr>
            <w:r>
              <w:t>Infrastructure provider CLI – in order to reduce additional dependency installation and simplify configuration and communication with Infrastructure Resource Manager (AWS SLI or Azure SLI for example).</w:t>
            </w:r>
          </w:p>
          <w:p w14:paraId="77A204F0" w14:textId="77777777" w:rsidR="00720506" w:rsidRDefault="00720506" w:rsidP="002C00C3">
            <w:pPr>
              <w:pStyle w:val="BodyText"/>
              <w:numPr>
                <w:ilvl w:val="0"/>
                <w:numId w:val="39"/>
              </w:numPr>
              <w:cnfStyle w:val="000000010000" w:firstRow="0" w:lastRow="0" w:firstColumn="0" w:lastColumn="0" w:oddVBand="0" w:evenVBand="0" w:oddHBand="0" w:evenHBand="1" w:firstRowFirstColumn="0" w:firstRowLastColumn="0" w:lastRowFirstColumn="0" w:lastRowLastColumn="0"/>
            </w:pPr>
            <w:r>
              <w:t xml:space="preserve">Python, </w:t>
            </w:r>
            <w:proofErr w:type="spellStart"/>
            <w:r>
              <w:t>Boto</w:t>
            </w:r>
            <w:proofErr w:type="spellEnd"/>
            <w:r>
              <w:t xml:space="preserve"> shall be installed in order to run .</w:t>
            </w:r>
            <w:proofErr w:type="spellStart"/>
            <w:r>
              <w:t>py</w:t>
            </w:r>
            <w:proofErr w:type="spellEnd"/>
            <w:proofErr w:type="gramStart"/>
            <w:r>
              <w:t>, .</w:t>
            </w:r>
            <w:proofErr w:type="spellStart"/>
            <w:r>
              <w:t>boto</w:t>
            </w:r>
            <w:proofErr w:type="spellEnd"/>
            <w:proofErr w:type="gramEnd"/>
            <w:r>
              <w:t xml:space="preserve"> scripts.</w:t>
            </w:r>
          </w:p>
          <w:p w14:paraId="1DA45D02" w14:textId="77777777" w:rsidR="005658C9" w:rsidRPr="00720506" w:rsidRDefault="00720506" w:rsidP="00720506">
            <w:pPr>
              <w:pStyle w:val="ListParagraph"/>
              <w:numPr>
                <w:ilvl w:val="0"/>
                <w:numId w:val="39"/>
              </w:numPr>
              <w:cnfStyle w:val="000000010000" w:firstRow="0" w:lastRow="0" w:firstColumn="0" w:lastColumn="0" w:oddVBand="0" w:evenVBand="0" w:oddHBand="0" w:evenHBand="1" w:firstRowFirstColumn="0" w:firstRowLastColumn="0" w:lastRowFirstColumn="0" w:lastRowLastColumn="0"/>
            </w:pPr>
            <w:r w:rsidRPr="00720506">
              <w:t>Scripts and Templates for infrastructure setup.</w:t>
            </w:r>
          </w:p>
        </w:tc>
      </w:tr>
      <w:tr w:rsidR="005658C9" w14:paraId="03F000B3" w14:textId="77777777" w:rsidTr="00571F4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5E052740" w14:textId="77777777" w:rsidR="005658C9" w:rsidRPr="0018721D" w:rsidRDefault="005658C9" w:rsidP="00BD7076">
            <w:pPr>
              <w:rPr>
                <w:b/>
              </w:rPr>
            </w:pPr>
            <w:r w:rsidRPr="0018721D">
              <w:rPr>
                <w:b/>
              </w:rPr>
              <w:t>Related components</w:t>
            </w:r>
          </w:p>
        </w:tc>
        <w:tc>
          <w:tcPr>
            <w:tcW w:w="7268" w:type="dxa"/>
          </w:tcPr>
          <w:p w14:paraId="06BFB784" w14:textId="77777777" w:rsidR="005658C9" w:rsidRDefault="005658C9" w:rsidP="00BD7076">
            <w:pPr>
              <w:cnfStyle w:val="000000100000" w:firstRow="0" w:lastRow="0" w:firstColumn="0" w:lastColumn="0" w:oddVBand="0" w:evenVBand="0" w:oddHBand="1" w:evenHBand="0" w:firstRowFirstColumn="0" w:firstRowLastColumn="0" w:lastRowFirstColumn="0" w:lastRowLastColumn="0"/>
            </w:pPr>
            <w:r>
              <w:t>[List related components with</w:t>
            </w:r>
            <w:r w:rsidR="006C205D">
              <w:t xml:space="preserve"> a</w:t>
            </w:r>
            <w:r>
              <w:t xml:space="preserve"> short description of the relation nature]</w:t>
            </w:r>
          </w:p>
        </w:tc>
      </w:tr>
      <w:tr w:rsidR="005658C9" w14:paraId="05ADD9CA" w14:textId="77777777" w:rsidTr="00571F41">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295779EB" w14:textId="77777777" w:rsidR="005658C9" w:rsidRPr="0018721D" w:rsidRDefault="005658C9" w:rsidP="00BD7076">
            <w:pPr>
              <w:rPr>
                <w:b/>
              </w:rPr>
            </w:pPr>
            <w:r w:rsidRPr="0018721D">
              <w:rPr>
                <w:b/>
              </w:rPr>
              <w:t>Covered functional requirements</w:t>
            </w:r>
          </w:p>
        </w:tc>
        <w:tc>
          <w:tcPr>
            <w:tcW w:w="7268" w:type="dxa"/>
          </w:tcPr>
          <w:p w14:paraId="1BECEA44" w14:textId="77777777" w:rsidR="005D01A0" w:rsidRDefault="005D01A0" w:rsidP="002C00C3">
            <w:pPr>
              <w:pStyle w:val="BodyText"/>
              <w:cnfStyle w:val="000000010000" w:firstRow="0" w:lastRow="0" w:firstColumn="0" w:lastColumn="0" w:oddVBand="0" w:evenVBand="0" w:oddHBand="0" w:evenHBand="1" w:firstRowFirstColumn="0" w:firstRowLastColumn="0" w:lastRowFirstColumn="0" w:lastRowLastColumn="0"/>
            </w:pPr>
            <w:r>
              <w:t>The main functionality of initial setup package is:</w:t>
            </w:r>
          </w:p>
          <w:p w14:paraId="6AE3E786" w14:textId="77777777" w:rsidR="005D01A0" w:rsidRDefault="005D01A0" w:rsidP="002C00C3">
            <w:pPr>
              <w:pStyle w:val="BodyText"/>
              <w:cnfStyle w:val="000000010000" w:firstRow="0" w:lastRow="0" w:firstColumn="0" w:lastColumn="0" w:oddVBand="0" w:evenVBand="0" w:oddHBand="0" w:evenHBand="1" w:firstRowFirstColumn="0" w:firstRowLastColumn="0" w:lastRowFirstColumn="0" w:lastRowLastColumn="0"/>
            </w:pPr>
            <w:r>
              <w:t>Perform initial infrastructure configuration.</w:t>
            </w:r>
          </w:p>
          <w:p w14:paraId="4436020E" w14:textId="3F5948D5" w:rsidR="005658C9" w:rsidDel="002B29DF" w:rsidRDefault="005D01A0" w:rsidP="002C00C3">
            <w:pPr>
              <w:pStyle w:val="BodyText"/>
              <w:cnfStyle w:val="000000010000" w:firstRow="0" w:lastRow="0" w:firstColumn="0" w:lastColumn="0" w:oddVBand="0" w:evenVBand="0" w:oddHBand="0" w:evenHBand="1" w:firstRowFirstColumn="0" w:firstRowLastColumn="0" w:lastRowFirstColumn="0" w:lastRowLastColumn="0"/>
              <w:rPr>
                <w:del w:id="1160" w:author="Dmytro Liaskovskyi" w:date="2016-09-15T15:39:00Z"/>
              </w:rPr>
              <w:pPrChange w:id="1161" w:author="Paul Gesiak" w:date="2016-09-16T08:45:00Z">
                <w:pPr>
                  <w:pStyle w:val="BodyText"/>
                  <w:ind w:left="0"/>
                  <w:cnfStyle w:val="000000010000" w:firstRow="0" w:lastRow="0" w:firstColumn="0" w:lastColumn="0" w:oddVBand="0" w:evenVBand="0" w:oddHBand="0" w:evenHBand="1" w:firstRowFirstColumn="0" w:firstRowLastColumn="0" w:lastRowFirstColumn="0" w:lastRowLastColumn="0"/>
                </w:pPr>
              </w:pPrChange>
            </w:pPr>
            <w:r>
              <w:t>Simplify deployment and setup scenarios</w:t>
            </w:r>
            <w:ins w:id="1162" w:author="Dmytro Liaskovskyi" w:date="2016-09-15T17:02:00Z">
              <w:r w:rsidR="004113A2">
                <w:t xml:space="preserve">. </w:t>
              </w:r>
            </w:ins>
            <w:del w:id="1163" w:author="Dmytro Liaskovskyi" w:date="2016-09-15T15:39:00Z">
              <w:r w:rsidDel="002B29DF">
                <w:delText>.</w:delText>
              </w:r>
            </w:del>
          </w:p>
          <w:p w14:paraId="66F9AF05" w14:textId="77777777" w:rsidR="00720506" w:rsidRPr="002B29DF" w:rsidDel="002B29DF" w:rsidRDefault="00720506" w:rsidP="002C00C3">
            <w:pPr>
              <w:pStyle w:val="BodyText"/>
              <w:cnfStyle w:val="000000010000" w:firstRow="0" w:lastRow="0" w:firstColumn="0" w:lastColumn="0" w:oddVBand="0" w:evenVBand="0" w:oddHBand="0" w:evenHBand="1" w:firstRowFirstColumn="0" w:firstRowLastColumn="0" w:lastRowFirstColumn="0" w:lastRowLastColumn="0"/>
              <w:rPr>
                <w:del w:id="1164" w:author="Dmytro Liaskovskyi" w:date="2016-09-15T15:40:00Z"/>
              </w:rPr>
              <w:pPrChange w:id="1165" w:author="Paul Gesiak" w:date="2016-09-16T08:45:00Z">
                <w:pPr>
                  <w:pStyle w:val="BodyText"/>
                  <w:ind w:left="0"/>
                  <w:cnfStyle w:val="000000010000" w:firstRow="0" w:lastRow="0" w:firstColumn="0" w:lastColumn="0" w:oddVBand="0" w:evenVBand="0" w:oddHBand="0" w:evenHBand="1" w:firstRowFirstColumn="0" w:firstRowLastColumn="0" w:lastRowFirstColumn="0" w:lastRowLastColumn="0"/>
                </w:pPr>
              </w:pPrChange>
            </w:pPr>
          </w:p>
          <w:p w14:paraId="13BC4E27" w14:textId="05BB75F7" w:rsidR="00720506" w:rsidRDefault="00720506" w:rsidP="002C00C3">
            <w:pPr>
              <w:pStyle w:val="BodyText"/>
              <w:cnfStyle w:val="000000010000" w:firstRow="0" w:lastRow="0" w:firstColumn="0" w:lastColumn="0" w:oddVBand="0" w:evenVBand="0" w:oddHBand="0" w:evenHBand="1" w:firstRowFirstColumn="0" w:firstRowLastColumn="0" w:lastRowFirstColumn="0" w:lastRowLastColumn="0"/>
              <w:pPrChange w:id="1166" w:author="Paul Gesiak" w:date="2016-09-16T08:45:00Z">
                <w:pPr>
                  <w:pStyle w:val="BodyText"/>
                  <w:ind w:left="360"/>
                  <w:cnfStyle w:val="000000010000" w:firstRow="0" w:lastRow="0" w:firstColumn="0" w:lastColumn="0" w:oddVBand="0" w:evenVBand="0" w:oddHBand="0" w:evenHBand="1" w:firstRowFirstColumn="0" w:firstRowLastColumn="0" w:lastRowFirstColumn="0" w:lastRowLastColumn="0"/>
                </w:pPr>
              </w:pPrChange>
            </w:pPr>
            <w:r>
              <w:t xml:space="preserve">Initial setup package </w:t>
            </w:r>
            <w:commentRangeStart w:id="1167"/>
            <w:r>
              <w:t>shall configure following components in the cloud</w:t>
            </w:r>
            <w:commentRangeEnd w:id="1167"/>
            <w:r>
              <w:rPr>
                <w:rStyle w:val="CommentReference"/>
                <w:rFonts w:ascii="Times New Roman" w:hAnsi="Times New Roman"/>
              </w:rPr>
              <w:commentReference w:id="1167"/>
            </w:r>
            <w:r>
              <w:t>:</w:t>
            </w:r>
            <w:ins w:id="1168" w:author="Dmytro Liaskovskyi" w:date="2016-09-15T15:58:00Z">
              <w:r w:rsidR="001A74A6">
                <w:t xml:space="preserve"> </w:t>
              </w:r>
              <w:r w:rsidR="00315398" w:rsidRPr="001A74A6">
                <w:rPr>
                  <w:b/>
                </w:rPr>
                <w:t>-</w:t>
              </w:r>
            </w:ins>
            <w:ins w:id="1169" w:author="Dmytro Liaskovskyi" w:date="2016-09-15T16:21:00Z">
              <w:r w:rsidR="001A74A6" w:rsidRPr="001A74A6">
                <w:rPr>
                  <w:b/>
                </w:rPr>
                <w:t xml:space="preserve"> </w:t>
              </w:r>
            </w:ins>
            <w:ins w:id="1170" w:author="Dmytro Liaskovskyi" w:date="2016-09-15T15:58:00Z">
              <w:r w:rsidR="00315398" w:rsidRPr="00F656C3">
                <w:rPr>
                  <w:b/>
                  <w:color w:val="FF0000"/>
                  <w:rPrChange w:id="1171" w:author="Dmytro Liaskovskyi" w:date="2016-09-15T17:02:00Z">
                    <w:rPr>
                      <w:b/>
                    </w:rPr>
                  </w:rPrChange>
                </w:rPr>
                <w:t>VOLODYMYR</w:t>
              </w:r>
            </w:ins>
          </w:p>
          <w:p w14:paraId="3A0EE0E5" w14:textId="77777777" w:rsidR="00720506" w:rsidRDefault="00720506" w:rsidP="002C00C3">
            <w:pPr>
              <w:pStyle w:val="BodyText"/>
              <w:numPr>
                <w:ilvl w:val="0"/>
                <w:numId w:val="40"/>
              </w:numPr>
              <w:cnfStyle w:val="000000010000" w:firstRow="0" w:lastRow="0" w:firstColumn="0" w:lastColumn="0" w:oddVBand="0" w:evenVBand="0" w:oddHBand="0" w:evenHBand="1" w:firstRowFirstColumn="0" w:firstRowLastColumn="0" w:lastRowFirstColumn="0" w:lastRowLastColumn="0"/>
            </w:pPr>
            <w:r>
              <w:t>Cloud resource group. (For AWS Tagging shall be used to mark all components as resource group)</w:t>
            </w:r>
          </w:p>
          <w:p w14:paraId="67D689E8" w14:textId="77777777" w:rsidR="00720506" w:rsidRDefault="00720506" w:rsidP="002C00C3">
            <w:pPr>
              <w:pStyle w:val="BodyText"/>
              <w:numPr>
                <w:ilvl w:val="0"/>
                <w:numId w:val="40"/>
              </w:numPr>
              <w:cnfStyle w:val="000000010000" w:firstRow="0" w:lastRow="0" w:firstColumn="0" w:lastColumn="0" w:oddVBand="0" w:evenVBand="0" w:oddHBand="0" w:evenHBand="1" w:firstRowFirstColumn="0" w:firstRowLastColumn="0" w:lastRowFirstColumn="0" w:lastRowLastColumn="0"/>
            </w:pPr>
            <w:r>
              <w:t xml:space="preserve">Cloud </w:t>
            </w:r>
            <w:proofErr w:type="spellStart"/>
            <w:r>
              <w:t>vnet</w:t>
            </w:r>
            <w:proofErr w:type="spellEnd"/>
            <w:r>
              <w:t>.</w:t>
            </w:r>
          </w:p>
          <w:p w14:paraId="2C756585" w14:textId="77777777" w:rsidR="00720506" w:rsidRDefault="00720506" w:rsidP="002C00C3">
            <w:pPr>
              <w:pStyle w:val="BodyText"/>
              <w:numPr>
                <w:ilvl w:val="0"/>
                <w:numId w:val="40"/>
              </w:numPr>
              <w:cnfStyle w:val="000000010000" w:firstRow="0" w:lastRow="0" w:firstColumn="0" w:lastColumn="0" w:oddVBand="0" w:evenVBand="0" w:oddHBand="0" w:evenHBand="1" w:firstRowFirstColumn="0" w:firstRowLastColumn="0" w:lastRowFirstColumn="0" w:lastRowLastColumn="0"/>
            </w:pPr>
            <w:r>
              <w:t>Create management node subnet.</w:t>
            </w:r>
          </w:p>
          <w:p w14:paraId="2EC469CC" w14:textId="77777777" w:rsidR="00720506" w:rsidRDefault="00720506" w:rsidP="002C00C3">
            <w:pPr>
              <w:pStyle w:val="BodyText"/>
              <w:numPr>
                <w:ilvl w:val="0"/>
                <w:numId w:val="40"/>
              </w:numPr>
              <w:cnfStyle w:val="000000010000" w:firstRow="0" w:lastRow="0" w:firstColumn="0" w:lastColumn="0" w:oddVBand="0" w:evenVBand="0" w:oddHBand="0" w:evenHBand="1" w:firstRowFirstColumn="0" w:firstRowLastColumn="0" w:lastRowFirstColumn="0" w:lastRowLastColumn="0"/>
            </w:pPr>
            <w:r>
              <w:t>Create and configure Self-Service node. (For AWS subnet for self-service node, ec2 instance for self-service node</w:t>
            </w:r>
          </w:p>
          <w:p w14:paraId="401B7FB7" w14:textId="77777777" w:rsidR="00720506" w:rsidRDefault="00720506" w:rsidP="002C00C3">
            <w:pPr>
              <w:pStyle w:val="BodyText"/>
              <w:numPr>
                <w:ilvl w:val="0"/>
                <w:numId w:val="40"/>
              </w:numPr>
              <w:cnfStyle w:val="000000010000" w:firstRow="0" w:lastRow="0" w:firstColumn="0" w:lastColumn="0" w:oddVBand="0" w:evenVBand="0" w:oddHBand="0" w:evenHBand="1" w:firstRowFirstColumn="0" w:firstRowLastColumn="0" w:lastRowFirstColumn="0" w:lastRowLastColumn="0"/>
            </w:pPr>
            <w:r>
              <w:t>Create and configure Collaboration space. (For AWS S3 bucket with pre-configured security policies)</w:t>
            </w:r>
          </w:p>
          <w:p w14:paraId="79FF69B1" w14:textId="77777777" w:rsidR="00720506" w:rsidDel="002B29DF" w:rsidRDefault="00720506" w:rsidP="002C00C3">
            <w:pPr>
              <w:pStyle w:val="BodyText"/>
              <w:cnfStyle w:val="000000010000" w:firstRow="0" w:lastRow="0" w:firstColumn="0" w:lastColumn="0" w:oddVBand="0" w:evenVBand="0" w:oddHBand="0" w:evenHBand="1" w:firstRowFirstColumn="0" w:firstRowLastColumn="0" w:lastRowFirstColumn="0" w:lastRowLastColumn="0"/>
              <w:rPr>
                <w:del w:id="1172" w:author="Dmytro Liaskovskyi" w:date="2016-09-15T15:41:00Z"/>
              </w:rPr>
              <w:pPrChange w:id="1173" w:author="Paul Gesiak" w:date="2016-09-16T08:45:00Z">
                <w:pPr>
                  <w:pStyle w:val="BodyText"/>
                  <w:numPr>
                    <w:numId w:val="40"/>
                  </w:numPr>
                  <w:ind w:hanging="360"/>
                  <w:cnfStyle w:val="000000010000" w:firstRow="0" w:lastRow="0" w:firstColumn="0" w:lastColumn="0" w:oddVBand="0" w:evenVBand="0" w:oddHBand="0" w:evenHBand="1" w:firstRowFirstColumn="0" w:firstRowLastColumn="0" w:lastRowFirstColumn="0" w:lastRowLastColumn="0"/>
                </w:pPr>
              </w:pPrChange>
            </w:pPr>
            <w:r>
              <w:t xml:space="preserve">Security group and profiles (For AWS </w:t>
            </w:r>
            <w:proofErr w:type="spellStart"/>
            <w:r>
              <w:t>iam</w:t>
            </w:r>
            <w:proofErr w:type="spellEnd"/>
            <w:r>
              <w:t xml:space="preserve"> profile)</w:t>
            </w:r>
          </w:p>
          <w:p w14:paraId="56869FD0" w14:textId="77777777" w:rsidR="00720506" w:rsidRPr="002B29DF" w:rsidRDefault="00720506" w:rsidP="002C00C3">
            <w:pPr>
              <w:pStyle w:val="BodyText"/>
              <w:cnfStyle w:val="000000010000" w:firstRow="0" w:lastRow="0" w:firstColumn="0" w:lastColumn="0" w:oddVBand="0" w:evenVBand="0" w:oddHBand="0" w:evenHBand="1" w:firstRowFirstColumn="0" w:firstRowLastColumn="0" w:lastRowFirstColumn="0" w:lastRowLastColumn="0"/>
            </w:pPr>
          </w:p>
        </w:tc>
      </w:tr>
      <w:tr w:rsidR="005658C9" w14:paraId="35304CBB" w14:textId="77777777" w:rsidTr="00571F4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7988CB15" w14:textId="77777777" w:rsidR="005658C9" w:rsidRPr="0018721D" w:rsidRDefault="005658C9" w:rsidP="00BD7076">
            <w:pPr>
              <w:rPr>
                <w:b/>
              </w:rPr>
            </w:pPr>
            <w:r w:rsidRPr="0018721D">
              <w:rPr>
                <w:b/>
              </w:rPr>
              <w:t>Notes</w:t>
            </w:r>
          </w:p>
        </w:tc>
        <w:tc>
          <w:tcPr>
            <w:tcW w:w="7268" w:type="dxa"/>
          </w:tcPr>
          <w:p w14:paraId="0FE3E762" w14:textId="77777777" w:rsidR="005658C9" w:rsidRDefault="005658C9" w:rsidP="00BD7076">
            <w:pPr>
              <w:cnfStyle w:val="000000100000" w:firstRow="0" w:lastRow="0" w:firstColumn="0" w:lastColumn="0" w:oddVBand="0" w:evenVBand="0" w:oddHBand="1" w:evenHBand="0" w:firstRowFirstColumn="0" w:firstRowLastColumn="0" w:lastRowFirstColumn="0" w:lastRowLastColumn="0"/>
            </w:pPr>
            <w:r>
              <w:t>[Put any additional specific notes here]</w:t>
            </w:r>
          </w:p>
        </w:tc>
      </w:tr>
    </w:tbl>
    <w:p w14:paraId="18FC6945" w14:textId="77777777" w:rsidR="005658C9" w:rsidRDefault="005658C9" w:rsidP="005658C9">
      <w:pPr>
        <w:widowControl/>
        <w:spacing w:line="240" w:lineRule="auto"/>
      </w:pPr>
    </w:p>
    <w:p w14:paraId="06EA9801" w14:textId="254F31B9" w:rsidR="005658C9" w:rsidDel="00444412" w:rsidRDefault="005658C9" w:rsidP="002B29DF">
      <w:pPr>
        <w:pStyle w:val="BodyText"/>
        <w:rPr>
          <w:del w:id="1174" w:author="Kostiantyn Kudriavtsev" w:date="2016-09-14T13:54:00Z"/>
        </w:rPr>
      </w:pPr>
      <w:bookmarkStart w:id="1175" w:name="_Toc461639551"/>
      <w:bookmarkStart w:id="1176" w:name="_Toc461639552"/>
      <w:bookmarkStart w:id="1177" w:name="_Toc461639553"/>
      <w:bookmarkStart w:id="1178" w:name="_Toc461639565"/>
      <w:bookmarkStart w:id="1179" w:name="_Toc461639566"/>
      <w:bookmarkStart w:id="1180" w:name="_Toc461639572"/>
      <w:bookmarkStart w:id="1181" w:name="_Toc461639574"/>
      <w:bookmarkStart w:id="1182" w:name="_Toc461639580"/>
      <w:bookmarkStart w:id="1183" w:name="_Toc461697342"/>
      <w:bookmarkStart w:id="1184" w:name="_Toc461697622"/>
      <w:bookmarkStart w:id="1185" w:name="_Toc461697902"/>
      <w:bookmarkStart w:id="1186" w:name="_Toc461720011"/>
      <w:bookmarkEnd w:id="1175"/>
      <w:bookmarkEnd w:id="1176"/>
      <w:bookmarkEnd w:id="1177"/>
      <w:bookmarkEnd w:id="1178"/>
      <w:bookmarkEnd w:id="1179"/>
      <w:bookmarkEnd w:id="1180"/>
      <w:bookmarkEnd w:id="1181"/>
      <w:bookmarkEnd w:id="1182"/>
      <w:bookmarkEnd w:id="1183"/>
      <w:bookmarkEnd w:id="1184"/>
      <w:bookmarkEnd w:id="1185"/>
      <w:bookmarkEnd w:id="1186"/>
    </w:p>
    <w:p w14:paraId="520C02A8" w14:textId="0F69E3CE" w:rsidR="00EC0B27" w:rsidRDefault="00E97B14" w:rsidP="00EC0B27">
      <w:pPr>
        <w:pStyle w:val="Heading3"/>
        <w:rPr>
          <w:ins w:id="1187" w:author="Kostiantyn Kudriavtsev" w:date="2016-09-14T15:18:00Z"/>
        </w:rPr>
      </w:pPr>
      <w:bookmarkStart w:id="1188" w:name="_Toc461639581"/>
      <w:bookmarkStart w:id="1189" w:name="_Toc461720012"/>
      <w:r>
        <w:t>SELF-SERVICE NODE</w:t>
      </w:r>
      <w:ins w:id="1190" w:author="Dmytro Liaskovskyi" w:date="2016-09-14T17:44:00Z">
        <w:r w:rsidR="002F3372">
          <w:t xml:space="preserve"> </w:t>
        </w:r>
        <w:del w:id="1191" w:author="Kostiantyn Kudriavtsev" w:date="2016-09-14T13:55:00Z">
          <w:r w:rsidR="002F3372" w:rsidDel="00111DEF">
            <w:delText>-</w:delText>
          </w:r>
        </w:del>
      </w:ins>
      <w:ins w:id="1192" w:author="Kostiantyn Kudriavtsev" w:date="2016-09-14T13:55:00Z">
        <w:r w:rsidR="00111DEF">
          <w:t>–</w:t>
        </w:r>
      </w:ins>
      <w:ins w:id="1193" w:author="Dmytro Liaskovskyi" w:date="2016-09-14T17:44:00Z">
        <w:r w:rsidR="002F3372">
          <w:t xml:space="preserve"> KOSTIA</w:t>
        </w:r>
      </w:ins>
      <w:bookmarkEnd w:id="1188"/>
      <w:bookmarkEnd w:id="1189"/>
    </w:p>
    <w:p w14:paraId="29F090F0" w14:textId="6E3518CA" w:rsidR="00EC0B27" w:rsidDel="001D1942" w:rsidRDefault="00EC0B27" w:rsidP="002C00C3">
      <w:pPr>
        <w:pStyle w:val="BodyText"/>
        <w:rPr>
          <w:ins w:id="1194" w:author="Kostiantyn Kudriavtsev" w:date="2016-09-14T15:19:00Z"/>
          <w:del w:id="1195" w:author="Dmytro Liaskovskyi" w:date="2016-09-15T10:19:00Z"/>
        </w:rPr>
        <w:pPrChange w:id="1196" w:author="Paul Gesiak" w:date="2016-09-16T08:45:00Z">
          <w:pPr>
            <w:pStyle w:val="BodyText"/>
            <w:ind w:left="0"/>
          </w:pPr>
        </w:pPrChange>
      </w:pPr>
    </w:p>
    <w:p w14:paraId="0CF50010" w14:textId="0604F439" w:rsidR="00EC0B27" w:rsidRPr="00EC0B27" w:rsidDel="001D1942" w:rsidRDefault="00EC0B27" w:rsidP="002C00C3">
      <w:pPr>
        <w:pStyle w:val="BodyText"/>
        <w:rPr>
          <w:del w:id="1197" w:author="Dmytro Liaskovskyi" w:date="2016-09-15T10:19:00Z"/>
        </w:rPr>
        <w:pPrChange w:id="1198" w:author="Paul Gesiak" w:date="2016-09-16T08:45:00Z">
          <w:pPr>
            <w:pStyle w:val="BodyText"/>
          </w:pPr>
        </w:pPrChange>
      </w:pPr>
    </w:p>
    <w:p w14:paraId="3614A84B" w14:textId="77777777" w:rsidR="00D1552C" w:rsidRDefault="00E97B14" w:rsidP="002C00C3">
      <w:pPr>
        <w:pStyle w:val="BodyText"/>
        <w:rPr>
          <w:ins w:id="1199" w:author="Kostiantyn Kudriavtsev" w:date="2016-09-14T15:36:00Z"/>
        </w:rPr>
      </w:pPr>
      <w:commentRangeStart w:id="1200"/>
      <w:r w:rsidRPr="00E97B14">
        <w:rPr>
          <w:noProof/>
          <w:lang w:val="en-GB" w:eastAsia="en-GB"/>
        </w:rPr>
        <w:drawing>
          <wp:inline distT="0" distB="0" distL="0" distR="0" wp14:anchorId="43264EA5" wp14:editId="43F453B1">
            <wp:extent cx="5196840" cy="3504565"/>
            <wp:effectExtent l="0" t="0" r="381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5195" cy="3510199"/>
                    </a:xfrm>
                    <a:prstGeom prst="rect">
                      <a:avLst/>
                    </a:prstGeom>
                  </pic:spPr>
                </pic:pic>
              </a:graphicData>
            </a:graphic>
          </wp:inline>
        </w:drawing>
      </w:r>
      <w:commentRangeEnd w:id="1200"/>
      <w:r w:rsidR="00D1552C">
        <w:rPr>
          <w:rStyle w:val="CommentReference"/>
          <w:rFonts w:ascii="Times New Roman" w:hAnsi="Times New Roman"/>
          <w:color w:val="auto"/>
        </w:rPr>
        <w:commentReference w:id="1200"/>
      </w:r>
    </w:p>
    <w:p w14:paraId="5D1E71CE" w14:textId="7B9590A0" w:rsidR="00E97B14" w:rsidRDefault="00D1552C" w:rsidP="002B29DF">
      <w:pPr>
        <w:pStyle w:val="Caption"/>
        <w:jc w:val="center"/>
      </w:pPr>
      <w:ins w:id="1201" w:author="Kostiantyn Kudriavtsev" w:date="2016-09-14T15:36:00Z">
        <w:r>
          <w:t xml:space="preserve">Figure </w:t>
        </w:r>
        <w:r>
          <w:fldChar w:fldCharType="begin"/>
        </w:r>
        <w:r>
          <w:instrText xml:space="preserve"> SEQ Figure \* ARABIC </w:instrText>
        </w:r>
      </w:ins>
      <w:r>
        <w:fldChar w:fldCharType="separate"/>
      </w:r>
      <w:ins w:id="1202" w:author="Kostiantyn Kudriavtsev" w:date="2016-09-14T15:36:00Z">
        <w:r>
          <w:rPr>
            <w:noProof/>
          </w:rPr>
          <w:t>7</w:t>
        </w:r>
        <w:r>
          <w:fldChar w:fldCharType="end"/>
        </w:r>
        <w:r>
          <w:t>All components presented on self-service node</w:t>
        </w:r>
      </w:ins>
    </w:p>
    <w:p w14:paraId="7400D69B" w14:textId="17EF1C85" w:rsidR="00E97B14" w:rsidRDefault="00E97B14" w:rsidP="002C00C3">
      <w:pPr>
        <w:pStyle w:val="BodyText"/>
        <w:rPr>
          <w:ins w:id="1203" w:author="Kostiantyn Kudriavtsev" w:date="2016-09-14T15:19:00Z"/>
        </w:rPr>
      </w:pPr>
      <w:r>
        <w:t>NOTE: Components marked as gray are out-of-scope</w:t>
      </w:r>
      <w:ins w:id="1204" w:author="Kostiantyn Kudriavtsev" w:date="2016-09-14T13:55:00Z">
        <w:r w:rsidR="00111DEF">
          <w:t xml:space="preserve"> of MVP</w:t>
        </w:r>
      </w:ins>
      <w:r>
        <w:t>.</w:t>
      </w:r>
    </w:p>
    <w:p w14:paraId="2A8BADBA" w14:textId="6E1D86DD" w:rsidR="00EC0B27" w:rsidRPr="00E97B14" w:rsidDel="001A74A6" w:rsidRDefault="0090450B" w:rsidP="002C00C3">
      <w:pPr>
        <w:pStyle w:val="BodyText"/>
        <w:rPr>
          <w:del w:id="1205" w:author="Dmytro Liaskovskyi" w:date="2016-09-15T16:25:00Z"/>
        </w:rPr>
        <w:pPrChange w:id="1206" w:author="Paul Gesiak" w:date="2016-09-16T08:45:00Z">
          <w:pPr>
            <w:pStyle w:val="BodyText"/>
            <w:ind w:left="0"/>
          </w:pPr>
        </w:pPrChange>
      </w:pPr>
      <w:ins w:id="1207" w:author="Kostiantyn Kudriavtsev" w:date="2016-09-15T12:57:00Z">
        <w:r>
          <w:t>Self-service component (UI and backend)</w:t>
        </w:r>
      </w:ins>
    </w:p>
    <w:p w14:paraId="7E5E03E8" w14:textId="7A89CA98" w:rsidR="0090450B" w:rsidRDefault="0090450B" w:rsidP="002C00C3">
      <w:pPr>
        <w:pStyle w:val="BodyText"/>
        <w:rPr>
          <w:ins w:id="1208" w:author="Kostiantyn Kudriavtsev" w:date="2016-09-15T13:04:00Z"/>
        </w:rPr>
      </w:pPr>
      <w:ins w:id="1209" w:author="Kostiantyn Kudriavtsev" w:date="2016-09-15T12:57:00Z">
        <w:r>
          <w:t xml:space="preserve"> and related MongoDB instance are run on bare OS, not in Docker, in order to simplify a work </w:t>
        </w:r>
      </w:ins>
      <w:ins w:id="1210" w:author="Kostiantyn Kudriavtsev" w:date="2016-09-15T13:01:00Z">
        <w:r>
          <w:t>with templates (</w:t>
        </w:r>
      </w:ins>
      <w:ins w:id="1211" w:author="Kostiantyn Kudriavtsev" w:date="2016-09-15T13:04:00Z">
        <w:r>
          <w:t>which a packed into Docker containers</w:t>
        </w:r>
      </w:ins>
      <w:ins w:id="1212" w:author="Kostiantyn Kudriavtsev" w:date="2016-09-15T13:01:00Z">
        <w:r>
          <w:t>)</w:t>
        </w:r>
      </w:ins>
      <w:ins w:id="1213" w:author="Kostiantyn Kudriavtsev" w:date="2016-09-15T13:04:00Z">
        <w:r>
          <w:t xml:space="preserve"> and further replacement or customization of templates.</w:t>
        </w:r>
      </w:ins>
    </w:p>
    <w:p w14:paraId="5F35F24A" w14:textId="6FE5D022" w:rsidR="00E97B14" w:rsidRPr="003E75E8" w:rsidDel="005E4339" w:rsidRDefault="003E75E8" w:rsidP="002C00C3">
      <w:pPr>
        <w:pStyle w:val="BodyText"/>
        <w:rPr>
          <w:del w:id="1214" w:author="Kostiantyn Kudriavtsev" w:date="2016-09-15T12:25:00Z"/>
        </w:rPr>
        <w:pPrChange w:id="1215" w:author="Paul Gesiak" w:date="2016-09-16T08:45:00Z">
          <w:pPr>
            <w:pStyle w:val="BodyText"/>
          </w:pPr>
        </w:pPrChange>
      </w:pPr>
      <w:del w:id="1216" w:author="Kostiantyn Kudriavtsev" w:date="2016-09-15T12:25:00Z">
        <w:r w:rsidRPr="003E75E8" w:rsidDel="005E4339">
          <w:delText>Physical schema</w:delText>
        </w:r>
      </w:del>
    </w:p>
    <w:p w14:paraId="339CF5FF" w14:textId="5E6E9D3D" w:rsidR="003E75E8" w:rsidRPr="003E75E8" w:rsidDel="005E4339" w:rsidRDefault="003E75E8" w:rsidP="002C00C3">
      <w:pPr>
        <w:pStyle w:val="BodyText"/>
        <w:rPr>
          <w:del w:id="1217" w:author="Kostiantyn Kudriavtsev" w:date="2016-09-15T12:25:00Z"/>
        </w:rPr>
        <w:pPrChange w:id="1218" w:author="Paul Gesiak" w:date="2016-09-16T08:45:00Z">
          <w:pPr>
            <w:pStyle w:val="BodyText"/>
            <w:jc w:val="center"/>
          </w:pPr>
        </w:pPrChange>
      </w:pPr>
      <w:del w:id="1219" w:author="Kostiantyn Kudriavtsev" w:date="2016-09-15T12:25:00Z">
        <w:r w:rsidRPr="003E75E8" w:rsidDel="005E4339">
          <w:rPr>
            <w:noProof/>
            <w:lang w:val="en-GB" w:eastAsia="en-GB"/>
          </w:rPr>
          <w:drawing>
            <wp:inline distT="0" distB="0" distL="0" distR="0" wp14:anchorId="3F7D219F" wp14:editId="0786C485">
              <wp:extent cx="3923624" cy="2442568"/>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5814" cy="2450157"/>
                      </a:xfrm>
                      <a:prstGeom prst="rect">
                        <a:avLst/>
                      </a:prstGeom>
                    </pic:spPr>
                  </pic:pic>
                </a:graphicData>
              </a:graphic>
            </wp:inline>
          </w:drawing>
        </w:r>
      </w:del>
    </w:p>
    <w:p w14:paraId="4CC508E6" w14:textId="549314C9" w:rsidR="00535136" w:rsidDel="005E4339" w:rsidRDefault="00535136" w:rsidP="002C00C3">
      <w:pPr>
        <w:pStyle w:val="BodyText"/>
        <w:rPr>
          <w:ins w:id="1220" w:author="Dmytro Liaskovskyi" w:date="2016-09-15T16:52:00Z"/>
          <w:del w:id="1221" w:author="Kostiantyn Kudriavtsev" w:date="2016-09-15T12:25:00Z"/>
        </w:rPr>
        <w:pPrChange w:id="1222" w:author="Paul Gesiak" w:date="2016-09-16T08:45:00Z">
          <w:pPr>
            <w:pStyle w:val="BodyText"/>
          </w:pPr>
        </w:pPrChange>
      </w:pPr>
    </w:p>
    <w:p w14:paraId="56BB6874" w14:textId="64413AD5" w:rsidR="00A90EFA" w:rsidRPr="00535136" w:rsidDel="001A0AE3" w:rsidRDefault="00A90EFA" w:rsidP="002C00C3">
      <w:pPr>
        <w:pStyle w:val="BodyText"/>
        <w:rPr>
          <w:ins w:id="1223" w:author="Dmytro Liaskovskyi" w:date="2016-09-15T16:52:00Z"/>
          <w:del w:id="1224" w:author="Kostiantyn Kudriavtsev" w:date="2016-09-15T15:54:00Z"/>
          <w:rPrChange w:id="1225" w:author="Dmytro Liaskovskyi" w:date="2016-09-15T16:53:00Z">
            <w:rPr>
              <w:ins w:id="1226" w:author="Dmytro Liaskovskyi" w:date="2016-09-15T16:52:00Z"/>
              <w:del w:id="1227" w:author="Kostiantyn Kudriavtsev" w:date="2016-09-15T15:54:00Z"/>
              <w:b/>
            </w:rPr>
          </w:rPrChange>
        </w:rPr>
        <w:pPrChange w:id="1228" w:author="Paul Gesiak" w:date="2016-09-16T08:45:00Z">
          <w:pPr>
            <w:pStyle w:val="BodyText"/>
          </w:pPr>
        </w:pPrChange>
      </w:pPr>
      <w:ins w:id="1229" w:author="Dmytro Liaskovskyi" w:date="2016-09-15T16:27:00Z">
        <w:del w:id="1230" w:author="Kostiantyn Kudriavtsev" w:date="2016-09-15T15:54:00Z">
          <w:r w:rsidRPr="00535136" w:rsidDel="001A0AE3">
            <w:rPr>
              <w:rPrChange w:id="1231" w:author="Dmytro Liaskovskyi" w:date="2016-09-15T16:53:00Z">
                <w:rPr>
                  <w:b/>
                </w:rPr>
              </w:rPrChange>
            </w:rPr>
            <w:delText>@</w:delText>
          </w:r>
        </w:del>
      </w:ins>
      <w:ins w:id="1232" w:author="Dmytro Liaskovskyi" w:date="2016-09-15T16:53:00Z">
        <w:del w:id="1233" w:author="Kostiantyn Kudriavtsev" w:date="2016-09-15T15:54:00Z">
          <w:r w:rsidR="00535136" w:rsidRPr="00535136" w:rsidDel="001A0AE3">
            <w:rPr>
              <w:rPrChange w:id="1234" w:author="Dmytro Liaskovskyi" w:date="2016-09-15T16:53:00Z">
                <w:rPr>
                  <w:b/>
                </w:rPr>
              </w:rPrChange>
            </w:rPr>
            <w:delText>KOSTIA</w:delText>
          </w:r>
        </w:del>
      </w:ins>
      <w:ins w:id="1235" w:author="Dmytro Liaskovskyi" w:date="2016-09-15T16:27:00Z">
        <w:del w:id="1236" w:author="Kostiantyn Kudriavtsev" w:date="2016-09-15T15:54:00Z">
          <w:r w:rsidRPr="00535136" w:rsidDel="001A0AE3">
            <w:rPr>
              <w:rPrChange w:id="1237" w:author="Dmytro Liaskovskyi" w:date="2016-09-15T16:53:00Z">
                <w:rPr>
                  <w:b/>
                </w:rPr>
              </w:rPrChange>
            </w:rPr>
            <w:delText>:</w:delText>
          </w:r>
        </w:del>
      </w:ins>
    </w:p>
    <w:p w14:paraId="3E4A3373" w14:textId="357AF258" w:rsidR="00535136" w:rsidRPr="00A2456A" w:rsidDel="001A0AE3" w:rsidRDefault="00535136" w:rsidP="002C00C3">
      <w:pPr>
        <w:pStyle w:val="BodyText"/>
        <w:rPr>
          <w:ins w:id="1238" w:author="Dmytro Liaskovskyi" w:date="2016-09-15T16:27:00Z"/>
          <w:del w:id="1239" w:author="Kostiantyn Kudriavtsev" w:date="2016-09-15T15:54:00Z"/>
        </w:rPr>
        <w:pPrChange w:id="1240" w:author="Paul Gesiak" w:date="2016-09-16T08:45:00Z">
          <w:pPr>
            <w:pStyle w:val="BodyText"/>
          </w:pPr>
        </w:pPrChange>
      </w:pPr>
    </w:p>
    <w:p w14:paraId="00CE0436" w14:textId="06C89919" w:rsidR="00962DA3" w:rsidDel="001A0AE3" w:rsidRDefault="00A90EFA" w:rsidP="002C00C3">
      <w:pPr>
        <w:pStyle w:val="BodyText"/>
        <w:rPr>
          <w:ins w:id="1241" w:author="Dmytro Liaskovskyi" w:date="2016-09-15T16:40:00Z"/>
          <w:del w:id="1242" w:author="Kostiantyn Kudriavtsev" w:date="2016-09-15T15:54:00Z"/>
        </w:rPr>
        <w:pPrChange w:id="1243" w:author="Paul Gesiak" w:date="2016-09-16T08:45:00Z">
          <w:pPr>
            <w:pStyle w:val="BodyText"/>
            <w:numPr>
              <w:ilvl w:val="2"/>
              <w:numId w:val="19"/>
            </w:numPr>
            <w:ind w:left="2160" w:hanging="360"/>
          </w:pPr>
        </w:pPrChange>
      </w:pPr>
      <w:ins w:id="1244" w:author="Dmytro Liaskovskyi" w:date="2016-09-15T16:28:00Z">
        <w:del w:id="1245" w:author="Kostiantyn Kudriavtsev" w:date="2016-09-15T15:54:00Z">
          <w:r w:rsidDel="001A0AE3">
            <w:delText>Self-service UI and Mongo BD are running on a host</w:delText>
          </w:r>
        </w:del>
      </w:ins>
    </w:p>
    <w:p w14:paraId="38FB5497" w14:textId="5D98A33D" w:rsidR="00A90EFA" w:rsidDel="001A0AE3" w:rsidRDefault="00A90EFA" w:rsidP="002C00C3">
      <w:pPr>
        <w:pStyle w:val="BodyText"/>
        <w:rPr>
          <w:ins w:id="1246" w:author="Dmytro Liaskovskyi" w:date="2016-09-15T16:29:00Z"/>
          <w:del w:id="1247" w:author="Kostiantyn Kudriavtsev" w:date="2016-09-15T15:54:00Z"/>
        </w:rPr>
        <w:pPrChange w:id="1248" w:author="Paul Gesiak" w:date="2016-09-16T08:45:00Z">
          <w:pPr>
            <w:pStyle w:val="BodyText"/>
            <w:numPr>
              <w:ilvl w:val="2"/>
              <w:numId w:val="19"/>
            </w:numPr>
            <w:ind w:left="2160" w:hanging="360"/>
          </w:pPr>
        </w:pPrChange>
      </w:pPr>
      <w:ins w:id="1249" w:author="Dmytro Liaskovskyi" w:date="2016-09-15T16:28:00Z">
        <w:del w:id="1250" w:author="Kostiantyn Kudriavtsev" w:date="2016-09-15T15:54:00Z">
          <w:r w:rsidDel="001A0AE3">
            <w:delText>Each template is stored within docker container, inherited from parent cloud-dependent container</w:delText>
          </w:r>
        </w:del>
      </w:ins>
    </w:p>
    <w:p w14:paraId="708C49D9" w14:textId="5E382D6B" w:rsidR="00A90EFA" w:rsidDel="001A0AE3" w:rsidRDefault="00A90EFA" w:rsidP="002C00C3">
      <w:pPr>
        <w:pStyle w:val="BodyText"/>
        <w:rPr>
          <w:ins w:id="1251" w:author="Dmytro Liaskovskyi" w:date="2016-09-15T16:30:00Z"/>
          <w:del w:id="1252" w:author="Kostiantyn Kudriavtsev" w:date="2016-09-15T15:54:00Z"/>
        </w:rPr>
        <w:pPrChange w:id="1253" w:author="Paul Gesiak" w:date="2016-09-16T08:45:00Z">
          <w:pPr>
            <w:pStyle w:val="BodyText"/>
            <w:numPr>
              <w:ilvl w:val="3"/>
              <w:numId w:val="19"/>
            </w:numPr>
            <w:ind w:left="2880" w:hanging="360"/>
          </w:pPr>
        </w:pPrChange>
      </w:pPr>
      <w:ins w:id="1254" w:author="Dmytro Liaskovskyi" w:date="2016-09-15T16:29:00Z">
        <w:del w:id="1255" w:author="Kostiantyn Kudriavtsev" w:date="2016-09-15T15:54:00Z">
          <w:r w:rsidDel="001A0AE3">
            <w:delText xml:space="preserve">Need folder </w:delText>
          </w:r>
        </w:del>
      </w:ins>
      <w:ins w:id="1256" w:author="Dmytro Liaskovskyi" w:date="2016-09-15T16:31:00Z">
        <w:del w:id="1257" w:author="Kostiantyn Kudriavtsev" w:date="2016-09-15T15:54:00Z">
          <w:r w:rsidDel="001A0AE3">
            <w:delText>hierarchy</w:delText>
          </w:r>
        </w:del>
      </w:ins>
      <w:ins w:id="1258" w:author="Dmytro Liaskovskyi" w:date="2016-09-15T16:29:00Z">
        <w:del w:id="1259" w:author="Kostiantyn Kudriavtsev" w:date="2016-09-15T15:54:00Z">
          <w:r w:rsidDel="001A0AE3">
            <w:delText xml:space="preserve"> </w:delText>
          </w:r>
        </w:del>
      </w:ins>
      <w:ins w:id="1260" w:author="Dmytro Liaskovskyi" w:date="2016-09-15T16:30:00Z">
        <w:del w:id="1261" w:author="Kostiantyn Kudriavtsev" w:date="2016-09-15T15:54:00Z">
          <w:r w:rsidDel="001A0AE3">
            <w:delText>example</w:delText>
          </w:r>
        </w:del>
      </w:ins>
      <w:ins w:id="1262" w:author="Dmytro Liaskovskyi" w:date="2016-09-15T16:29:00Z">
        <w:del w:id="1263" w:author="Kostiantyn Kudriavtsev" w:date="2016-09-15T15:54:00Z">
          <w:r w:rsidDel="001A0AE3">
            <w:delText xml:space="preserve"> </w:delText>
          </w:r>
        </w:del>
      </w:ins>
      <w:ins w:id="1264" w:author="Dmytro Liaskovskyi" w:date="2016-09-15T16:30:00Z">
        <w:del w:id="1265" w:author="Kostiantyn Kudriavtsev" w:date="2016-09-15T15:54:00Z">
          <w:r w:rsidDel="001A0AE3">
            <w:delText>here</w:delText>
          </w:r>
        </w:del>
      </w:ins>
    </w:p>
    <w:p w14:paraId="3AF8BEF7" w14:textId="447C183D" w:rsidR="00A90EFA" w:rsidDel="001A0AE3" w:rsidRDefault="00A90EFA" w:rsidP="002C00C3">
      <w:pPr>
        <w:pStyle w:val="BodyText"/>
        <w:rPr>
          <w:ins w:id="1266" w:author="Dmytro Liaskovskyi" w:date="2016-09-15T16:30:00Z"/>
        </w:rPr>
        <w:pPrChange w:id="1267" w:author="Paul Gesiak" w:date="2016-09-16T08:45:00Z">
          <w:pPr>
            <w:pStyle w:val="BodyText"/>
            <w:numPr>
              <w:ilvl w:val="2"/>
              <w:numId w:val="19"/>
            </w:numPr>
            <w:ind w:left="2160" w:hanging="360"/>
          </w:pPr>
        </w:pPrChange>
      </w:pPr>
      <w:moveFromRangeStart w:id="1268" w:author="Kostiantyn Kudriavtsev" w:date="2016-09-15T15:54:00Z" w:name="move461718194"/>
      <w:moveFrom w:id="1269" w:author="Kostiantyn Kudriavtsev" w:date="2016-09-15T15:54:00Z">
        <w:ins w:id="1270" w:author="Dmytro Liaskovskyi" w:date="2016-09-15T16:30:00Z">
          <w:r w:rsidDel="001A0AE3">
            <w:t xml:space="preserve">List all </w:t>
          </w:r>
        </w:ins>
        <w:ins w:id="1271" w:author="Dmytro Liaskovskyi" w:date="2016-09-15T16:33:00Z">
          <w:r w:rsidR="00E342DD" w:rsidDel="001A0AE3">
            <w:t>c</w:t>
          </w:r>
        </w:ins>
        <w:ins w:id="1272" w:author="Dmytro Liaskovskyi" w:date="2016-09-15T16:30:00Z">
          <w:r w:rsidDel="001A0AE3">
            <w:t>ontainers:</w:t>
          </w:r>
        </w:ins>
      </w:moveFrom>
    </w:p>
    <w:p w14:paraId="35F355FF" w14:textId="44851AA7" w:rsidR="00962DA3" w:rsidDel="001A0AE3" w:rsidRDefault="00A90EFA" w:rsidP="002C00C3">
      <w:pPr>
        <w:pStyle w:val="BodyText"/>
        <w:numPr>
          <w:ilvl w:val="1"/>
          <w:numId w:val="19"/>
        </w:numPr>
        <w:rPr>
          <w:ins w:id="1273" w:author="Dmytro Liaskovskyi" w:date="2016-09-15T16:43:00Z"/>
        </w:rPr>
        <w:pPrChange w:id="1274" w:author="Paul Gesiak" w:date="2016-09-16T08:45:00Z">
          <w:pPr>
            <w:pStyle w:val="BodyText"/>
            <w:numPr>
              <w:ilvl w:val="3"/>
              <w:numId w:val="19"/>
            </w:numPr>
            <w:ind w:left="2880" w:hanging="360"/>
          </w:pPr>
        </w:pPrChange>
      </w:pPr>
      <w:moveFrom w:id="1275" w:author="Kostiantyn Kudriavtsev" w:date="2016-09-15T15:54:00Z">
        <w:ins w:id="1276" w:author="Dmytro Liaskovskyi" w:date="2016-09-15T16:30:00Z">
          <w:r w:rsidDel="001A0AE3">
            <w:t>Container for initial environment (edge node, bucket</w:t>
          </w:r>
        </w:ins>
        <w:ins w:id="1277" w:author="Dmytro Liaskovskyi" w:date="2016-09-15T16:38:00Z">
          <w:r w:rsidR="00A2456A" w:rsidDel="001A0AE3">
            <w:t xml:space="preserve"> (data bucket + management bucket)</w:t>
          </w:r>
        </w:ins>
        <w:ins w:id="1278" w:author="Dmytro Liaskovskyi" w:date="2016-09-15T16:30:00Z">
          <w:r w:rsidDel="001A0AE3">
            <w:t>, security group (</w:t>
          </w:r>
        </w:ins>
        <w:ins w:id="1279" w:author="Dmytro Liaskovskyi" w:date="2016-09-15T16:31:00Z">
          <w:r w:rsidDel="001A0AE3">
            <w:t xml:space="preserve">with role </w:t>
          </w:r>
        </w:ins>
        <w:ins w:id="1280" w:author="Dmytro Liaskovskyi" w:date="2016-09-15T16:35:00Z">
          <w:r w:rsidR="00E342DD" w:rsidDel="001A0AE3">
            <w:t xml:space="preserve">+ </w:t>
          </w:r>
        </w:ins>
        <w:ins w:id="1281" w:author="Dmytro Liaskovskyi" w:date="2016-09-15T16:31:00Z">
          <w:r w:rsidDel="001A0AE3">
            <w:t>policy</w:t>
          </w:r>
        </w:ins>
        <w:ins w:id="1282" w:author="Dmytro Liaskovskyi" w:date="2016-09-15T16:30:00Z">
          <w:r w:rsidDel="001A0AE3">
            <w:t>))</w:t>
          </w:r>
        </w:ins>
        <w:ins w:id="1283" w:author="Dmytro Liaskovskyi" w:date="2016-09-15T16:43:00Z">
          <w:r w:rsidR="00962DA3" w:rsidRPr="00962DA3" w:rsidDel="001A0AE3">
            <w:t xml:space="preserve"> </w:t>
          </w:r>
        </w:ins>
      </w:moveFrom>
    </w:p>
    <w:p w14:paraId="4E3C9911" w14:textId="0DDEB684" w:rsidR="00962DA3" w:rsidDel="001A0AE3" w:rsidRDefault="00962DA3" w:rsidP="002C00C3">
      <w:pPr>
        <w:pStyle w:val="BodyText"/>
        <w:numPr>
          <w:ilvl w:val="2"/>
          <w:numId w:val="19"/>
        </w:numPr>
        <w:rPr>
          <w:ins w:id="1284" w:author="Dmytro Liaskovskyi" w:date="2016-09-15T16:43:00Z"/>
        </w:rPr>
        <w:pPrChange w:id="1285" w:author="Paul Gesiak" w:date="2016-09-16T08:45:00Z">
          <w:pPr>
            <w:pStyle w:val="BodyText"/>
            <w:numPr>
              <w:ilvl w:val="3"/>
              <w:numId w:val="19"/>
            </w:numPr>
            <w:ind w:left="2880" w:hanging="360"/>
          </w:pPr>
        </w:pPrChange>
      </w:pPr>
      <w:moveFrom w:id="1286" w:author="Kostiantyn Kudriavtsev" w:date="2016-09-15T15:54:00Z">
        <w:ins w:id="1287" w:author="Dmytro Liaskovskyi" w:date="2016-09-15T16:43:00Z">
          <w:r w:rsidDel="001A0AE3">
            <w:t xml:space="preserve">Actions: </w:t>
          </w:r>
        </w:ins>
      </w:moveFrom>
    </w:p>
    <w:p w14:paraId="05C90DAD" w14:textId="607B58BF" w:rsidR="00962DA3" w:rsidDel="001A0AE3" w:rsidRDefault="00962DA3" w:rsidP="002C00C3">
      <w:pPr>
        <w:pStyle w:val="BodyText"/>
        <w:numPr>
          <w:ilvl w:val="3"/>
          <w:numId w:val="19"/>
        </w:numPr>
        <w:rPr>
          <w:ins w:id="1288" w:author="Dmytro Liaskovskyi" w:date="2016-09-15T16:43:00Z"/>
        </w:rPr>
        <w:pPrChange w:id="1289" w:author="Paul Gesiak" w:date="2016-09-16T08:45:00Z">
          <w:pPr>
            <w:pStyle w:val="BodyText"/>
            <w:numPr>
              <w:ilvl w:val="4"/>
              <w:numId w:val="19"/>
            </w:numPr>
            <w:ind w:left="3600" w:hanging="360"/>
          </w:pPr>
        </w:pPrChange>
      </w:pPr>
      <w:moveFrom w:id="1290" w:author="Kostiantyn Kudriavtsev" w:date="2016-09-15T15:54:00Z">
        <w:ins w:id="1291" w:author="Dmytro Liaskovskyi" w:date="2016-09-15T16:43:00Z">
          <w:r w:rsidDel="001A0AE3">
            <w:t>1. Create</w:t>
          </w:r>
        </w:ins>
      </w:moveFrom>
    </w:p>
    <w:p w14:paraId="4EF161D0" w14:textId="1BFA9814" w:rsidR="00962DA3" w:rsidDel="001A0AE3" w:rsidRDefault="00962DA3" w:rsidP="002C00C3">
      <w:pPr>
        <w:pStyle w:val="BodyText"/>
        <w:numPr>
          <w:ilvl w:val="3"/>
          <w:numId w:val="19"/>
        </w:numPr>
        <w:rPr>
          <w:ins w:id="1292" w:author="Dmytro Liaskovskyi" w:date="2016-09-15T16:45:00Z"/>
        </w:rPr>
        <w:pPrChange w:id="1293" w:author="Paul Gesiak" w:date="2016-09-16T08:45:00Z">
          <w:pPr>
            <w:pStyle w:val="BodyText"/>
            <w:numPr>
              <w:ilvl w:val="2"/>
              <w:numId w:val="19"/>
            </w:numPr>
            <w:ind w:left="2160" w:hanging="360"/>
          </w:pPr>
        </w:pPrChange>
      </w:pPr>
      <w:moveFrom w:id="1294" w:author="Kostiantyn Kudriavtsev" w:date="2016-09-15T15:54:00Z">
        <w:ins w:id="1295" w:author="Dmytro Liaskovskyi" w:date="2016-09-15T16:45:00Z">
          <w:r w:rsidDel="001A0AE3">
            <w:t>2. Get status</w:t>
          </w:r>
        </w:ins>
      </w:moveFrom>
    </w:p>
    <w:p w14:paraId="7A403083" w14:textId="13477378" w:rsidR="00A2456A" w:rsidDel="001A0AE3" w:rsidRDefault="00962DA3" w:rsidP="002C00C3">
      <w:pPr>
        <w:pStyle w:val="BodyText"/>
        <w:numPr>
          <w:ilvl w:val="3"/>
          <w:numId w:val="19"/>
        </w:numPr>
        <w:rPr>
          <w:ins w:id="1296" w:author="Dmytro Liaskovskyi" w:date="2016-09-15T16:45:00Z"/>
        </w:rPr>
      </w:pPr>
      <w:moveFrom w:id="1297" w:author="Kostiantyn Kudriavtsev" w:date="2016-09-15T15:54:00Z">
        <w:ins w:id="1298" w:author="Dmytro Liaskovskyi" w:date="2016-09-15T16:43:00Z">
          <w:r w:rsidDel="001A0AE3">
            <w:t>3. Terminate</w:t>
          </w:r>
        </w:ins>
      </w:moveFrom>
    </w:p>
    <w:p w14:paraId="3B814EA9" w14:textId="102D3D00" w:rsidR="00240CBF" w:rsidDel="001A0AE3" w:rsidRDefault="00730212" w:rsidP="002C00C3">
      <w:pPr>
        <w:pStyle w:val="BodyText"/>
        <w:numPr>
          <w:ilvl w:val="3"/>
          <w:numId w:val="19"/>
        </w:numPr>
        <w:rPr>
          <w:ins w:id="1299" w:author="Dmytro Liaskovskyi" w:date="2016-09-15T16:33:00Z"/>
        </w:rPr>
      </w:pPr>
      <w:moveFrom w:id="1300" w:author="Kostiantyn Kudriavtsev" w:date="2016-09-15T15:54:00Z">
        <w:ins w:id="1301" w:author="Dmytro Liaskovskyi" w:date="2016-09-15T16:45:00Z">
          <w:r w:rsidDel="001A0AE3">
            <w:t>4. Get metadata</w:t>
          </w:r>
        </w:ins>
      </w:moveFrom>
    </w:p>
    <w:p w14:paraId="2115C08B" w14:textId="02A9E7B0" w:rsidR="00E342DD" w:rsidDel="001A0AE3" w:rsidRDefault="00E342DD" w:rsidP="002C00C3">
      <w:pPr>
        <w:pStyle w:val="BodyText"/>
        <w:numPr>
          <w:ilvl w:val="0"/>
          <w:numId w:val="19"/>
        </w:numPr>
        <w:rPr>
          <w:ins w:id="1302" w:author="Dmytro Liaskovskyi" w:date="2016-09-15T16:43:00Z"/>
        </w:rPr>
        <w:pPrChange w:id="1303" w:author="Paul Gesiak" w:date="2016-09-16T08:45:00Z">
          <w:pPr>
            <w:pStyle w:val="BodyText"/>
            <w:numPr>
              <w:ilvl w:val="2"/>
              <w:numId w:val="19"/>
            </w:numPr>
            <w:ind w:left="2160" w:hanging="360"/>
          </w:pPr>
        </w:pPrChange>
      </w:pPr>
      <w:moveFrom w:id="1304" w:author="Kostiantyn Kudriavtsev" w:date="2016-09-15T15:54:00Z">
        <w:ins w:id="1305" w:author="Dmytro Liaskovskyi" w:date="2016-09-15T16:34:00Z">
          <w:r w:rsidDel="001A0AE3">
            <w:t>Analytical tool – one machine with subnet and role</w:t>
          </w:r>
        </w:ins>
        <w:ins w:id="1306" w:author="Dmytro Liaskovskyi" w:date="2016-09-15T16:35:00Z">
          <w:r w:rsidDel="001A0AE3">
            <w:t xml:space="preserve"> + </w:t>
          </w:r>
        </w:ins>
        <w:ins w:id="1307" w:author="Dmytro Liaskovskyi" w:date="2016-09-15T16:34:00Z">
          <w:r w:rsidDel="001A0AE3">
            <w:t>policy</w:t>
          </w:r>
        </w:ins>
      </w:moveFrom>
    </w:p>
    <w:p w14:paraId="658C64AD" w14:textId="22EE62D2" w:rsidR="00962DA3" w:rsidDel="001A0AE3" w:rsidRDefault="00962DA3" w:rsidP="002C00C3">
      <w:pPr>
        <w:pStyle w:val="BodyText"/>
        <w:numPr>
          <w:ilvl w:val="1"/>
          <w:numId w:val="19"/>
        </w:numPr>
        <w:rPr>
          <w:ins w:id="1308" w:author="Dmytro Liaskovskyi" w:date="2016-09-15T16:44:00Z"/>
        </w:rPr>
        <w:pPrChange w:id="1309" w:author="Paul Gesiak" w:date="2016-09-16T08:45:00Z">
          <w:pPr>
            <w:pStyle w:val="BodyText"/>
            <w:numPr>
              <w:ilvl w:val="3"/>
              <w:numId w:val="19"/>
            </w:numPr>
            <w:ind w:left="2880" w:hanging="360"/>
          </w:pPr>
        </w:pPrChange>
      </w:pPr>
      <w:moveFrom w:id="1310" w:author="Kostiantyn Kudriavtsev" w:date="2016-09-15T15:54:00Z">
        <w:ins w:id="1311" w:author="Dmytro Liaskovskyi" w:date="2016-09-15T16:44:00Z">
          <w:r w:rsidDel="001A0AE3">
            <w:t>Actions:</w:t>
          </w:r>
        </w:ins>
      </w:moveFrom>
    </w:p>
    <w:p w14:paraId="51FAA620" w14:textId="15475D68" w:rsidR="00962DA3" w:rsidDel="001A0AE3" w:rsidRDefault="00962DA3" w:rsidP="002C00C3">
      <w:pPr>
        <w:pStyle w:val="BodyText"/>
        <w:numPr>
          <w:ilvl w:val="2"/>
          <w:numId w:val="19"/>
        </w:numPr>
        <w:rPr>
          <w:ins w:id="1312" w:author="Dmytro Liaskovskyi" w:date="2016-09-15T16:43:00Z"/>
        </w:rPr>
        <w:pPrChange w:id="1313" w:author="Paul Gesiak" w:date="2016-09-16T08:45:00Z">
          <w:pPr>
            <w:pStyle w:val="BodyText"/>
            <w:numPr>
              <w:ilvl w:val="3"/>
              <w:numId w:val="19"/>
            </w:numPr>
            <w:ind w:left="2880" w:hanging="360"/>
          </w:pPr>
        </w:pPrChange>
      </w:pPr>
      <w:moveFrom w:id="1314" w:author="Kostiantyn Kudriavtsev" w:date="2016-09-15T15:54:00Z">
        <w:ins w:id="1315" w:author="Dmytro Liaskovskyi" w:date="2016-09-15T16:43:00Z">
          <w:r w:rsidDel="001A0AE3">
            <w:t>1. Create</w:t>
          </w:r>
        </w:ins>
      </w:moveFrom>
    </w:p>
    <w:p w14:paraId="463DE7EE" w14:textId="72E3919B" w:rsidR="00962DA3" w:rsidDel="001A0AE3" w:rsidRDefault="00962DA3" w:rsidP="002C00C3">
      <w:pPr>
        <w:pStyle w:val="BodyText"/>
        <w:numPr>
          <w:ilvl w:val="2"/>
          <w:numId w:val="19"/>
        </w:numPr>
        <w:rPr>
          <w:ins w:id="1316" w:author="Dmytro Liaskovskyi" w:date="2016-09-15T16:45:00Z"/>
        </w:rPr>
      </w:pPr>
      <w:moveFrom w:id="1317" w:author="Kostiantyn Kudriavtsev" w:date="2016-09-15T15:54:00Z">
        <w:ins w:id="1318" w:author="Dmytro Liaskovskyi" w:date="2016-09-15T16:45:00Z">
          <w:r w:rsidDel="001A0AE3">
            <w:t>2. Get status</w:t>
          </w:r>
        </w:ins>
      </w:moveFrom>
    </w:p>
    <w:p w14:paraId="6FCC31F8" w14:textId="02BDF799" w:rsidR="00962DA3" w:rsidDel="001A0AE3" w:rsidRDefault="00962DA3" w:rsidP="002C00C3">
      <w:pPr>
        <w:pStyle w:val="BodyText"/>
        <w:numPr>
          <w:ilvl w:val="2"/>
          <w:numId w:val="19"/>
        </w:numPr>
        <w:rPr>
          <w:ins w:id="1319" w:author="Dmytro Liaskovskyi" w:date="2016-09-15T16:44:00Z"/>
        </w:rPr>
      </w:pPr>
      <w:moveFrom w:id="1320" w:author="Kostiantyn Kudriavtsev" w:date="2016-09-15T15:54:00Z">
        <w:ins w:id="1321" w:author="Dmytro Liaskovskyi" w:date="2016-09-15T16:43:00Z">
          <w:r w:rsidDel="001A0AE3">
            <w:t>3. Terminate</w:t>
          </w:r>
        </w:ins>
      </w:moveFrom>
    </w:p>
    <w:p w14:paraId="2052BE8F" w14:textId="725CA69E" w:rsidR="00962DA3" w:rsidDel="001A0AE3" w:rsidRDefault="00962DA3" w:rsidP="002C00C3">
      <w:pPr>
        <w:pStyle w:val="BodyText"/>
        <w:numPr>
          <w:ilvl w:val="2"/>
          <w:numId w:val="19"/>
        </w:numPr>
        <w:rPr>
          <w:ins w:id="1322" w:author="Dmytro Liaskovskyi" w:date="2016-09-15T16:44:00Z"/>
        </w:rPr>
      </w:pPr>
      <w:moveFrom w:id="1323" w:author="Kostiantyn Kudriavtsev" w:date="2016-09-15T15:54:00Z">
        <w:ins w:id="1324" w:author="Dmytro Liaskovskyi" w:date="2016-09-15T16:44:00Z">
          <w:r w:rsidDel="001A0AE3">
            <w:t>4. Suspend</w:t>
          </w:r>
        </w:ins>
      </w:moveFrom>
    </w:p>
    <w:p w14:paraId="78D363BC" w14:textId="5CA29E53" w:rsidR="00962DA3" w:rsidDel="001A0AE3" w:rsidRDefault="00962DA3" w:rsidP="002C00C3">
      <w:pPr>
        <w:pStyle w:val="BodyText"/>
        <w:numPr>
          <w:ilvl w:val="2"/>
          <w:numId w:val="19"/>
        </w:numPr>
        <w:rPr>
          <w:ins w:id="1325" w:author="Dmytro Liaskovskyi" w:date="2016-09-15T16:34:00Z"/>
        </w:rPr>
      </w:pPr>
      <w:moveFrom w:id="1326" w:author="Kostiantyn Kudriavtsev" w:date="2016-09-15T15:54:00Z">
        <w:ins w:id="1327" w:author="Dmytro Liaskovskyi" w:date="2016-09-15T16:44:00Z">
          <w:r w:rsidDel="001A0AE3">
            <w:t>5. Resume</w:t>
          </w:r>
        </w:ins>
      </w:moveFrom>
    </w:p>
    <w:p w14:paraId="2D9007A1" w14:textId="0A9D3CA7" w:rsidR="00E342DD" w:rsidDel="001A0AE3" w:rsidRDefault="00E342DD" w:rsidP="002C00C3">
      <w:pPr>
        <w:pStyle w:val="BodyText"/>
        <w:numPr>
          <w:ilvl w:val="0"/>
          <w:numId w:val="19"/>
        </w:numPr>
        <w:rPr>
          <w:ins w:id="1328" w:author="Dmytro Liaskovskyi" w:date="2016-09-15T16:44:00Z"/>
        </w:rPr>
        <w:pPrChange w:id="1329" w:author="Paul Gesiak" w:date="2016-09-16T08:45:00Z">
          <w:pPr>
            <w:pStyle w:val="BodyText"/>
            <w:numPr>
              <w:ilvl w:val="2"/>
              <w:numId w:val="19"/>
            </w:numPr>
            <w:ind w:left="2160" w:hanging="360"/>
          </w:pPr>
        </w:pPrChange>
      </w:pPr>
      <w:moveFrom w:id="1330" w:author="Kostiantyn Kudriavtsev" w:date="2016-09-15T15:54:00Z">
        <w:ins w:id="1331" w:author="Dmytro Liaskovskyi" w:date="2016-09-15T16:34:00Z">
          <w:r w:rsidDel="001A0AE3">
            <w:t xml:space="preserve">Computational template (EMR) </w:t>
          </w:r>
        </w:ins>
        <w:ins w:id="1332" w:author="Dmytro Liaskovskyi" w:date="2016-09-15T16:35:00Z">
          <w:r w:rsidDel="001A0AE3">
            <w:t>–</w:t>
          </w:r>
        </w:ins>
        <w:ins w:id="1333" w:author="Dmytro Liaskovskyi" w:date="2016-09-15T16:34:00Z">
          <w:r w:rsidDel="001A0AE3">
            <w:t xml:space="preserve"> EMR,</w:t>
          </w:r>
        </w:ins>
        <w:ins w:id="1334" w:author="Dmytro Liaskovskyi" w:date="2016-09-15T16:35:00Z">
          <w:r w:rsidDel="001A0AE3">
            <w:t xml:space="preserve"> reuses existing subnet, roles + policy</w:t>
          </w:r>
        </w:ins>
      </w:moveFrom>
    </w:p>
    <w:p w14:paraId="203AF9C9" w14:textId="42733079" w:rsidR="00962DA3" w:rsidDel="001A0AE3" w:rsidRDefault="00962DA3" w:rsidP="002C00C3">
      <w:pPr>
        <w:pStyle w:val="BodyText"/>
        <w:numPr>
          <w:ilvl w:val="1"/>
          <w:numId w:val="19"/>
        </w:numPr>
        <w:rPr>
          <w:ins w:id="1335" w:author="Dmytro Liaskovskyi" w:date="2016-09-15T16:44:00Z"/>
        </w:rPr>
        <w:pPrChange w:id="1336" w:author="Paul Gesiak" w:date="2016-09-16T08:45:00Z">
          <w:pPr>
            <w:pStyle w:val="BodyText"/>
            <w:numPr>
              <w:ilvl w:val="2"/>
              <w:numId w:val="19"/>
            </w:numPr>
            <w:ind w:left="2160" w:hanging="360"/>
          </w:pPr>
        </w:pPrChange>
      </w:pPr>
      <w:moveFrom w:id="1337" w:author="Kostiantyn Kudriavtsev" w:date="2016-09-15T15:54:00Z">
        <w:ins w:id="1338" w:author="Dmytro Liaskovskyi" w:date="2016-09-15T16:44:00Z">
          <w:r w:rsidDel="001A0AE3">
            <w:t>Actions:</w:t>
          </w:r>
        </w:ins>
      </w:moveFrom>
    </w:p>
    <w:p w14:paraId="118D51B0" w14:textId="14C04C18" w:rsidR="00962DA3" w:rsidDel="001A0AE3" w:rsidRDefault="00962DA3" w:rsidP="002C00C3">
      <w:pPr>
        <w:pStyle w:val="BodyText"/>
        <w:numPr>
          <w:ilvl w:val="2"/>
          <w:numId w:val="19"/>
        </w:numPr>
        <w:rPr>
          <w:ins w:id="1339" w:author="Dmytro Liaskovskyi" w:date="2016-09-15T16:44:00Z"/>
        </w:rPr>
        <w:pPrChange w:id="1340" w:author="Paul Gesiak" w:date="2016-09-16T08:45:00Z">
          <w:pPr>
            <w:pStyle w:val="BodyText"/>
            <w:numPr>
              <w:ilvl w:val="3"/>
              <w:numId w:val="19"/>
            </w:numPr>
            <w:ind w:left="2880" w:hanging="360"/>
          </w:pPr>
        </w:pPrChange>
      </w:pPr>
      <w:moveFrom w:id="1341" w:author="Kostiantyn Kudriavtsev" w:date="2016-09-15T15:54:00Z">
        <w:ins w:id="1342" w:author="Dmytro Liaskovskyi" w:date="2016-09-15T16:44:00Z">
          <w:r w:rsidDel="001A0AE3">
            <w:t>1. Create</w:t>
          </w:r>
        </w:ins>
      </w:moveFrom>
    </w:p>
    <w:p w14:paraId="1884A3B9" w14:textId="568727FC" w:rsidR="00962DA3" w:rsidDel="001A0AE3" w:rsidRDefault="00962DA3" w:rsidP="002C00C3">
      <w:pPr>
        <w:pStyle w:val="BodyText"/>
        <w:numPr>
          <w:ilvl w:val="2"/>
          <w:numId w:val="19"/>
        </w:numPr>
        <w:rPr>
          <w:ins w:id="1343" w:author="Dmytro Liaskovskyi" w:date="2016-09-15T16:44:00Z"/>
        </w:rPr>
      </w:pPr>
      <w:moveFrom w:id="1344" w:author="Kostiantyn Kudriavtsev" w:date="2016-09-15T15:54:00Z">
        <w:ins w:id="1345" w:author="Dmytro Liaskovskyi" w:date="2016-09-15T16:44:00Z">
          <w:r w:rsidDel="001A0AE3">
            <w:t>2. Terminate</w:t>
          </w:r>
        </w:ins>
      </w:moveFrom>
    </w:p>
    <w:p w14:paraId="7106D204" w14:textId="40D8440C" w:rsidR="00962DA3" w:rsidDel="001A0AE3" w:rsidRDefault="00962DA3" w:rsidP="002C00C3">
      <w:pPr>
        <w:pStyle w:val="BodyText"/>
        <w:numPr>
          <w:ilvl w:val="2"/>
          <w:numId w:val="19"/>
        </w:numPr>
        <w:rPr>
          <w:ins w:id="1346" w:author="Dmytro Liaskovskyi" w:date="2016-09-15T16:27:00Z"/>
        </w:rPr>
      </w:pPr>
      <w:moveFrom w:id="1347" w:author="Kostiantyn Kudriavtsev" w:date="2016-09-15T15:54:00Z">
        <w:ins w:id="1348" w:author="Dmytro Liaskovskyi" w:date="2016-09-15T16:45:00Z">
          <w:r w:rsidDel="001A0AE3">
            <w:t>3. Get status</w:t>
          </w:r>
        </w:ins>
      </w:moveFrom>
    </w:p>
    <w:moveFromRangeEnd w:id="1268"/>
    <w:p w14:paraId="2F589878" w14:textId="77777777" w:rsidR="00A90EFA" w:rsidRPr="00720506" w:rsidRDefault="00A90EFA" w:rsidP="002C00C3">
      <w:pPr>
        <w:pStyle w:val="BodyText"/>
      </w:pPr>
    </w:p>
    <w:tbl>
      <w:tblPr>
        <w:tblStyle w:val="TableEPAM"/>
        <w:tblW w:w="0" w:type="auto"/>
        <w:tblInd w:w="-5" w:type="dxa"/>
        <w:tblLook w:val="0480" w:firstRow="0" w:lastRow="0" w:firstColumn="1" w:lastColumn="0" w:noHBand="0" w:noVBand="1"/>
      </w:tblPr>
      <w:tblGrid>
        <w:gridCol w:w="2084"/>
        <w:gridCol w:w="7268"/>
      </w:tblGrid>
      <w:tr w:rsidR="00E97B14" w14:paraId="21633A94" w14:textId="77777777" w:rsidTr="00E97B1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429C6D54" w14:textId="77777777" w:rsidR="00E97B14" w:rsidRDefault="00E97B14" w:rsidP="00E97B14">
            <w:pPr>
              <w:rPr>
                <w:b/>
              </w:rPr>
            </w:pPr>
            <w:r>
              <w:rPr>
                <w:b/>
              </w:rPr>
              <w:t>Description</w:t>
            </w:r>
          </w:p>
        </w:tc>
        <w:tc>
          <w:tcPr>
            <w:tcW w:w="7268" w:type="dxa"/>
          </w:tcPr>
          <w:p w14:paraId="061B1306" w14:textId="77777777" w:rsidR="00E97B14" w:rsidRPr="003E75E8" w:rsidRDefault="00E97B14" w:rsidP="002C00C3">
            <w:pPr>
              <w:pStyle w:val="BodyText"/>
              <w:cnfStyle w:val="000000100000" w:firstRow="0" w:lastRow="0" w:firstColumn="0" w:lastColumn="0" w:oddVBand="0" w:evenVBand="0" w:oddHBand="1" w:evenHBand="0" w:firstRowFirstColumn="0" w:firstRowLastColumn="0" w:lastRowFirstColumn="0" w:lastRowLastColumn="0"/>
            </w:pPr>
            <w:r w:rsidRPr="003E75E8">
              <w:t>Self-service node major components:</w:t>
            </w:r>
          </w:p>
          <w:p w14:paraId="57B5890C" w14:textId="77777777" w:rsidR="00E97B14" w:rsidRPr="003E75E8" w:rsidRDefault="00E97B14" w:rsidP="002C00C3">
            <w:pPr>
              <w:pStyle w:val="BodyText"/>
              <w:numPr>
                <w:ilvl w:val="0"/>
                <w:numId w:val="44"/>
              </w:numPr>
              <w:cnfStyle w:val="000000100000" w:firstRow="0" w:lastRow="0" w:firstColumn="0" w:lastColumn="0" w:oddVBand="0" w:evenVBand="0" w:oddHBand="1" w:evenHBand="0" w:firstRowFirstColumn="0" w:firstRowLastColumn="0" w:lastRowFirstColumn="0" w:lastRowLastColumn="0"/>
            </w:pPr>
            <w:r w:rsidRPr="003E75E8">
              <w:t>Self-service node web UI.</w:t>
            </w:r>
          </w:p>
          <w:p w14:paraId="6A577037" w14:textId="77777777" w:rsidR="00E97B14" w:rsidRPr="003E75E8" w:rsidRDefault="00E97B14" w:rsidP="002C00C3">
            <w:pPr>
              <w:pStyle w:val="BodyText"/>
              <w:numPr>
                <w:ilvl w:val="0"/>
                <w:numId w:val="44"/>
              </w:numPr>
              <w:cnfStyle w:val="000000100000" w:firstRow="0" w:lastRow="0" w:firstColumn="0" w:lastColumn="0" w:oddVBand="0" w:evenVBand="0" w:oddHBand="1" w:evenHBand="0" w:firstRowFirstColumn="0" w:firstRowLastColumn="0" w:lastRowFirstColumn="0" w:lastRowLastColumn="0"/>
            </w:pPr>
            <w:r w:rsidRPr="003E75E8">
              <w:t>Self-service node DB.</w:t>
            </w:r>
          </w:p>
          <w:p w14:paraId="3778EC89" w14:textId="77777777" w:rsidR="00E97B14" w:rsidRPr="003E75E8" w:rsidRDefault="00E97B14" w:rsidP="002C00C3">
            <w:pPr>
              <w:pStyle w:val="BodyText"/>
              <w:numPr>
                <w:ilvl w:val="0"/>
                <w:numId w:val="44"/>
              </w:numPr>
              <w:cnfStyle w:val="000000100000" w:firstRow="0" w:lastRow="0" w:firstColumn="0" w:lastColumn="0" w:oddVBand="0" w:evenVBand="0" w:oddHBand="1" w:evenHBand="0" w:firstRowFirstColumn="0" w:firstRowLastColumn="0" w:lastRowFirstColumn="0" w:lastRowLastColumn="0"/>
            </w:pPr>
            <w:r w:rsidRPr="003E75E8">
              <w:t>Self-service node provisioning service.</w:t>
            </w:r>
          </w:p>
          <w:p w14:paraId="35171598" w14:textId="77777777" w:rsidR="00E97B14" w:rsidRPr="003E75E8" w:rsidRDefault="00E97B14" w:rsidP="002C00C3">
            <w:pPr>
              <w:pStyle w:val="BodyText"/>
              <w:numPr>
                <w:ilvl w:val="0"/>
                <w:numId w:val="44"/>
              </w:numPr>
              <w:cnfStyle w:val="000000100000" w:firstRow="0" w:lastRow="0" w:firstColumn="0" w:lastColumn="0" w:oddVBand="0" w:evenVBand="0" w:oddHBand="1" w:evenHBand="0" w:firstRowFirstColumn="0" w:firstRowLastColumn="0" w:lastRowFirstColumn="0" w:lastRowLastColumn="0"/>
            </w:pPr>
            <w:r w:rsidRPr="003E75E8">
              <w:t>Self-service node entitlement manager.</w:t>
            </w:r>
          </w:p>
          <w:p w14:paraId="51A4292E" w14:textId="77777777" w:rsidR="00E97B14" w:rsidRPr="003E75E8" w:rsidRDefault="00E97B14" w:rsidP="002C00C3">
            <w:pPr>
              <w:pStyle w:val="BodyText"/>
              <w:numPr>
                <w:ilvl w:val="0"/>
                <w:numId w:val="44"/>
              </w:numPr>
              <w:cnfStyle w:val="000000100000" w:firstRow="0" w:lastRow="0" w:firstColumn="0" w:lastColumn="0" w:oddVBand="0" w:evenVBand="0" w:oddHBand="1" w:evenHBand="0" w:firstRowFirstColumn="0" w:firstRowLastColumn="0" w:lastRowFirstColumn="0" w:lastRowLastColumn="0"/>
            </w:pPr>
            <w:r w:rsidRPr="003E75E8">
              <w:t>Environment templates.</w:t>
            </w:r>
          </w:p>
          <w:p w14:paraId="21CCB60F" w14:textId="77777777" w:rsidR="00E97B14" w:rsidRPr="003E75E8" w:rsidRDefault="00E97B14" w:rsidP="002C00C3">
            <w:pPr>
              <w:pStyle w:val="BodyText"/>
              <w:numPr>
                <w:ilvl w:val="0"/>
                <w:numId w:val="44"/>
              </w:numPr>
              <w:cnfStyle w:val="000000100000" w:firstRow="0" w:lastRow="0" w:firstColumn="0" w:lastColumn="0" w:oddVBand="0" w:evenVBand="0" w:oddHBand="1" w:evenHBand="0" w:firstRowFirstColumn="0" w:firstRowLastColumn="0" w:lastRowFirstColumn="0" w:lastRowLastColumn="0"/>
            </w:pPr>
            <w:r w:rsidRPr="003E75E8">
              <w:t>Resource audit.</w:t>
            </w:r>
          </w:p>
          <w:p w14:paraId="457129F3" w14:textId="77777777" w:rsidR="00E97B14" w:rsidRPr="003E75E8" w:rsidRDefault="00E97B14" w:rsidP="002C00C3">
            <w:pPr>
              <w:pStyle w:val="BodyText"/>
              <w:cnfStyle w:val="000000100000" w:firstRow="0" w:lastRow="0" w:firstColumn="0" w:lastColumn="0" w:oddVBand="0" w:evenVBand="0" w:oddHBand="1" w:evenHBand="0" w:firstRowFirstColumn="0" w:firstRowLastColumn="0" w:lastRowFirstColumn="0" w:lastRowLastColumn="0"/>
              <w:pPrChange w:id="1349" w:author="Paul Gesiak" w:date="2016-09-16T08:45:00Z">
                <w:pPr>
                  <w:pStyle w:val="BodyText"/>
                  <w:ind w:left="360"/>
                  <w:cnfStyle w:val="000000100000" w:firstRow="0" w:lastRow="0" w:firstColumn="0" w:lastColumn="0" w:oddVBand="0" w:evenVBand="0" w:oddHBand="1" w:evenHBand="0" w:firstRowFirstColumn="0" w:firstRowLastColumn="0" w:lastRowFirstColumn="0" w:lastRowLastColumn="0"/>
                </w:pPr>
              </w:pPrChange>
            </w:pPr>
          </w:p>
        </w:tc>
      </w:tr>
      <w:tr w:rsidR="00E97B14" w14:paraId="416B7895" w14:textId="77777777" w:rsidTr="00E97B14">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76CAF76F" w14:textId="77777777" w:rsidR="00E97B14" w:rsidRPr="0018721D" w:rsidRDefault="00E97B14" w:rsidP="00E97B14">
            <w:pPr>
              <w:rPr>
                <w:b/>
              </w:rPr>
            </w:pPr>
            <w:r w:rsidRPr="0018721D">
              <w:rPr>
                <w:b/>
              </w:rPr>
              <w:t>Technology Stack</w:t>
            </w:r>
          </w:p>
        </w:tc>
        <w:tc>
          <w:tcPr>
            <w:tcW w:w="7268" w:type="dxa"/>
          </w:tcPr>
          <w:p w14:paraId="63835BF4" w14:textId="77777777" w:rsidR="00E97B14" w:rsidRPr="00E97B14" w:rsidRDefault="00E97B14" w:rsidP="002C00C3">
            <w:pPr>
              <w:pStyle w:val="BodyText"/>
              <w:cnfStyle w:val="000000010000" w:firstRow="0" w:lastRow="0" w:firstColumn="0" w:lastColumn="0" w:oddVBand="0" w:evenVBand="0" w:oddHBand="0" w:evenHBand="1" w:firstRowFirstColumn="0" w:firstRowLastColumn="0" w:lastRowFirstColumn="0" w:lastRowLastColumn="0"/>
            </w:pPr>
          </w:p>
        </w:tc>
      </w:tr>
      <w:tr w:rsidR="00E97B14" w14:paraId="50FBF092" w14:textId="77777777" w:rsidTr="00E97B1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52FDB6E8" w14:textId="77777777" w:rsidR="00E97B14" w:rsidRPr="0018721D" w:rsidRDefault="00E97B14" w:rsidP="00E97B14">
            <w:pPr>
              <w:rPr>
                <w:b/>
              </w:rPr>
            </w:pPr>
            <w:r w:rsidRPr="0018721D">
              <w:rPr>
                <w:b/>
              </w:rPr>
              <w:t>Related components</w:t>
            </w:r>
          </w:p>
        </w:tc>
        <w:tc>
          <w:tcPr>
            <w:tcW w:w="7268" w:type="dxa"/>
          </w:tcPr>
          <w:p w14:paraId="6A5EC6C2" w14:textId="77777777" w:rsidR="00E97B14" w:rsidRDefault="00E97B14" w:rsidP="00E97B14">
            <w:pPr>
              <w:cnfStyle w:val="000000100000" w:firstRow="0" w:lastRow="0" w:firstColumn="0" w:lastColumn="0" w:oddVBand="0" w:evenVBand="0" w:oddHBand="1" w:evenHBand="0" w:firstRowFirstColumn="0" w:firstRowLastColumn="0" w:lastRowFirstColumn="0" w:lastRowLastColumn="0"/>
            </w:pPr>
            <w:r>
              <w:t>[List related components with a short description of the relation nature]</w:t>
            </w:r>
          </w:p>
        </w:tc>
      </w:tr>
      <w:tr w:rsidR="00E97B14" w14:paraId="7AE961F2" w14:textId="77777777" w:rsidTr="00E97B14">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6C48E0AF" w14:textId="77777777" w:rsidR="00E97B14" w:rsidRPr="0018721D" w:rsidRDefault="00E97B14" w:rsidP="00E97B14">
            <w:pPr>
              <w:rPr>
                <w:b/>
              </w:rPr>
            </w:pPr>
            <w:r w:rsidRPr="0018721D">
              <w:rPr>
                <w:b/>
              </w:rPr>
              <w:t>Covered functional requirements</w:t>
            </w:r>
          </w:p>
        </w:tc>
        <w:tc>
          <w:tcPr>
            <w:tcW w:w="7268" w:type="dxa"/>
          </w:tcPr>
          <w:p w14:paraId="42E09D00" w14:textId="77777777" w:rsidR="003E75E8" w:rsidRPr="003E75E8" w:rsidRDefault="003E75E8" w:rsidP="002C00C3">
            <w:pPr>
              <w:pStyle w:val="BodyText"/>
              <w:cnfStyle w:val="000000010000" w:firstRow="0" w:lastRow="0" w:firstColumn="0" w:lastColumn="0" w:oddVBand="0" w:evenVBand="0" w:oddHBand="0" w:evenHBand="1" w:firstRowFirstColumn="0" w:firstRowLastColumn="0" w:lastRowFirstColumn="0" w:lastRowLastColumn="0"/>
            </w:pPr>
            <w:r w:rsidRPr="003E75E8">
              <w:t>Self-service node shall serve as management component responsible for:</w:t>
            </w:r>
          </w:p>
          <w:p w14:paraId="3DF3D38E" w14:textId="77777777" w:rsidR="003E75E8" w:rsidRPr="003E75E8" w:rsidRDefault="003E75E8" w:rsidP="002C00C3">
            <w:pPr>
              <w:pStyle w:val="BodyText"/>
              <w:numPr>
                <w:ilvl w:val="0"/>
                <w:numId w:val="43"/>
              </w:numPr>
              <w:cnfStyle w:val="000000010000" w:firstRow="0" w:lastRow="0" w:firstColumn="0" w:lastColumn="0" w:oddVBand="0" w:evenVBand="0" w:oddHBand="0" w:evenHBand="1" w:firstRowFirstColumn="0" w:firstRowLastColumn="0" w:lastRowFirstColumn="0" w:lastRowLastColumn="0"/>
            </w:pPr>
            <w:r w:rsidRPr="003E75E8">
              <w:t>Exploratory environment configuration and management (CRUD).</w:t>
            </w:r>
          </w:p>
          <w:p w14:paraId="4E07BE29" w14:textId="77777777" w:rsidR="003E75E8" w:rsidRPr="003E75E8" w:rsidRDefault="003E75E8" w:rsidP="002C00C3">
            <w:pPr>
              <w:pStyle w:val="BodyText"/>
              <w:numPr>
                <w:ilvl w:val="0"/>
                <w:numId w:val="43"/>
              </w:numPr>
              <w:cnfStyle w:val="000000010000" w:firstRow="0" w:lastRow="0" w:firstColumn="0" w:lastColumn="0" w:oddVBand="0" w:evenVBand="0" w:oddHBand="0" w:evenHBand="1" w:firstRowFirstColumn="0" w:firstRowLastColumn="0" w:lastRowFirstColumn="0" w:lastRowLastColumn="0"/>
            </w:pPr>
            <w:r w:rsidRPr="003E75E8">
              <w:t>Collaboration space configuration.</w:t>
            </w:r>
          </w:p>
          <w:p w14:paraId="1A1700FD" w14:textId="77777777" w:rsidR="003E75E8" w:rsidRPr="003E75E8" w:rsidRDefault="003E75E8" w:rsidP="002C00C3">
            <w:pPr>
              <w:pStyle w:val="BodyText"/>
              <w:numPr>
                <w:ilvl w:val="0"/>
                <w:numId w:val="43"/>
              </w:numPr>
              <w:cnfStyle w:val="000000010000" w:firstRow="0" w:lastRow="0" w:firstColumn="0" w:lastColumn="0" w:oddVBand="0" w:evenVBand="0" w:oddHBand="0" w:evenHBand="1" w:firstRowFirstColumn="0" w:firstRowLastColumn="0" w:lastRowFirstColumn="0" w:lastRowLastColumn="0"/>
            </w:pPr>
            <w:r w:rsidRPr="003E75E8">
              <w:t>User mapping to resource policy.</w:t>
            </w:r>
          </w:p>
          <w:p w14:paraId="7F8DB86E" w14:textId="77777777" w:rsidR="00E97B14" w:rsidRPr="003E75E8" w:rsidRDefault="00E97B14" w:rsidP="002C00C3">
            <w:pPr>
              <w:pStyle w:val="BodyText"/>
              <w:cnfStyle w:val="000000010000" w:firstRow="0" w:lastRow="0" w:firstColumn="0" w:lastColumn="0" w:oddVBand="0" w:evenVBand="0" w:oddHBand="0" w:evenHBand="1" w:firstRowFirstColumn="0" w:firstRowLastColumn="0" w:lastRowFirstColumn="0" w:lastRowLastColumn="0"/>
              <w:rPr>
                <w:lang w:val="uk-UA"/>
              </w:rPr>
            </w:pPr>
          </w:p>
        </w:tc>
      </w:tr>
      <w:tr w:rsidR="00E97B14" w14:paraId="2A3D9F7E" w14:textId="77777777" w:rsidTr="00E97B1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665F8935" w14:textId="77777777" w:rsidR="00E97B14" w:rsidRPr="0018721D" w:rsidRDefault="00E97B14" w:rsidP="00E97B14">
            <w:pPr>
              <w:rPr>
                <w:b/>
              </w:rPr>
            </w:pPr>
            <w:r w:rsidRPr="0018721D">
              <w:rPr>
                <w:b/>
              </w:rPr>
              <w:t>Notes</w:t>
            </w:r>
          </w:p>
        </w:tc>
        <w:tc>
          <w:tcPr>
            <w:tcW w:w="7268" w:type="dxa"/>
          </w:tcPr>
          <w:p w14:paraId="7A1F9FAD" w14:textId="77777777" w:rsidR="00E97B14" w:rsidRDefault="00E97B14" w:rsidP="00E97B14">
            <w:pPr>
              <w:cnfStyle w:val="000000100000" w:firstRow="0" w:lastRow="0" w:firstColumn="0" w:lastColumn="0" w:oddVBand="0" w:evenVBand="0" w:oddHBand="1" w:evenHBand="0" w:firstRowFirstColumn="0" w:firstRowLastColumn="0" w:lastRowFirstColumn="0" w:lastRowLastColumn="0"/>
            </w:pPr>
            <w:r>
              <w:t>[Put any additional specific notes here]</w:t>
            </w:r>
          </w:p>
        </w:tc>
      </w:tr>
    </w:tbl>
    <w:p w14:paraId="4D396143" w14:textId="77777777" w:rsidR="00332710" w:rsidRDefault="00332710" w:rsidP="002C00C3">
      <w:pPr>
        <w:pStyle w:val="BodyText"/>
      </w:pPr>
    </w:p>
    <w:p w14:paraId="75B46CC3" w14:textId="520505EC" w:rsidR="00332710" w:rsidDel="00463055" w:rsidRDefault="00332710">
      <w:pPr>
        <w:pStyle w:val="BodyText"/>
        <w:rPr>
          <w:ins w:id="1350" w:author="Dmytro Liaskovskyi" w:date="2016-09-15T16:58:00Z"/>
          <w:del w:id="1351" w:author="Kostiantyn Kudriavtsev" w:date="2016-09-15T15:49:00Z"/>
        </w:rPr>
      </w:pPr>
      <w:del w:id="1352" w:author="Kostiantyn Kudriavtsev" w:date="2016-09-15T15:49:00Z">
        <w:r w:rsidDel="00463055">
          <w:delText>It is recommended to implement 3 containers for self-service components.</w:delText>
        </w:r>
      </w:del>
      <w:bookmarkStart w:id="1353" w:name="_Toc461720013"/>
      <w:bookmarkEnd w:id="1353"/>
    </w:p>
    <w:p w14:paraId="4CC00F52" w14:textId="25C10414" w:rsidR="00965378" w:rsidDel="00463055" w:rsidRDefault="00965378">
      <w:pPr>
        <w:pStyle w:val="BodyText"/>
        <w:rPr>
          <w:ins w:id="1354" w:author="Dmytro Liaskovskyi" w:date="2016-09-15T16:58:00Z"/>
          <w:del w:id="1355" w:author="Kostiantyn Kudriavtsev" w:date="2016-09-15T15:49:00Z"/>
        </w:rPr>
      </w:pPr>
      <w:bookmarkStart w:id="1356" w:name="_Toc461720014"/>
      <w:bookmarkEnd w:id="1356"/>
    </w:p>
    <w:p w14:paraId="15857C21" w14:textId="78C648D5" w:rsidR="00965378" w:rsidDel="00463055" w:rsidRDefault="00965378">
      <w:pPr>
        <w:pStyle w:val="BodyText"/>
        <w:rPr>
          <w:ins w:id="1357" w:author="Dmytro Liaskovskyi" w:date="2016-09-15T16:58:00Z"/>
          <w:del w:id="1358" w:author="Kostiantyn Kudriavtsev" w:date="2016-09-15T15:49:00Z"/>
        </w:rPr>
      </w:pPr>
      <w:bookmarkStart w:id="1359" w:name="_Toc461720015"/>
      <w:bookmarkEnd w:id="1359"/>
    </w:p>
    <w:p w14:paraId="498E2AFB" w14:textId="69E4FDDA" w:rsidR="00965378" w:rsidDel="00463055" w:rsidRDefault="00965378">
      <w:pPr>
        <w:pStyle w:val="BodyText"/>
        <w:rPr>
          <w:ins w:id="1360" w:author="Dmytro Liaskovskyi" w:date="2016-09-15T16:58:00Z"/>
          <w:del w:id="1361" w:author="Kostiantyn Kudriavtsev" w:date="2016-09-15T15:49:00Z"/>
        </w:rPr>
      </w:pPr>
      <w:bookmarkStart w:id="1362" w:name="_Toc461720016"/>
      <w:bookmarkEnd w:id="1362"/>
    </w:p>
    <w:p w14:paraId="4F3DFA11" w14:textId="10EB7262" w:rsidR="00965378" w:rsidDel="00463055" w:rsidRDefault="00965378">
      <w:pPr>
        <w:pStyle w:val="BodyText"/>
        <w:rPr>
          <w:ins w:id="1363" w:author="Dmytro Liaskovskyi" w:date="2016-09-15T16:58:00Z"/>
          <w:del w:id="1364" w:author="Kostiantyn Kudriavtsev" w:date="2016-09-15T15:49:00Z"/>
        </w:rPr>
      </w:pPr>
      <w:bookmarkStart w:id="1365" w:name="_Toc461720017"/>
      <w:bookmarkEnd w:id="1365"/>
    </w:p>
    <w:p w14:paraId="4DA88925" w14:textId="338FD971" w:rsidR="00965378" w:rsidDel="00463055" w:rsidRDefault="00965378">
      <w:pPr>
        <w:pStyle w:val="BodyText"/>
        <w:rPr>
          <w:del w:id="1366" w:author="Kostiantyn Kudriavtsev" w:date="2016-09-15T15:49:00Z"/>
        </w:rPr>
      </w:pPr>
      <w:bookmarkStart w:id="1367" w:name="_Toc461720018"/>
      <w:bookmarkEnd w:id="1367"/>
    </w:p>
    <w:p w14:paraId="25BD7259" w14:textId="666897FC" w:rsidR="00332710" w:rsidRPr="00C563A1" w:rsidDel="00463055" w:rsidRDefault="00332710">
      <w:pPr>
        <w:pStyle w:val="BodyText"/>
        <w:numPr>
          <w:ilvl w:val="0"/>
          <w:numId w:val="49"/>
        </w:numPr>
        <w:rPr>
          <w:del w:id="1368" w:author="Kostiantyn Kudriavtsev" w:date="2016-09-15T15:49:00Z"/>
        </w:rPr>
      </w:pPr>
      <w:del w:id="1369" w:author="Kostiantyn Kudriavtsev" w:date="2016-09-15T15:49:00Z">
        <w:r w:rsidDel="00463055">
          <w:delText xml:space="preserve">Self-service UI/Backend container – </w:delText>
        </w:r>
        <w:commentRangeStart w:id="1370"/>
        <w:r w:rsidDel="00463055">
          <w:delText>this container shall consist of UI and backend services.</w:delText>
        </w:r>
        <w:commentRangeEnd w:id="1370"/>
        <w:r w:rsidDel="00463055">
          <w:rPr>
            <w:rStyle w:val="CommentReference"/>
            <w:rFonts w:ascii="Times New Roman" w:hAnsi="Times New Roman"/>
          </w:rPr>
          <w:commentReference w:id="1370"/>
        </w:r>
        <w:bookmarkStart w:id="1371" w:name="_Toc461720019"/>
        <w:bookmarkEnd w:id="1371"/>
      </w:del>
    </w:p>
    <w:p w14:paraId="6FD87D65" w14:textId="49889293" w:rsidR="00332710" w:rsidRPr="00C563A1" w:rsidDel="00463055" w:rsidRDefault="00332710">
      <w:pPr>
        <w:pStyle w:val="BodyText"/>
        <w:rPr>
          <w:del w:id="1372" w:author="Kostiantyn Kudriavtsev" w:date="2016-09-15T15:49:00Z"/>
        </w:rPr>
        <w:pPrChange w:id="1373" w:author="Kostiantyn Kudriavtsev" w:date="2016-09-15T12:23:00Z">
          <w:pPr>
            <w:pStyle w:val="BodyText"/>
            <w:jc w:val="center"/>
          </w:pPr>
        </w:pPrChange>
      </w:pPr>
      <w:del w:id="1374" w:author="Kostiantyn Kudriavtsev" w:date="2016-09-15T15:49:00Z">
        <w:r w:rsidRPr="00332710" w:rsidDel="00463055">
          <w:rPr>
            <w:noProof/>
            <w:lang w:val="en-GB" w:eastAsia="en-GB"/>
          </w:rPr>
          <w:drawing>
            <wp:inline distT="0" distB="0" distL="0" distR="0" wp14:anchorId="75A225E4" wp14:editId="5B138116">
              <wp:extent cx="2568218" cy="2095666"/>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3012" cy="2099578"/>
                      </a:xfrm>
                      <a:prstGeom prst="rect">
                        <a:avLst/>
                      </a:prstGeom>
                    </pic:spPr>
                  </pic:pic>
                </a:graphicData>
              </a:graphic>
            </wp:inline>
          </w:drawing>
        </w:r>
        <w:bookmarkStart w:id="1375" w:name="_Toc461720020"/>
        <w:bookmarkEnd w:id="1375"/>
      </w:del>
    </w:p>
    <w:p w14:paraId="5F4F8D51" w14:textId="6676AC44" w:rsidR="00332710" w:rsidRPr="00C563A1" w:rsidDel="00463055" w:rsidRDefault="00332710">
      <w:pPr>
        <w:pStyle w:val="BodyText"/>
        <w:numPr>
          <w:ilvl w:val="0"/>
          <w:numId w:val="49"/>
        </w:numPr>
        <w:rPr>
          <w:del w:id="1376" w:author="Kostiantyn Kudriavtsev" w:date="2016-09-15T15:49:00Z"/>
        </w:rPr>
      </w:pPr>
      <w:del w:id="1377" w:author="Kostiantyn Kudriavtsev" w:date="2016-09-15T15:49:00Z">
        <w:r w:rsidDel="00463055">
          <w:delText>Self-service DB container – mongoDB docker container.</w:delText>
        </w:r>
        <w:bookmarkStart w:id="1378" w:name="_Toc461720021"/>
        <w:bookmarkEnd w:id="1378"/>
      </w:del>
    </w:p>
    <w:p w14:paraId="09ED3F8F" w14:textId="7B9CB7DA" w:rsidR="00332710" w:rsidRPr="00717DE8" w:rsidDel="00463055" w:rsidRDefault="00332710">
      <w:pPr>
        <w:pStyle w:val="BodyText"/>
        <w:numPr>
          <w:ilvl w:val="0"/>
          <w:numId w:val="49"/>
        </w:numPr>
        <w:rPr>
          <w:del w:id="1379" w:author="Kostiantyn Kudriavtsev" w:date="2016-09-15T15:49:00Z"/>
        </w:rPr>
      </w:pPr>
      <w:commentRangeStart w:id="1380"/>
      <w:del w:id="1381" w:author="Kostiantyn Kudriavtsev" w:date="2016-09-15T15:49:00Z">
        <w:r w:rsidDel="00463055">
          <w:delText>Provision service container – container responsible for infrastructure management.</w:delText>
        </w:r>
        <w:commentRangeEnd w:id="1380"/>
        <w:r w:rsidDel="00463055">
          <w:rPr>
            <w:rStyle w:val="CommentReference"/>
            <w:rFonts w:ascii="Times New Roman" w:hAnsi="Times New Roman"/>
          </w:rPr>
          <w:commentReference w:id="1380"/>
        </w:r>
        <w:bookmarkStart w:id="1382" w:name="_Toc461720022"/>
        <w:bookmarkEnd w:id="1382"/>
      </w:del>
    </w:p>
    <w:p w14:paraId="6DAC1056" w14:textId="08F1AEC6" w:rsidR="00332710" w:rsidDel="00463055" w:rsidRDefault="00332710">
      <w:pPr>
        <w:pStyle w:val="BodyText"/>
        <w:rPr>
          <w:del w:id="1383" w:author="Kostiantyn Kudriavtsev" w:date="2016-09-15T15:49:00Z"/>
        </w:rPr>
        <w:pPrChange w:id="1384" w:author="Kostiantyn Kudriavtsev" w:date="2016-09-15T12:23:00Z">
          <w:pPr>
            <w:pStyle w:val="BodyText"/>
            <w:jc w:val="center"/>
          </w:pPr>
        </w:pPrChange>
      </w:pPr>
      <w:del w:id="1385" w:author="Kostiantyn Kudriavtsev" w:date="2016-09-15T15:49:00Z">
        <w:r w:rsidRPr="00332710" w:rsidDel="00463055">
          <w:rPr>
            <w:noProof/>
            <w:lang w:val="en-GB" w:eastAsia="en-GB"/>
          </w:rPr>
          <w:drawing>
            <wp:inline distT="0" distB="0" distL="0" distR="0" wp14:anchorId="5E49F2B5" wp14:editId="164C1C03">
              <wp:extent cx="3105329" cy="184105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0476" cy="1844109"/>
                      </a:xfrm>
                      <a:prstGeom prst="rect">
                        <a:avLst/>
                      </a:prstGeom>
                    </pic:spPr>
                  </pic:pic>
                </a:graphicData>
              </a:graphic>
            </wp:inline>
          </w:drawing>
        </w:r>
        <w:bookmarkStart w:id="1386" w:name="_Toc461720023"/>
        <w:bookmarkEnd w:id="1386"/>
      </w:del>
    </w:p>
    <w:p w14:paraId="149CB585" w14:textId="53D5F674" w:rsidR="007661CC" w:rsidRPr="00C563A1" w:rsidDel="00463055" w:rsidRDefault="0027381A">
      <w:pPr>
        <w:pStyle w:val="BodyText"/>
        <w:rPr>
          <w:del w:id="1387" w:author="Kostiantyn Kudriavtsev" w:date="2016-09-15T15:49:00Z"/>
        </w:rPr>
        <w:pPrChange w:id="1388" w:author="Kostiantyn Kudriavtsev" w:date="2016-09-15T12:23:00Z">
          <w:pPr>
            <w:pStyle w:val="BodyText"/>
            <w:jc w:val="center"/>
          </w:pPr>
        </w:pPrChange>
      </w:pPr>
      <w:del w:id="1389" w:author="Kostiantyn Kudriavtsev" w:date="2016-09-15T15:49:00Z">
        <w:r w:rsidRPr="0027381A" w:rsidDel="00463055">
          <w:rPr>
            <w:highlight w:val="yellow"/>
            <w:rPrChange w:id="1390" w:author="Kostiantyn Kudriavtsev" w:date="2016-09-14T18:07:00Z">
              <w:rPr/>
            </w:rPrChange>
          </w:rPr>
          <w:delText xml:space="preserve">We need to </w:delText>
        </w:r>
        <w:commentRangeStart w:id="1391"/>
        <w:r w:rsidRPr="0027381A" w:rsidDel="00463055">
          <w:rPr>
            <w:highlight w:val="yellow"/>
            <w:rPrChange w:id="1392" w:author="Kostiantyn Kudriavtsev" w:date="2016-09-14T18:07:00Z">
              <w:rPr/>
            </w:rPrChange>
          </w:rPr>
          <w:delText xml:space="preserve">define API </w:delText>
        </w:r>
        <w:commentRangeEnd w:id="1391"/>
        <w:r w:rsidDel="00463055">
          <w:rPr>
            <w:rStyle w:val="CommentReference"/>
            <w:rFonts w:ascii="Times New Roman" w:hAnsi="Times New Roman"/>
            <w:color w:val="auto"/>
          </w:rPr>
          <w:commentReference w:id="1391"/>
        </w:r>
        <w:r w:rsidRPr="0027381A" w:rsidDel="00463055">
          <w:rPr>
            <w:highlight w:val="yellow"/>
            <w:rPrChange w:id="1393" w:author="Kostiantyn Kudriavtsev" w:date="2016-09-14T18:07:00Z">
              <w:rPr/>
            </w:rPrChange>
          </w:rPr>
          <w:delText>for templates</w:delText>
        </w:r>
        <w:r w:rsidRPr="0027381A" w:rsidDel="00463055">
          <w:rPr>
            <w:highlight w:val="yellow"/>
            <w:rPrChange w:id="1394" w:author="Kostiantyn Kudriavtsev" w:date="2016-09-14T18:10:00Z">
              <w:rPr/>
            </w:rPrChange>
          </w:rPr>
          <w:delText>! For example, create_resource API can looks like: docker run –-name &lt;what put here?&gt; epam/jupyter-spark-201 , then we need to pass subnet, role and set of specific arguments for template; or, think we need to get metadata, python script inside of docker can print metadata into stdout and we will need to read output json, but we need to have a way to run this script in the similar way for all templates (aka docker images)</w:delText>
        </w:r>
        <w:bookmarkStart w:id="1395" w:name="_Toc461720024"/>
        <w:bookmarkEnd w:id="1395"/>
      </w:del>
    </w:p>
    <w:p w14:paraId="4429671B" w14:textId="49C50641" w:rsidR="00332710" w:rsidRDefault="00332710" w:rsidP="00332710">
      <w:pPr>
        <w:pStyle w:val="Heading3"/>
      </w:pPr>
      <w:bookmarkStart w:id="1396" w:name="_Toc461639582"/>
      <w:bookmarkStart w:id="1397" w:name="_Toc461720025"/>
      <w:r>
        <w:t>EXPLORATORY ENVIRONMENT</w:t>
      </w:r>
      <w:bookmarkEnd w:id="1396"/>
      <w:bookmarkEnd w:id="1397"/>
    </w:p>
    <w:p w14:paraId="036540EB" w14:textId="03339991" w:rsidR="00332710" w:rsidRDefault="003B3B4E" w:rsidP="002C00C3">
      <w:pPr>
        <w:pStyle w:val="BodyText"/>
        <w:pPrChange w:id="1398" w:author="Paul Gesiak" w:date="2016-09-16T08:45:00Z">
          <w:pPr>
            <w:pStyle w:val="BodyText"/>
            <w:jc w:val="center"/>
          </w:pPr>
        </w:pPrChange>
      </w:pPr>
      <w:ins w:id="1399" w:author="Kostiantyn Kudriavtsev" w:date="2016-09-14T18:12:00Z">
        <w:r>
          <w:rPr>
            <w:noProof/>
            <w:lang w:val="en-GB" w:eastAsia="en-GB"/>
          </w:rPr>
          <mc:AlternateContent>
            <mc:Choice Requires="wps">
              <w:drawing>
                <wp:anchor distT="0" distB="0" distL="114300" distR="114300" simplePos="0" relativeHeight="251680768" behindDoc="0" locked="0" layoutInCell="1" allowOverlap="1" wp14:anchorId="6D971249" wp14:editId="47CFBDF5">
                  <wp:simplePos x="0" y="0"/>
                  <wp:positionH relativeFrom="column">
                    <wp:posOffset>2050771</wp:posOffset>
                  </wp:positionH>
                  <wp:positionV relativeFrom="paragraph">
                    <wp:posOffset>865632</wp:posOffset>
                  </wp:positionV>
                  <wp:extent cx="621792" cy="570586"/>
                  <wp:effectExtent l="38100" t="38100" r="83185" b="58420"/>
                  <wp:wrapNone/>
                  <wp:docPr id="75" name="Straight Arrow Connector 75"/>
                  <wp:cNvGraphicFramePr/>
                  <a:graphic xmlns:a="http://schemas.openxmlformats.org/drawingml/2006/main">
                    <a:graphicData uri="http://schemas.microsoft.com/office/word/2010/wordprocessingShape">
                      <wps:wsp>
                        <wps:cNvCnPr/>
                        <wps:spPr>
                          <a:xfrm flipH="1" flipV="1">
                            <a:off x="0" y="0"/>
                            <a:ext cx="621792" cy="570586"/>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0A953EBE" id="_x0000_t32" coordsize="21600,21600" o:spt="32" o:oned="t" path="m,l21600,21600e" filled="f">
                  <v:path arrowok="t" fillok="f" o:connecttype="none"/>
                  <o:lock v:ext="edit" shapetype="t"/>
                </v:shapetype>
                <v:shape id="Straight Arrow Connector 75" o:spid="_x0000_s1026" type="#_x0000_t32" style="position:absolute;margin-left:161.5pt;margin-top:68.15pt;width:48.95pt;height:44.9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" strokecolor="#5b9bd5 [3204]" strokeweight=".5pt">
                  <v:stroke startarrow="block" endarrow="block" joinstyle="miter"/>
                </v:shape>
              </w:pict>
            </mc:Fallback>
          </mc:AlternateContent>
        </w:r>
      </w:ins>
      <w:r w:rsidR="00CD28A5" w:rsidRPr="00CD28A5">
        <w:rPr>
          <w:noProof/>
        </w:rPr>
        <w:t xml:space="preserve"> </w:t>
      </w:r>
      <w:r w:rsidR="00CD28A5" w:rsidRPr="00CD28A5">
        <w:rPr>
          <w:noProof/>
          <w:lang w:val="en-GB" w:eastAsia="en-GB"/>
        </w:rPr>
        <w:drawing>
          <wp:inline distT="0" distB="0" distL="0" distR="0" wp14:anchorId="7F50547D" wp14:editId="00DB4B9A">
            <wp:extent cx="5941695" cy="2112010"/>
            <wp:effectExtent l="0" t="0" r="190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1695" cy="2112010"/>
                    </a:xfrm>
                    <a:prstGeom prst="rect">
                      <a:avLst/>
                    </a:prstGeom>
                  </pic:spPr>
                </pic:pic>
              </a:graphicData>
            </a:graphic>
          </wp:inline>
        </w:drawing>
      </w:r>
    </w:p>
    <w:p w14:paraId="5E781D22" w14:textId="77777777" w:rsidR="00332710" w:rsidRPr="00720506" w:rsidRDefault="00332710" w:rsidP="002C00C3">
      <w:pPr>
        <w:pStyle w:val="BodyText"/>
      </w:pPr>
    </w:p>
    <w:tbl>
      <w:tblPr>
        <w:tblStyle w:val="TableEPAM"/>
        <w:tblW w:w="0" w:type="auto"/>
        <w:tblInd w:w="-5" w:type="dxa"/>
        <w:tblLook w:val="0480" w:firstRow="0" w:lastRow="0" w:firstColumn="1" w:lastColumn="0" w:noHBand="0" w:noVBand="1"/>
      </w:tblPr>
      <w:tblGrid>
        <w:gridCol w:w="2084"/>
        <w:gridCol w:w="7268"/>
      </w:tblGrid>
      <w:tr w:rsidR="00332710" w14:paraId="314D44BC" w14:textId="77777777" w:rsidTr="00381F7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4102902C" w14:textId="77777777" w:rsidR="00332710" w:rsidRDefault="00332710" w:rsidP="00381F74">
            <w:pPr>
              <w:rPr>
                <w:b/>
              </w:rPr>
            </w:pPr>
            <w:r>
              <w:rPr>
                <w:b/>
              </w:rPr>
              <w:t>Description</w:t>
            </w:r>
          </w:p>
        </w:tc>
        <w:tc>
          <w:tcPr>
            <w:tcW w:w="7268" w:type="dxa"/>
          </w:tcPr>
          <w:p w14:paraId="6ED7D7F5" w14:textId="77777777" w:rsidR="00CD28A5" w:rsidRDefault="00CD28A5" w:rsidP="002C00C3">
            <w:pPr>
              <w:pStyle w:val="BodyText"/>
              <w:cnfStyle w:val="000000100000" w:firstRow="0" w:lastRow="0" w:firstColumn="0" w:lastColumn="0" w:oddVBand="0" w:evenVBand="0" w:oddHBand="1" w:evenHBand="0" w:firstRowFirstColumn="0" w:firstRowLastColumn="0" w:lastRowFirstColumn="0" w:lastRowLastColumn="0"/>
            </w:pPr>
            <w:r>
              <w:t>Exploratory environment consists of following components:</w:t>
            </w:r>
          </w:p>
          <w:p w14:paraId="1A61B444" w14:textId="6D1F8FAD" w:rsidR="00332710" w:rsidRDefault="00332710" w:rsidP="002C00C3">
            <w:pPr>
              <w:pStyle w:val="BodyText"/>
              <w:numPr>
                <w:ilvl w:val="0"/>
                <w:numId w:val="50"/>
              </w:numPr>
              <w:cnfStyle w:val="000000100000" w:firstRow="0" w:lastRow="0" w:firstColumn="0" w:lastColumn="0" w:oddVBand="0" w:evenVBand="0" w:oddHBand="1" w:evenHBand="0" w:firstRowFirstColumn="0" w:firstRowLastColumn="0" w:lastRowFirstColumn="0" w:lastRowLastColumn="0"/>
            </w:pPr>
          </w:p>
        </w:tc>
      </w:tr>
      <w:tr w:rsidR="00332710" w14:paraId="74079533" w14:textId="77777777" w:rsidTr="00381F74">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7C52A454" w14:textId="77777777" w:rsidR="00332710" w:rsidRPr="0018721D" w:rsidRDefault="00332710" w:rsidP="00381F74">
            <w:pPr>
              <w:rPr>
                <w:b/>
              </w:rPr>
            </w:pPr>
            <w:r w:rsidRPr="0018721D">
              <w:rPr>
                <w:b/>
              </w:rPr>
              <w:t>Technology Stack</w:t>
            </w:r>
          </w:p>
        </w:tc>
        <w:tc>
          <w:tcPr>
            <w:tcW w:w="7268" w:type="dxa"/>
          </w:tcPr>
          <w:p w14:paraId="50B302CB" w14:textId="55EB2810" w:rsidR="00CD28A5" w:rsidRDefault="00CD28A5" w:rsidP="002C00C3">
            <w:pPr>
              <w:pStyle w:val="BodyText"/>
              <w:numPr>
                <w:ilvl w:val="0"/>
                <w:numId w:val="50"/>
              </w:numPr>
              <w:cnfStyle w:val="000000010000" w:firstRow="0" w:lastRow="0" w:firstColumn="0" w:lastColumn="0" w:oddVBand="0" w:evenVBand="0" w:oddHBand="0" w:evenHBand="1" w:firstRowFirstColumn="0" w:firstRowLastColumn="0" w:lastRowFirstColumn="0" w:lastRowLastColumn="0"/>
            </w:pPr>
            <w:r>
              <w:t>Analytic tool</w:t>
            </w:r>
            <w:ins w:id="1400" w:author="Kostiantyn Kudriavtsev" w:date="2016-09-14T18:11:00Z">
              <w:r w:rsidR="003B3B4E">
                <w:t xml:space="preserve"> - according to template</w:t>
              </w:r>
            </w:ins>
          </w:p>
          <w:p w14:paraId="6C81283C" w14:textId="5F1EBD6A" w:rsidR="00CD28A5" w:rsidRDefault="00CD28A5" w:rsidP="002C00C3">
            <w:pPr>
              <w:pStyle w:val="BodyText"/>
              <w:numPr>
                <w:ilvl w:val="0"/>
                <w:numId w:val="50"/>
              </w:numPr>
              <w:cnfStyle w:val="000000010000" w:firstRow="0" w:lastRow="0" w:firstColumn="0" w:lastColumn="0" w:oddVBand="0" w:evenVBand="0" w:oddHBand="0" w:evenHBand="1" w:firstRowFirstColumn="0" w:firstRowLastColumn="0" w:lastRowFirstColumn="0" w:lastRowLastColumn="0"/>
            </w:pPr>
            <w:r>
              <w:t xml:space="preserve">Cloud computation resource – cloud-based Spark cluster provided by Amazon (EMR) </w:t>
            </w:r>
          </w:p>
          <w:p w14:paraId="31F178D0" w14:textId="77777777" w:rsidR="00CD28A5" w:rsidRDefault="00CD28A5" w:rsidP="002C00C3">
            <w:pPr>
              <w:pStyle w:val="BodyText"/>
              <w:numPr>
                <w:ilvl w:val="0"/>
                <w:numId w:val="50"/>
              </w:numPr>
              <w:cnfStyle w:val="000000010000" w:firstRow="0" w:lastRow="0" w:firstColumn="0" w:lastColumn="0" w:oddVBand="0" w:evenVBand="0" w:oddHBand="0" w:evenHBand="1" w:firstRowFirstColumn="0" w:firstRowLastColumn="0" w:lastRowFirstColumn="0" w:lastRowLastColumn="0"/>
            </w:pPr>
            <w:r>
              <w:t>Data storage – per each exploratory environment separate storage resources shall be created.</w:t>
            </w:r>
          </w:p>
          <w:p w14:paraId="6DFF3E58" w14:textId="77777777" w:rsidR="00332710" w:rsidRPr="00E97B14" w:rsidRDefault="00332710" w:rsidP="00381F74">
            <w:pPr>
              <w:cnfStyle w:val="000000010000" w:firstRow="0" w:lastRow="0" w:firstColumn="0" w:lastColumn="0" w:oddVBand="0" w:evenVBand="0" w:oddHBand="0" w:evenHBand="1" w:firstRowFirstColumn="0" w:firstRowLastColumn="0" w:lastRowFirstColumn="0" w:lastRowLastColumn="0"/>
            </w:pPr>
          </w:p>
        </w:tc>
      </w:tr>
      <w:tr w:rsidR="00332710" w14:paraId="1A099B02" w14:textId="77777777" w:rsidTr="00381F7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61F3C0A2" w14:textId="77777777" w:rsidR="00332710" w:rsidRPr="0018721D" w:rsidRDefault="00332710" w:rsidP="00381F74">
            <w:pPr>
              <w:rPr>
                <w:b/>
              </w:rPr>
            </w:pPr>
            <w:r w:rsidRPr="0018721D">
              <w:rPr>
                <w:b/>
              </w:rPr>
              <w:t>Related components</w:t>
            </w:r>
          </w:p>
        </w:tc>
        <w:tc>
          <w:tcPr>
            <w:tcW w:w="7268" w:type="dxa"/>
          </w:tcPr>
          <w:p w14:paraId="5F31F179" w14:textId="77777777" w:rsidR="00332710" w:rsidRDefault="00332710" w:rsidP="00381F74">
            <w:pPr>
              <w:cnfStyle w:val="000000100000" w:firstRow="0" w:lastRow="0" w:firstColumn="0" w:lastColumn="0" w:oddVBand="0" w:evenVBand="0" w:oddHBand="1" w:evenHBand="0" w:firstRowFirstColumn="0" w:firstRowLastColumn="0" w:lastRowFirstColumn="0" w:lastRowLastColumn="0"/>
            </w:pPr>
            <w:r>
              <w:t>[List related components with a short description of the relation nature]</w:t>
            </w:r>
          </w:p>
        </w:tc>
      </w:tr>
      <w:tr w:rsidR="00332710" w14:paraId="3CD068DB" w14:textId="77777777" w:rsidTr="00381F74">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7D8C4C5A" w14:textId="77777777" w:rsidR="00332710" w:rsidRPr="0018721D" w:rsidRDefault="00332710" w:rsidP="00381F74">
            <w:pPr>
              <w:rPr>
                <w:b/>
              </w:rPr>
            </w:pPr>
            <w:r w:rsidRPr="0018721D">
              <w:rPr>
                <w:b/>
              </w:rPr>
              <w:t>Covered functional requirements</w:t>
            </w:r>
          </w:p>
        </w:tc>
        <w:tc>
          <w:tcPr>
            <w:tcW w:w="7268" w:type="dxa"/>
          </w:tcPr>
          <w:p w14:paraId="0A5A147B" w14:textId="3DBB4397" w:rsidR="00332710" w:rsidRPr="00720506" w:rsidRDefault="00332710" w:rsidP="002C00C3">
            <w:pPr>
              <w:pStyle w:val="BodyText"/>
              <w:cnfStyle w:val="000000010000" w:firstRow="0" w:lastRow="0" w:firstColumn="0" w:lastColumn="0" w:oddVBand="0" w:evenVBand="0" w:oddHBand="0" w:evenHBand="1" w:firstRowFirstColumn="0" w:firstRowLastColumn="0" w:lastRowFirstColumn="0" w:lastRowLastColumn="0"/>
            </w:pPr>
          </w:p>
        </w:tc>
      </w:tr>
      <w:tr w:rsidR="00332710" w14:paraId="6C9589B3" w14:textId="77777777" w:rsidTr="00381F7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22537FEA" w14:textId="77777777" w:rsidR="00332710" w:rsidRPr="0018721D" w:rsidRDefault="00332710" w:rsidP="00381F74">
            <w:pPr>
              <w:rPr>
                <w:b/>
              </w:rPr>
            </w:pPr>
          </w:p>
        </w:tc>
        <w:tc>
          <w:tcPr>
            <w:tcW w:w="7268" w:type="dxa"/>
          </w:tcPr>
          <w:p w14:paraId="785EEC20" w14:textId="77777777" w:rsidR="00332710" w:rsidRDefault="00332710" w:rsidP="002C00C3">
            <w:pPr>
              <w:pStyle w:val="BodyText"/>
              <w:cnfStyle w:val="000000100000" w:firstRow="0" w:lastRow="0" w:firstColumn="0" w:lastColumn="0" w:oddVBand="0" w:evenVBand="0" w:oddHBand="1" w:evenHBand="0" w:firstRowFirstColumn="0" w:firstRowLastColumn="0" w:lastRowFirstColumn="0" w:lastRowLastColumn="0"/>
            </w:pPr>
          </w:p>
        </w:tc>
      </w:tr>
      <w:tr w:rsidR="00332710" w14:paraId="7D6937AD" w14:textId="77777777" w:rsidTr="00381F74">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3FD07E74" w14:textId="77777777" w:rsidR="00332710" w:rsidRPr="0018721D" w:rsidRDefault="00332710" w:rsidP="00381F74">
            <w:pPr>
              <w:rPr>
                <w:b/>
              </w:rPr>
            </w:pPr>
            <w:r w:rsidRPr="0018721D">
              <w:rPr>
                <w:b/>
              </w:rPr>
              <w:t>Notes</w:t>
            </w:r>
          </w:p>
        </w:tc>
        <w:tc>
          <w:tcPr>
            <w:tcW w:w="7268" w:type="dxa"/>
          </w:tcPr>
          <w:p w14:paraId="3C900DAB" w14:textId="77777777" w:rsidR="00332710" w:rsidRDefault="00332710" w:rsidP="00381F74">
            <w:pPr>
              <w:cnfStyle w:val="000000010000" w:firstRow="0" w:lastRow="0" w:firstColumn="0" w:lastColumn="0" w:oddVBand="0" w:evenVBand="0" w:oddHBand="0" w:evenHBand="1" w:firstRowFirstColumn="0" w:firstRowLastColumn="0" w:lastRowFirstColumn="0" w:lastRowLastColumn="0"/>
            </w:pPr>
            <w:r>
              <w:t>[Put any additional specific notes here]</w:t>
            </w:r>
          </w:p>
        </w:tc>
      </w:tr>
    </w:tbl>
    <w:p w14:paraId="64C26410" w14:textId="77777777" w:rsidR="00CD28A5" w:rsidRDefault="00CD28A5" w:rsidP="002C00C3">
      <w:pPr>
        <w:pStyle w:val="BodyText"/>
      </w:pPr>
    </w:p>
    <w:p w14:paraId="5138ABC7" w14:textId="0B841265" w:rsidR="00CD28A5" w:rsidRDefault="00CD28A5" w:rsidP="002C00C3">
      <w:pPr>
        <w:pStyle w:val="BodyText"/>
      </w:pPr>
      <w:r>
        <w:t>Each exploratory environment shall be isolated and put in separate subnet which will not be accessible from other exploratory environments, however access to collaborative space shall be available.</w:t>
      </w:r>
    </w:p>
    <w:p w14:paraId="4889F0E4" w14:textId="77777777" w:rsidR="00332710" w:rsidRDefault="00332710" w:rsidP="002C00C3">
      <w:pPr>
        <w:pStyle w:val="BodyText"/>
      </w:pPr>
    </w:p>
    <w:p w14:paraId="191C7121" w14:textId="6E244B8D" w:rsidR="00E97B14" w:rsidRDefault="00CD28A5" w:rsidP="002C00C3">
      <w:pPr>
        <w:pStyle w:val="BodyText"/>
      </w:pPr>
      <w:r>
        <w:rPr>
          <w:noProof/>
          <w:lang w:val="en-GB" w:eastAsia="en-GB"/>
        </w:rPr>
        <w:drawing>
          <wp:inline distT="0" distB="0" distL="0" distR="0" wp14:anchorId="08BAE1F0" wp14:editId="77F0025F">
            <wp:extent cx="4957089" cy="257531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1632" cy="2577671"/>
                    </a:xfrm>
                    <a:prstGeom prst="rect">
                      <a:avLst/>
                    </a:prstGeom>
                    <a:noFill/>
                    <a:ln>
                      <a:noFill/>
                    </a:ln>
                  </pic:spPr>
                </pic:pic>
              </a:graphicData>
            </a:graphic>
          </wp:inline>
        </w:drawing>
      </w:r>
    </w:p>
    <w:p w14:paraId="6A1C0576" w14:textId="0D80AD27" w:rsidR="00FD0EFF" w:rsidRPr="00EC0B27" w:rsidRDefault="00FD0EFF" w:rsidP="001272FD">
      <w:pPr>
        <w:pStyle w:val="Heading2"/>
        <w:rPr>
          <w:lang w:val="ru-RU"/>
        </w:rPr>
      </w:pPr>
      <w:bookmarkStart w:id="1401" w:name="_Toc461639583"/>
      <w:bookmarkStart w:id="1402" w:name="_Toc461720026"/>
      <w:r>
        <w:t>SOLUTION IN AWS CLOUD</w:t>
      </w:r>
      <w:bookmarkEnd w:id="1401"/>
      <w:bookmarkEnd w:id="1402"/>
      <w:r w:rsidR="000242C0">
        <w:rPr>
          <w:lang w:val="ru-RU"/>
        </w:rPr>
        <w:t xml:space="preserve"> </w:t>
      </w:r>
    </w:p>
    <w:p w14:paraId="36DA0E66" w14:textId="45DD1500" w:rsidR="00957D75" w:rsidRPr="00AE6F0F" w:rsidRDefault="00957D75" w:rsidP="002C00C3">
      <w:pPr>
        <w:pStyle w:val="BodyText"/>
      </w:pPr>
      <w:r w:rsidRPr="00957D75">
        <w:rPr>
          <w:noProof/>
          <w:lang w:val="en-GB" w:eastAsia="en-GB"/>
        </w:rPr>
        <w:drawing>
          <wp:inline distT="0" distB="0" distL="0" distR="0" wp14:anchorId="4D7B81F5" wp14:editId="74A00547">
            <wp:extent cx="5941695" cy="4144010"/>
            <wp:effectExtent l="0" t="0" r="1905" b="8890"/>
            <wp:docPr id="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1695" cy="4144010"/>
                    </a:xfrm>
                    <a:prstGeom prst="rect">
                      <a:avLst/>
                    </a:prstGeom>
                  </pic:spPr>
                </pic:pic>
              </a:graphicData>
            </a:graphic>
          </wp:inline>
        </w:drawing>
      </w:r>
    </w:p>
    <w:p w14:paraId="0C9E573C" w14:textId="358AAB5D" w:rsidR="00FD0EFF" w:rsidRPr="00FD0EFF" w:rsidRDefault="00FD0EFF" w:rsidP="002C00C3">
      <w:pPr>
        <w:pStyle w:val="BodyText"/>
      </w:pPr>
      <w:r w:rsidRPr="00FD0EFF">
        <w:t>SOLUTION IN MS AZURE CLOUD</w:t>
      </w:r>
    </w:p>
    <w:p w14:paraId="23DCE9FA" w14:textId="216ABBDB" w:rsidR="00FD0EFF" w:rsidDel="00EC0B27" w:rsidRDefault="00FD0EFF" w:rsidP="002C00C3">
      <w:pPr>
        <w:pStyle w:val="BodyText"/>
        <w:rPr>
          <w:del w:id="1403" w:author="Kostiantyn Kudriavtsev" w:date="2016-09-14T15:00:00Z"/>
        </w:rPr>
        <w:pPrChange w:id="1404" w:author="Paul Gesiak" w:date="2016-09-16T08:45:00Z">
          <w:pPr>
            <w:pStyle w:val="Heading3"/>
          </w:pPr>
        </w:pPrChange>
      </w:pPr>
      <w:del w:id="1405" w:author="Kostiantyn Kudriavtsev" w:date="2016-09-14T15:00:00Z">
        <w:r w:rsidDel="00EC0B27">
          <w:lastRenderedPageBreak/>
          <w:delText>Azure mapping</w:delText>
        </w:r>
      </w:del>
    </w:p>
    <w:p w14:paraId="6D08E878" w14:textId="77777777" w:rsidR="00FD0EFF" w:rsidRDefault="00FD0EFF" w:rsidP="002C00C3">
      <w:pPr>
        <w:pStyle w:val="BodyText"/>
      </w:pPr>
    </w:p>
    <w:p w14:paraId="09CB3CD5" w14:textId="4ED09F4A" w:rsidR="00FD0EFF" w:rsidRDefault="00FD0EFF" w:rsidP="002C00C3">
      <w:pPr>
        <w:pStyle w:val="BodyText"/>
      </w:pPr>
      <w:del w:id="1406" w:author="Kostiantyn Kudriavtsev" w:date="2016-09-14T15:00:00Z">
        <w:r w:rsidRPr="003D7B93" w:rsidDel="00EC0B27">
          <w:rPr>
            <w:noProof/>
            <w:lang w:val="en-GB" w:eastAsia="en-GB"/>
          </w:rPr>
          <w:drawing>
            <wp:inline distT="0" distB="0" distL="0" distR="0" wp14:anchorId="54E966F5" wp14:editId="6A4177BB">
              <wp:extent cx="5941695" cy="5357495"/>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1695" cy="5357495"/>
                      </a:xfrm>
                      <a:prstGeom prst="rect">
                        <a:avLst/>
                      </a:prstGeom>
                    </pic:spPr>
                  </pic:pic>
                </a:graphicData>
              </a:graphic>
            </wp:inline>
          </w:drawing>
        </w:r>
      </w:del>
    </w:p>
    <w:p w14:paraId="02DEB9CD" w14:textId="77777777" w:rsidR="00FD0EFF" w:rsidRPr="00AE6F0F" w:rsidRDefault="00FD0EFF" w:rsidP="002C00C3">
      <w:pPr>
        <w:pStyle w:val="BodyText"/>
        <w:pPrChange w:id="1407" w:author="Paul Gesiak" w:date="2016-09-16T08:45:00Z">
          <w:pPr>
            <w:pStyle w:val="Heading2"/>
          </w:pPr>
        </w:pPrChange>
      </w:pPr>
    </w:p>
    <w:p w14:paraId="732CB5FC" w14:textId="2ED21716" w:rsidR="005658C9" w:rsidRDefault="005658C9" w:rsidP="001272FD">
      <w:pPr>
        <w:pStyle w:val="Heading2"/>
      </w:pPr>
      <w:bookmarkStart w:id="1408" w:name="_Toc461639584"/>
      <w:bookmarkStart w:id="1409" w:name="_Toc461720027"/>
      <w:r>
        <w:t>Solution components structure</w:t>
      </w:r>
      <w:bookmarkEnd w:id="1408"/>
      <w:bookmarkEnd w:id="1409"/>
      <w:r>
        <w:t xml:space="preserve"> </w:t>
      </w:r>
    </w:p>
    <w:p w14:paraId="154E6AD4" w14:textId="1270BD2D" w:rsidR="005658C9" w:rsidRPr="009B2E12" w:rsidDel="006B72BE" w:rsidRDefault="005658C9" w:rsidP="002C00C3">
      <w:pPr>
        <w:pStyle w:val="BodyText"/>
        <w:rPr>
          <w:del w:id="1410" w:author="Kostiantyn Kudriavtsev" w:date="2016-09-15T15:52:00Z"/>
        </w:rPr>
        <w:pPrChange w:id="1411" w:author="Paul Gesiak" w:date="2016-09-16T08:45:00Z">
          <w:pPr>
            <w:pStyle w:val="Heading2"/>
          </w:pPr>
        </w:pPrChange>
      </w:pPr>
      <w:del w:id="1412" w:author="Kostiantyn Kudriavtsev" w:date="2016-09-15T15:52:00Z">
        <w:r w:rsidRPr="009B2E12" w:rsidDel="006B72BE">
          <w:delText>[</w:delText>
        </w:r>
        <w:r w:rsidR="00CE7063" w:rsidRPr="009B2E12" w:rsidDel="006B72BE">
          <w:rPr>
            <w:b/>
          </w:rPr>
          <w:delText>Description:</w:delText>
        </w:r>
        <w:r w:rsidR="00CE7063" w:rsidRPr="009B2E12" w:rsidDel="006B72BE">
          <w:delText xml:space="preserve"> </w:delText>
        </w:r>
        <w:r w:rsidRPr="009B2E12" w:rsidDel="006B72BE">
          <w:delText>This section describe</w:delText>
        </w:r>
        <w:r w:rsidR="006C205D" w:rsidRPr="009B2E12" w:rsidDel="006B72BE">
          <w:delText>s the</w:delText>
        </w:r>
        <w:r w:rsidRPr="009B2E12" w:rsidDel="006B72BE">
          <w:delText xml:space="preserve"> internal structure of architecturally significant components.</w:delText>
        </w:r>
      </w:del>
    </w:p>
    <w:p w14:paraId="7C64F83D" w14:textId="0A16350D" w:rsidR="005658C9" w:rsidRPr="009B2E12" w:rsidDel="006B72BE" w:rsidRDefault="005658C9" w:rsidP="002C00C3">
      <w:pPr>
        <w:pStyle w:val="BodyText"/>
        <w:rPr>
          <w:del w:id="1413" w:author="Kostiantyn Kudriavtsev" w:date="2016-09-15T15:52:00Z"/>
        </w:rPr>
        <w:pPrChange w:id="1414" w:author="Paul Gesiak" w:date="2016-09-16T08:45:00Z">
          <w:pPr>
            <w:pStyle w:val="Heading2"/>
          </w:pPr>
        </w:pPrChange>
      </w:pPr>
    </w:p>
    <w:p w14:paraId="48944953" w14:textId="39C4F757" w:rsidR="005658C9" w:rsidRPr="009B2E12" w:rsidDel="006B72BE" w:rsidRDefault="006C205D" w:rsidP="002C00C3">
      <w:pPr>
        <w:pStyle w:val="BodyText"/>
        <w:rPr>
          <w:del w:id="1415" w:author="Kostiantyn Kudriavtsev" w:date="2016-09-15T15:52:00Z"/>
        </w:rPr>
        <w:pPrChange w:id="1416" w:author="Paul Gesiak" w:date="2016-09-16T08:45:00Z">
          <w:pPr>
            <w:pStyle w:val="Heading2"/>
          </w:pPr>
        </w:pPrChange>
      </w:pPr>
      <w:del w:id="1417" w:author="Kostiantyn Kudriavtsev" w:date="2016-09-15T15:52:00Z">
        <w:r w:rsidRPr="009B2E12" w:rsidDel="006B72BE">
          <w:delText>F</w:delText>
        </w:r>
        <w:r w:rsidR="005658C9" w:rsidRPr="009B2E12" w:rsidDel="006B72BE">
          <w:delText>or every solution component</w:delText>
        </w:r>
        <w:r w:rsidRPr="009B2E12" w:rsidDel="006B72BE">
          <w:delText>,</w:delText>
        </w:r>
        <w:r w:rsidR="005658C9" w:rsidRPr="009B2E12" w:rsidDel="006B72BE">
          <w:delText xml:space="preserve"> describe the following things:</w:delText>
        </w:r>
      </w:del>
    </w:p>
    <w:p w14:paraId="7BCDD715" w14:textId="5A8E8934" w:rsidR="005658C9" w:rsidRPr="009B2E12" w:rsidDel="006B72BE" w:rsidRDefault="006C205D" w:rsidP="002C00C3">
      <w:pPr>
        <w:pStyle w:val="BodyText"/>
        <w:rPr>
          <w:del w:id="1418" w:author="Kostiantyn Kudriavtsev" w:date="2016-09-15T15:52:00Z"/>
        </w:rPr>
        <w:pPrChange w:id="1419" w:author="Paul Gesiak" w:date="2016-09-16T08:45:00Z">
          <w:pPr>
            <w:pStyle w:val="BodyText"/>
          </w:pPr>
        </w:pPrChange>
      </w:pPr>
      <w:del w:id="1420" w:author="Kostiantyn Kudriavtsev" w:date="2016-09-15T15:52:00Z">
        <w:r w:rsidRPr="009B2E12" w:rsidDel="006B72BE">
          <w:delText>D</w:delText>
        </w:r>
        <w:r w:rsidR="005658C9" w:rsidRPr="009B2E12" w:rsidDel="006B72BE">
          <w:delText>iagram of sub-components</w:delText>
        </w:r>
      </w:del>
    </w:p>
    <w:p w14:paraId="22C129FB" w14:textId="3B5D9E87" w:rsidR="005658C9" w:rsidRPr="009B2E12" w:rsidDel="006B72BE" w:rsidRDefault="006C205D" w:rsidP="002C00C3">
      <w:pPr>
        <w:pStyle w:val="BodyText"/>
        <w:rPr>
          <w:del w:id="1421" w:author="Kostiantyn Kudriavtsev" w:date="2016-09-15T15:52:00Z"/>
        </w:rPr>
        <w:pPrChange w:id="1422" w:author="Paul Gesiak" w:date="2016-09-16T08:45:00Z">
          <w:pPr>
            <w:pStyle w:val="BodyText"/>
          </w:pPr>
        </w:pPrChange>
      </w:pPr>
      <w:del w:id="1423" w:author="Kostiantyn Kudriavtsev" w:date="2016-09-15T15:52:00Z">
        <w:r w:rsidRPr="009B2E12" w:rsidDel="006B72BE">
          <w:delText>D</w:delText>
        </w:r>
        <w:r w:rsidR="005658C9" w:rsidRPr="009B2E12" w:rsidDel="006B72BE">
          <w:delText>escription of</w:delText>
        </w:r>
        <w:r w:rsidRPr="009B2E12" w:rsidDel="006B72BE">
          <w:delText xml:space="preserve"> the</w:delText>
        </w:r>
        <w:r w:rsidR="005658C9" w:rsidRPr="009B2E12" w:rsidDel="006B72BE">
          <w:delText xml:space="preserve"> sub-components</w:delText>
        </w:r>
        <w:r w:rsidR="00B3594E" w:rsidRPr="009B2E12" w:rsidDel="006B72BE">
          <w:delText>’ behavior</w:delText>
        </w:r>
        <w:r w:rsidR="005658C9" w:rsidRPr="009B2E12" w:rsidDel="006B72BE">
          <w:delText xml:space="preserve"> (in terms of sequences, state-machine, data flow and execution diagrams)</w:delText>
        </w:r>
      </w:del>
    </w:p>
    <w:p w14:paraId="677444A5" w14:textId="18843BFC" w:rsidR="00CE7063" w:rsidRPr="009B2E12" w:rsidDel="006B72BE" w:rsidRDefault="006C205D" w:rsidP="002C00C3">
      <w:pPr>
        <w:pStyle w:val="BodyText"/>
        <w:rPr>
          <w:del w:id="1424" w:author="Kostiantyn Kudriavtsev" w:date="2016-09-15T15:52:00Z"/>
        </w:rPr>
        <w:pPrChange w:id="1425" w:author="Paul Gesiak" w:date="2016-09-16T08:45:00Z">
          <w:pPr>
            <w:pStyle w:val="BodyText"/>
          </w:pPr>
        </w:pPrChange>
      </w:pPr>
      <w:del w:id="1426" w:author="Kostiantyn Kudriavtsev" w:date="2016-09-15T15:52:00Z">
        <w:r w:rsidRPr="009B2E12" w:rsidDel="006B72BE">
          <w:delText>S</w:delText>
        </w:r>
        <w:r w:rsidR="005658C9" w:rsidRPr="009B2E12" w:rsidDel="006B72BE">
          <w:delText>ub-component integration</w:delText>
        </w:r>
      </w:del>
    </w:p>
    <w:p w14:paraId="727A4C33" w14:textId="7ECB1A65" w:rsidR="005658C9" w:rsidRPr="009B2E12" w:rsidDel="006B72BE" w:rsidRDefault="00CE7063" w:rsidP="002C00C3">
      <w:pPr>
        <w:pStyle w:val="BodyText"/>
        <w:rPr>
          <w:del w:id="1427" w:author="Kostiantyn Kudriavtsev" w:date="2016-09-15T15:52:00Z"/>
        </w:rPr>
        <w:pPrChange w:id="1428" w:author="Paul Gesiak" w:date="2016-09-16T08:45:00Z">
          <w:pPr>
            <w:pStyle w:val="BodyText"/>
          </w:pPr>
        </w:pPrChange>
      </w:pPr>
      <w:del w:id="1429" w:author="Kostiantyn Kudriavtsev" w:date="2016-09-15T15:52:00Z">
        <w:r w:rsidRPr="009B2E12" w:rsidDel="006B72BE">
          <w:rPr>
            <w:b/>
          </w:rPr>
          <w:delText>Section Type:</w:delText>
        </w:r>
        <w:r w:rsidRPr="009B2E12" w:rsidDel="006B72BE">
          <w:delText xml:space="preserve"> Mandatory (if legacy solution is to be re-worked and migrated)</w:delText>
        </w:r>
        <w:r w:rsidR="005658C9" w:rsidRPr="009B2E12" w:rsidDel="006B72BE">
          <w:delText>]</w:delText>
        </w:r>
      </w:del>
    </w:p>
    <w:p w14:paraId="58CA2DB2" w14:textId="77777777" w:rsidR="005658C9" w:rsidRDefault="005658C9" w:rsidP="002C00C3">
      <w:pPr>
        <w:pStyle w:val="BodyText"/>
      </w:pPr>
    </w:p>
    <w:p w14:paraId="5F47F887" w14:textId="287F5905" w:rsidR="005658C9" w:rsidRDefault="003E75E8" w:rsidP="005658C9">
      <w:pPr>
        <w:pStyle w:val="Heading3"/>
      </w:pPr>
      <w:bookmarkStart w:id="1430" w:name="_Toc461639585"/>
      <w:bookmarkStart w:id="1431" w:name="_Toc461720028"/>
      <w:r>
        <w:t xml:space="preserve">SELF-SERVICE </w:t>
      </w:r>
      <w:r w:rsidR="00020452">
        <w:t xml:space="preserve">UI </w:t>
      </w:r>
      <w:r>
        <w:t>COMPONENT</w:t>
      </w:r>
      <w:bookmarkEnd w:id="1430"/>
      <w:bookmarkEnd w:id="1431"/>
    </w:p>
    <w:p w14:paraId="67163E57" w14:textId="1B56CDBE" w:rsidR="003E75E8" w:rsidDel="006B72BE" w:rsidRDefault="003E75E8" w:rsidP="002C00C3">
      <w:pPr>
        <w:pStyle w:val="BodyText"/>
        <w:rPr>
          <w:del w:id="1432" w:author="Kostiantyn Kudriavtsev" w:date="2016-09-15T15:52:00Z"/>
          <w:b/>
        </w:rPr>
        <w:pPrChange w:id="1433" w:author="Paul Gesiak" w:date="2016-09-16T08:45:00Z">
          <w:pPr>
            <w:pStyle w:val="BodyText"/>
          </w:pPr>
        </w:pPrChange>
      </w:pPr>
      <w:del w:id="1434" w:author="Kostiantyn Kudriavtsev" w:date="2016-09-15T15:52:00Z">
        <w:r w:rsidDel="006B72BE">
          <w:delText>Web Application that shall provide users with following functionality depending on user role:</w:delText>
        </w:r>
      </w:del>
    </w:p>
    <w:p w14:paraId="5B626DA4" w14:textId="13E68B32" w:rsidR="003E75E8" w:rsidDel="006B72BE" w:rsidRDefault="003E75E8" w:rsidP="002C00C3">
      <w:pPr>
        <w:pStyle w:val="BodyText"/>
        <w:rPr>
          <w:del w:id="1435" w:author="Kostiantyn Kudriavtsev" w:date="2016-09-15T15:52:00Z"/>
          <w:b/>
        </w:rPr>
        <w:pPrChange w:id="1436" w:author="Paul Gesiak" w:date="2016-09-16T08:45:00Z">
          <w:pPr>
            <w:pStyle w:val="BodyText"/>
            <w:numPr>
              <w:numId w:val="45"/>
            </w:numPr>
            <w:ind w:hanging="360"/>
          </w:pPr>
        </w:pPrChange>
      </w:pPr>
      <w:del w:id="1437" w:author="Kostiantyn Kudriavtsev" w:date="2016-09-15T15:52:00Z">
        <w:r w:rsidDel="006B72BE">
          <w:delText>Exploratory environment CRUD</w:delText>
        </w:r>
      </w:del>
    </w:p>
    <w:p w14:paraId="6A1504D7" w14:textId="08C4DC19" w:rsidR="003E75E8" w:rsidDel="006B72BE" w:rsidRDefault="003E75E8" w:rsidP="002C00C3">
      <w:pPr>
        <w:pStyle w:val="BodyText"/>
        <w:rPr>
          <w:del w:id="1438" w:author="Kostiantyn Kudriavtsev" w:date="2016-09-15T15:52:00Z"/>
          <w:b/>
        </w:rPr>
        <w:pPrChange w:id="1439" w:author="Paul Gesiak" w:date="2016-09-16T08:45:00Z">
          <w:pPr>
            <w:pStyle w:val="BodyText"/>
            <w:numPr>
              <w:ilvl w:val="1"/>
              <w:numId w:val="45"/>
            </w:numPr>
            <w:ind w:left="1440" w:hanging="360"/>
          </w:pPr>
        </w:pPrChange>
      </w:pPr>
      <w:del w:id="1440" w:author="Kostiantyn Kudriavtsev" w:date="2016-09-15T15:52:00Z">
        <w:r w:rsidDel="006B72BE">
          <w:delText>Data scientist can manage only his own environments</w:delText>
        </w:r>
      </w:del>
    </w:p>
    <w:p w14:paraId="4367AB42" w14:textId="7E8AC928" w:rsidR="003E75E8" w:rsidDel="006B72BE" w:rsidRDefault="003E75E8" w:rsidP="002C00C3">
      <w:pPr>
        <w:pStyle w:val="BodyText"/>
        <w:rPr>
          <w:del w:id="1441" w:author="Kostiantyn Kudriavtsev" w:date="2016-09-15T15:52:00Z"/>
          <w:b/>
        </w:rPr>
        <w:pPrChange w:id="1442" w:author="Paul Gesiak" w:date="2016-09-16T08:45:00Z">
          <w:pPr>
            <w:pStyle w:val="BodyText"/>
          </w:pPr>
        </w:pPrChange>
      </w:pPr>
      <w:del w:id="1443" w:author="Kostiantyn Kudriavtsev" w:date="2016-09-15T15:52:00Z">
        <w:r w:rsidDel="006B72BE">
          <w:delText>Self-service UI implementation options:</w:delText>
        </w:r>
      </w:del>
    </w:p>
    <w:p w14:paraId="7B21E62E" w14:textId="51088DBB" w:rsidR="003E75E8" w:rsidDel="006B72BE" w:rsidRDefault="003E75E8" w:rsidP="002C00C3">
      <w:pPr>
        <w:pStyle w:val="BodyText"/>
        <w:rPr>
          <w:del w:id="1444" w:author="Kostiantyn Kudriavtsev" w:date="2016-09-15T15:52:00Z"/>
          <w:b/>
        </w:rPr>
        <w:pPrChange w:id="1445" w:author="Paul Gesiak" w:date="2016-09-16T08:45:00Z">
          <w:pPr>
            <w:pStyle w:val="BodyText"/>
            <w:numPr>
              <w:numId w:val="46"/>
            </w:numPr>
            <w:ind w:hanging="360"/>
          </w:pPr>
        </w:pPrChange>
      </w:pPr>
      <w:del w:id="1446" w:author="Kostiantyn Kudriavtsev" w:date="2016-09-15T15:52:00Z">
        <w:r w:rsidRPr="00463055" w:rsidDel="006B72BE">
          <w:delText>Fluid design SPA application based on FLUX</w:delText>
        </w:r>
        <w:r w:rsidDel="006B72BE">
          <w:delText xml:space="preserve"> architecture with REST API backend services (recommended) </w:delText>
        </w:r>
      </w:del>
    </w:p>
    <w:p w14:paraId="5E885F6E" w14:textId="3444761B" w:rsidR="003E75E8" w:rsidDel="006B72BE" w:rsidRDefault="003E75E8" w:rsidP="002C00C3">
      <w:pPr>
        <w:pStyle w:val="BodyText"/>
        <w:rPr>
          <w:del w:id="1447" w:author="Kostiantyn Kudriavtsev" w:date="2016-09-15T15:52:00Z"/>
          <w:b/>
        </w:rPr>
        <w:pPrChange w:id="1448" w:author="Paul Gesiak" w:date="2016-09-16T08:45:00Z">
          <w:pPr>
            <w:pStyle w:val="BodyText"/>
            <w:numPr>
              <w:ilvl w:val="1"/>
              <w:numId w:val="46"/>
            </w:numPr>
            <w:ind w:left="1440" w:hanging="360"/>
          </w:pPr>
        </w:pPrChange>
      </w:pPr>
      <w:commentRangeStart w:id="1449"/>
      <w:del w:id="1450" w:author="Kostiantyn Kudriavtsev" w:date="2016-09-15T15:52:00Z">
        <w:r w:rsidDel="006B72BE">
          <w:delText xml:space="preserve">Front-end technologies </w:delText>
        </w:r>
        <w:commentRangeEnd w:id="1449"/>
        <w:r w:rsidDel="006B72BE">
          <w:rPr>
            <w:rStyle w:val="CommentReference"/>
            <w:rFonts w:ascii="Times New Roman" w:hAnsi="Times New Roman"/>
          </w:rPr>
          <w:commentReference w:id="1449"/>
        </w:r>
        <w:r w:rsidDel="006B72BE">
          <w:delText>– ReactJS, ImmutableObjectJS, Facebook Dispatcher, RequireJS, jQuery, Bootstrap, jest.</w:delText>
        </w:r>
      </w:del>
    </w:p>
    <w:p w14:paraId="30C1EE61" w14:textId="0E6268CB" w:rsidR="003E75E8" w:rsidDel="006B72BE" w:rsidRDefault="003E75E8" w:rsidP="002C00C3">
      <w:pPr>
        <w:pStyle w:val="BodyText"/>
        <w:rPr>
          <w:del w:id="1451" w:author="Kostiantyn Kudriavtsev" w:date="2016-09-15T15:52:00Z"/>
          <w:b/>
        </w:rPr>
        <w:pPrChange w:id="1452" w:author="Paul Gesiak" w:date="2016-09-16T08:45:00Z">
          <w:pPr>
            <w:pStyle w:val="BodyText"/>
            <w:numPr>
              <w:ilvl w:val="1"/>
              <w:numId w:val="46"/>
            </w:numPr>
            <w:ind w:left="1440" w:hanging="360"/>
          </w:pPr>
        </w:pPrChange>
      </w:pPr>
      <w:del w:id="1453" w:author="Kostiantyn Kudriavtsev" w:date="2016-09-15T15:52:00Z">
        <w:r w:rsidDel="006B72BE">
          <w:delText>Backend:</w:delText>
        </w:r>
      </w:del>
    </w:p>
    <w:p w14:paraId="1AE2DCE7" w14:textId="22F5111D" w:rsidR="003E75E8" w:rsidDel="006B72BE" w:rsidRDefault="003E75E8" w:rsidP="002C00C3">
      <w:pPr>
        <w:pStyle w:val="BodyText"/>
        <w:rPr>
          <w:del w:id="1454" w:author="Kostiantyn Kudriavtsev" w:date="2016-09-15T15:52:00Z"/>
          <w:b/>
        </w:rPr>
        <w:pPrChange w:id="1455" w:author="Paul Gesiak" w:date="2016-09-16T08:45:00Z">
          <w:pPr>
            <w:pStyle w:val="BodyText"/>
            <w:numPr>
              <w:ilvl w:val="2"/>
              <w:numId w:val="46"/>
            </w:numPr>
            <w:ind w:left="2160" w:hanging="180"/>
          </w:pPr>
        </w:pPrChange>
      </w:pPr>
      <w:commentRangeStart w:id="1456"/>
      <w:del w:id="1457" w:author="Kostiantyn Kudriavtsev" w:date="2016-09-15T15:52:00Z">
        <w:r w:rsidDel="006B72BE">
          <w:delText xml:space="preserve">Java </w:delText>
        </w:r>
        <w:commentRangeEnd w:id="1456"/>
        <w:r w:rsidDel="006B72BE">
          <w:rPr>
            <w:rStyle w:val="CommentReference"/>
            <w:rFonts w:ascii="Times New Roman" w:hAnsi="Times New Roman"/>
          </w:rPr>
          <w:commentReference w:id="1456"/>
        </w:r>
        <w:r w:rsidDel="006B72BE">
          <w:delText>– Java 8, Jetty, dropwizard.io, mockito, junit.</w:delText>
        </w:r>
      </w:del>
    </w:p>
    <w:p w14:paraId="0C413F58" w14:textId="0AEC0C80" w:rsidR="003E75E8" w:rsidDel="006B72BE" w:rsidRDefault="003E75E8" w:rsidP="002C00C3">
      <w:pPr>
        <w:pStyle w:val="BodyText"/>
        <w:rPr>
          <w:del w:id="1458" w:author="Kostiantyn Kudriavtsev" w:date="2016-09-15T15:52:00Z"/>
          <w:b/>
        </w:rPr>
        <w:pPrChange w:id="1459" w:author="Paul Gesiak" w:date="2016-09-16T08:45:00Z">
          <w:pPr>
            <w:pStyle w:val="BodyText"/>
            <w:numPr>
              <w:numId w:val="46"/>
            </w:numPr>
            <w:ind w:hanging="360"/>
          </w:pPr>
        </w:pPrChange>
      </w:pPr>
      <w:del w:id="1460" w:author="Kostiantyn Kudriavtsev" w:date="2016-09-15T15:52:00Z">
        <w:r w:rsidDel="006B72BE">
          <w:delText>MVC application with server-side generation of client-side markup and logic</w:delText>
        </w:r>
      </w:del>
    </w:p>
    <w:p w14:paraId="3E27DA00" w14:textId="5237824B" w:rsidR="003E75E8" w:rsidRDefault="003E75E8" w:rsidP="002C00C3">
      <w:pPr>
        <w:pStyle w:val="BodyText"/>
        <w:rPr>
          <w:b/>
        </w:rPr>
        <w:pPrChange w:id="1461" w:author="Paul Gesiak" w:date="2016-09-16T08:45:00Z">
          <w:pPr>
            <w:pStyle w:val="BodyText"/>
            <w:numPr>
              <w:ilvl w:val="1"/>
              <w:numId w:val="46"/>
            </w:numPr>
            <w:ind w:left="1440" w:hanging="360"/>
          </w:pPr>
        </w:pPrChange>
      </w:pPr>
      <w:commentRangeStart w:id="1462"/>
      <w:del w:id="1463" w:author="Kostiantyn Kudriavtsev" w:date="2016-09-15T15:52:00Z">
        <w:r w:rsidDel="006B72BE">
          <w:delText xml:space="preserve">Back-end technologies </w:delText>
        </w:r>
        <w:commentRangeEnd w:id="1462"/>
        <w:r w:rsidDel="006B72BE">
          <w:rPr>
            <w:rStyle w:val="CommentReference"/>
            <w:rFonts w:ascii="Times New Roman" w:hAnsi="Times New Roman"/>
          </w:rPr>
          <w:commentReference w:id="1462"/>
        </w:r>
        <w:r w:rsidDel="006B72BE">
          <w:delText>– Java 8, Jetty, Spring, junit, mockito.</w:delText>
        </w:r>
      </w:del>
    </w:p>
    <w:tbl>
      <w:tblPr>
        <w:tblStyle w:val="GridTable4-Accent5"/>
        <w:tblW w:w="0" w:type="auto"/>
        <w:tblLook w:val="04A0" w:firstRow="1" w:lastRow="0" w:firstColumn="1" w:lastColumn="0" w:noHBand="0" w:noVBand="1"/>
      </w:tblPr>
      <w:tblGrid>
        <w:gridCol w:w="3115"/>
        <w:gridCol w:w="3116"/>
        <w:gridCol w:w="3116"/>
      </w:tblGrid>
      <w:tr w:rsidR="003E75E8" w14:paraId="58E0C313" w14:textId="77777777" w:rsidTr="00381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9E31356" w14:textId="77777777" w:rsidR="003E75E8" w:rsidRDefault="003E75E8" w:rsidP="002C00C3">
            <w:pPr>
              <w:pStyle w:val="BodyText"/>
            </w:pPr>
          </w:p>
        </w:tc>
        <w:tc>
          <w:tcPr>
            <w:tcW w:w="3116" w:type="dxa"/>
          </w:tcPr>
          <w:p w14:paraId="37697BD8" w14:textId="77777777" w:rsidR="003E75E8" w:rsidRDefault="003E75E8" w:rsidP="002C00C3">
            <w:pPr>
              <w:pStyle w:val="BodyText"/>
              <w:cnfStyle w:val="100000000000" w:firstRow="1" w:lastRow="0" w:firstColumn="0" w:lastColumn="0" w:oddVBand="0" w:evenVBand="0" w:oddHBand="0" w:evenHBand="0" w:firstRowFirstColumn="0" w:firstRowLastColumn="0" w:lastRowFirstColumn="0" w:lastRowLastColumn="0"/>
            </w:pPr>
            <w:r>
              <w:t>Fluid design SPA /w REST</w:t>
            </w:r>
          </w:p>
        </w:tc>
        <w:tc>
          <w:tcPr>
            <w:tcW w:w="3116" w:type="dxa"/>
          </w:tcPr>
          <w:p w14:paraId="64C0F0BF" w14:textId="77777777" w:rsidR="003E75E8" w:rsidRDefault="003E75E8" w:rsidP="002C00C3">
            <w:pPr>
              <w:pStyle w:val="BodyText"/>
              <w:cnfStyle w:val="100000000000" w:firstRow="1" w:lastRow="0" w:firstColumn="0" w:lastColumn="0" w:oddVBand="0" w:evenVBand="0" w:oddHBand="0" w:evenHBand="0" w:firstRowFirstColumn="0" w:firstRowLastColumn="0" w:lastRowFirstColumn="0" w:lastRowLastColumn="0"/>
            </w:pPr>
            <w:r>
              <w:t>Server-generated web</w:t>
            </w:r>
          </w:p>
        </w:tc>
      </w:tr>
      <w:tr w:rsidR="003E75E8" w14:paraId="36D70B6E" w14:textId="77777777" w:rsidTr="0038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1A89B20" w14:textId="77777777" w:rsidR="003E75E8" w:rsidRDefault="003E75E8" w:rsidP="002C00C3">
            <w:pPr>
              <w:pStyle w:val="BodyText"/>
            </w:pPr>
            <w:r>
              <w:t>Flexibility to modify</w:t>
            </w:r>
          </w:p>
        </w:tc>
        <w:tc>
          <w:tcPr>
            <w:tcW w:w="3116" w:type="dxa"/>
          </w:tcPr>
          <w:p w14:paraId="7C53F1B0" w14:textId="77777777" w:rsidR="003E75E8" w:rsidRDefault="003E75E8" w:rsidP="002C00C3">
            <w:pPr>
              <w:pStyle w:val="BodyText"/>
              <w:cnfStyle w:val="000000100000" w:firstRow="0" w:lastRow="0" w:firstColumn="0" w:lastColumn="0" w:oddVBand="0" w:evenVBand="0" w:oddHBand="1" w:evenHBand="0" w:firstRowFirstColumn="0" w:firstRowLastColumn="0" w:lastRowFirstColumn="0" w:lastRowLastColumn="0"/>
              <w:rPr>
                <w:b/>
              </w:rPr>
            </w:pPr>
            <w:r>
              <w:t>Full control over markup and styling.</w:t>
            </w:r>
          </w:p>
        </w:tc>
        <w:tc>
          <w:tcPr>
            <w:tcW w:w="3116" w:type="dxa"/>
          </w:tcPr>
          <w:p w14:paraId="3B6BEFB0" w14:textId="77777777" w:rsidR="003E75E8" w:rsidRDefault="003E75E8" w:rsidP="002C00C3">
            <w:pPr>
              <w:pStyle w:val="BodyText"/>
              <w:cnfStyle w:val="000000100000" w:firstRow="0" w:lastRow="0" w:firstColumn="0" w:lastColumn="0" w:oddVBand="0" w:evenVBand="0" w:oddHBand="1" w:evenHBand="0" w:firstRowFirstColumn="0" w:firstRowLastColumn="0" w:lastRowFirstColumn="0" w:lastRowLastColumn="0"/>
              <w:rPr>
                <w:b/>
              </w:rPr>
            </w:pPr>
            <w:r>
              <w:t>Limited control, harder to implement and attach nice views.</w:t>
            </w:r>
          </w:p>
        </w:tc>
      </w:tr>
      <w:tr w:rsidR="003E75E8" w14:paraId="191D8965" w14:textId="77777777" w:rsidTr="00381F74">
        <w:tc>
          <w:tcPr>
            <w:cnfStyle w:val="001000000000" w:firstRow="0" w:lastRow="0" w:firstColumn="1" w:lastColumn="0" w:oddVBand="0" w:evenVBand="0" w:oddHBand="0" w:evenHBand="0" w:firstRowFirstColumn="0" w:firstRowLastColumn="0" w:lastRowFirstColumn="0" w:lastRowLastColumn="0"/>
            <w:tcW w:w="3115" w:type="dxa"/>
          </w:tcPr>
          <w:p w14:paraId="72DE424A" w14:textId="77777777" w:rsidR="003E75E8" w:rsidRDefault="003E75E8" w:rsidP="002C00C3">
            <w:pPr>
              <w:pStyle w:val="BodyText"/>
            </w:pPr>
            <w:r>
              <w:t>Scalability / Portability</w:t>
            </w:r>
          </w:p>
        </w:tc>
        <w:tc>
          <w:tcPr>
            <w:tcW w:w="3116" w:type="dxa"/>
          </w:tcPr>
          <w:p w14:paraId="53A20E16" w14:textId="77777777" w:rsidR="003E75E8" w:rsidRDefault="003E75E8" w:rsidP="002C00C3">
            <w:pPr>
              <w:pStyle w:val="BodyText"/>
              <w:cnfStyle w:val="000000000000" w:firstRow="0" w:lastRow="0" w:firstColumn="0" w:lastColumn="0" w:oddVBand="0" w:evenVBand="0" w:oddHBand="0" w:evenHBand="0" w:firstRowFirstColumn="0" w:firstRowLastColumn="0" w:lastRowFirstColumn="0" w:lastRowLastColumn="0"/>
              <w:rPr>
                <w:b/>
              </w:rPr>
            </w:pPr>
            <w:r>
              <w:t>Due to service design much easier to scale and re-use functionality.</w:t>
            </w:r>
          </w:p>
        </w:tc>
        <w:tc>
          <w:tcPr>
            <w:tcW w:w="3116" w:type="dxa"/>
          </w:tcPr>
          <w:p w14:paraId="0B034FEA" w14:textId="77777777" w:rsidR="003E75E8" w:rsidRDefault="003E75E8" w:rsidP="002C00C3">
            <w:pPr>
              <w:pStyle w:val="BodyText"/>
              <w:cnfStyle w:val="000000000000" w:firstRow="0" w:lastRow="0" w:firstColumn="0" w:lastColumn="0" w:oddVBand="0" w:evenVBand="0" w:oddHBand="0" w:evenHBand="0" w:firstRowFirstColumn="0" w:firstRowLastColumn="0" w:lastRowFirstColumn="0" w:lastRowLastColumn="0"/>
              <w:rPr>
                <w:b/>
              </w:rPr>
            </w:pPr>
            <w:r>
              <w:t>Tightly coupled design.</w:t>
            </w:r>
          </w:p>
        </w:tc>
      </w:tr>
      <w:tr w:rsidR="003E75E8" w14:paraId="7A1ED01E" w14:textId="77777777" w:rsidTr="0038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D2CA2D0" w14:textId="77777777" w:rsidR="003E75E8" w:rsidRDefault="003E75E8" w:rsidP="002C00C3">
            <w:pPr>
              <w:pStyle w:val="BodyText"/>
            </w:pPr>
            <w:r>
              <w:t>Maintainability</w:t>
            </w:r>
          </w:p>
        </w:tc>
        <w:tc>
          <w:tcPr>
            <w:tcW w:w="3116" w:type="dxa"/>
          </w:tcPr>
          <w:p w14:paraId="546EC51A" w14:textId="77777777" w:rsidR="003E75E8" w:rsidRDefault="003E75E8" w:rsidP="002C00C3">
            <w:pPr>
              <w:pStyle w:val="BodyText"/>
              <w:cnfStyle w:val="000000100000" w:firstRow="0" w:lastRow="0" w:firstColumn="0" w:lastColumn="0" w:oddVBand="0" w:evenVBand="0" w:oddHBand="1" w:evenHBand="0" w:firstRowFirstColumn="0" w:firstRowLastColumn="0" w:lastRowFirstColumn="0" w:lastRowLastColumn="0"/>
              <w:rPr>
                <w:b/>
              </w:rPr>
            </w:pPr>
            <w:r>
              <w:t>Separated UI, granular backend make system easier to test, support and troubleshoot.</w:t>
            </w:r>
          </w:p>
        </w:tc>
        <w:tc>
          <w:tcPr>
            <w:tcW w:w="3116" w:type="dxa"/>
          </w:tcPr>
          <w:p w14:paraId="388C517C" w14:textId="77777777" w:rsidR="003E75E8" w:rsidRDefault="003E75E8" w:rsidP="002C00C3">
            <w:pPr>
              <w:pStyle w:val="BodyText"/>
              <w:cnfStyle w:val="000000100000" w:firstRow="0" w:lastRow="0" w:firstColumn="0" w:lastColumn="0" w:oddVBand="0" w:evenVBand="0" w:oddHBand="1" w:evenHBand="0" w:firstRowFirstColumn="0" w:firstRowLastColumn="0" w:lastRowFirstColumn="0" w:lastRowLastColumn="0"/>
              <w:rPr>
                <w:b/>
              </w:rPr>
            </w:pPr>
            <w:r>
              <w:t>More efforts required for system support and testing.</w:t>
            </w:r>
          </w:p>
        </w:tc>
      </w:tr>
      <w:tr w:rsidR="003E75E8" w14:paraId="51807CFB" w14:textId="77777777" w:rsidTr="00381F74">
        <w:tc>
          <w:tcPr>
            <w:cnfStyle w:val="001000000000" w:firstRow="0" w:lastRow="0" w:firstColumn="1" w:lastColumn="0" w:oddVBand="0" w:evenVBand="0" w:oddHBand="0" w:evenHBand="0" w:firstRowFirstColumn="0" w:firstRowLastColumn="0" w:lastRowFirstColumn="0" w:lastRowLastColumn="0"/>
            <w:tcW w:w="3115" w:type="dxa"/>
          </w:tcPr>
          <w:p w14:paraId="0B231972" w14:textId="77777777" w:rsidR="003E75E8" w:rsidRDefault="003E75E8" w:rsidP="002C00C3">
            <w:pPr>
              <w:pStyle w:val="BodyText"/>
            </w:pPr>
            <w:r>
              <w:t>Future</w:t>
            </w:r>
          </w:p>
        </w:tc>
        <w:tc>
          <w:tcPr>
            <w:tcW w:w="3116" w:type="dxa"/>
          </w:tcPr>
          <w:p w14:paraId="5C93D858" w14:textId="77777777" w:rsidR="003E75E8" w:rsidRDefault="003E75E8" w:rsidP="002C00C3">
            <w:pPr>
              <w:pStyle w:val="BodyText"/>
              <w:cnfStyle w:val="000000000000" w:firstRow="0" w:lastRow="0" w:firstColumn="0" w:lastColumn="0" w:oddVBand="0" w:evenVBand="0" w:oddHBand="0" w:evenHBand="0" w:firstRowFirstColumn="0" w:firstRowLastColumn="0" w:lastRowFirstColumn="0" w:lastRowLastColumn="0"/>
              <w:rPr>
                <w:b/>
              </w:rPr>
            </w:pPr>
            <w:r>
              <w:t>Industry standard.</w:t>
            </w:r>
          </w:p>
        </w:tc>
        <w:tc>
          <w:tcPr>
            <w:tcW w:w="3116" w:type="dxa"/>
          </w:tcPr>
          <w:p w14:paraId="2EDF8F12" w14:textId="77777777" w:rsidR="003E75E8" w:rsidRDefault="003E75E8" w:rsidP="002C00C3">
            <w:pPr>
              <w:pStyle w:val="BodyText"/>
              <w:cnfStyle w:val="000000000000" w:firstRow="0" w:lastRow="0" w:firstColumn="0" w:lastColumn="0" w:oddVBand="0" w:evenVBand="0" w:oddHBand="0" w:evenHBand="0" w:firstRowFirstColumn="0" w:firstRowLastColumn="0" w:lastRowFirstColumn="0" w:lastRowLastColumn="0"/>
              <w:rPr>
                <w:b/>
              </w:rPr>
            </w:pPr>
            <w:r>
              <w:t>This approach is no longer treated as industry standard.</w:t>
            </w:r>
          </w:p>
        </w:tc>
      </w:tr>
      <w:tr w:rsidR="003E75E8" w14:paraId="3E016815" w14:textId="77777777" w:rsidTr="0038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947820C" w14:textId="77777777" w:rsidR="003E75E8" w:rsidRDefault="003E75E8" w:rsidP="002C00C3">
            <w:pPr>
              <w:pStyle w:val="BodyText"/>
            </w:pPr>
            <w:r>
              <w:t>Costs</w:t>
            </w:r>
          </w:p>
        </w:tc>
        <w:tc>
          <w:tcPr>
            <w:tcW w:w="3116" w:type="dxa"/>
          </w:tcPr>
          <w:p w14:paraId="5754F088" w14:textId="77777777" w:rsidR="003E75E8" w:rsidRDefault="003E75E8" w:rsidP="002C00C3">
            <w:pPr>
              <w:pStyle w:val="BodyText"/>
              <w:cnfStyle w:val="000000100000" w:firstRow="0" w:lastRow="0" w:firstColumn="0" w:lastColumn="0" w:oddVBand="0" w:evenVBand="0" w:oddHBand="1" w:evenHBand="0" w:firstRowFirstColumn="0" w:firstRowLastColumn="0" w:lastRowFirstColumn="0" w:lastRowLastColumn="0"/>
              <w:rPr>
                <w:b/>
              </w:rPr>
            </w:pPr>
            <w:r>
              <w:t>About 2x-3x higher cost for UI implementation than server generated web approach.</w:t>
            </w:r>
          </w:p>
        </w:tc>
        <w:tc>
          <w:tcPr>
            <w:tcW w:w="3116" w:type="dxa"/>
          </w:tcPr>
          <w:p w14:paraId="709C7A01" w14:textId="77777777" w:rsidR="003E75E8" w:rsidRDefault="003E75E8" w:rsidP="002C00C3">
            <w:pPr>
              <w:pStyle w:val="BodyText"/>
              <w:cnfStyle w:val="000000100000" w:firstRow="0" w:lastRow="0" w:firstColumn="0" w:lastColumn="0" w:oddVBand="0" w:evenVBand="0" w:oddHBand="1" w:evenHBand="0" w:firstRowFirstColumn="0" w:firstRowLastColumn="0" w:lastRowFirstColumn="0" w:lastRowLastColumn="0"/>
            </w:pPr>
          </w:p>
        </w:tc>
      </w:tr>
    </w:tbl>
    <w:p w14:paraId="5702C0E0" w14:textId="77777777" w:rsidR="003E75E8" w:rsidRPr="003E75E8" w:rsidRDefault="003E75E8" w:rsidP="002C00C3">
      <w:pPr>
        <w:pStyle w:val="BodyText"/>
      </w:pPr>
    </w:p>
    <w:p w14:paraId="1FAE23A6" w14:textId="10899F79" w:rsidR="005658C9" w:rsidRPr="009B2E12" w:rsidDel="006B72BE" w:rsidRDefault="005658C9">
      <w:pPr>
        <w:pStyle w:val="BodyText"/>
        <w:rPr>
          <w:del w:id="1464" w:author="Kostiantyn Kudriavtsev" w:date="2016-09-15T15:52:00Z"/>
        </w:rPr>
      </w:pPr>
      <w:del w:id="1465" w:author="Kostiantyn Kudriavtsev" w:date="2016-09-15T15:52:00Z">
        <w:r w:rsidRPr="009B2E12" w:rsidDel="006B72BE">
          <w:delText xml:space="preserve">[Describe main sub-components in this section: </w:delText>
        </w:r>
        <w:bookmarkStart w:id="1466" w:name="_Toc461720029"/>
        <w:bookmarkEnd w:id="1466"/>
      </w:del>
    </w:p>
    <w:p w14:paraId="769A5BB6" w14:textId="4100A4C1" w:rsidR="005658C9" w:rsidRPr="009B2E12" w:rsidDel="006B72BE" w:rsidRDefault="005658C9">
      <w:pPr>
        <w:pStyle w:val="Comment"/>
        <w:numPr>
          <w:ilvl w:val="0"/>
          <w:numId w:val="16"/>
        </w:numPr>
        <w:rPr>
          <w:del w:id="1467" w:author="Kostiantyn Kudriavtsev" w:date="2016-09-15T15:52:00Z"/>
        </w:rPr>
        <w:pPrChange w:id="1468" w:author="Kostiantyn Kudriavtsev" w:date="2016-09-15T12:23:00Z">
          <w:pPr>
            <w:pStyle w:val="BodyText"/>
          </w:pPr>
        </w:pPrChange>
      </w:pPr>
      <w:del w:id="1469" w:author="Kostiantyn Kudriavtsev" w:date="2016-09-15T15:52:00Z">
        <w:r w:rsidRPr="009B2E12" w:rsidDel="006B72BE">
          <w:delText>Sub-component contract</w:delText>
        </w:r>
        <w:bookmarkStart w:id="1470" w:name="_Toc461720030"/>
        <w:bookmarkEnd w:id="1470"/>
      </w:del>
    </w:p>
    <w:p w14:paraId="1ABD4F1A" w14:textId="0B087920" w:rsidR="005658C9" w:rsidRPr="009B2E12" w:rsidDel="006B72BE" w:rsidRDefault="005658C9">
      <w:pPr>
        <w:pStyle w:val="Comment"/>
        <w:numPr>
          <w:ilvl w:val="0"/>
          <w:numId w:val="16"/>
        </w:numPr>
        <w:rPr>
          <w:del w:id="1471" w:author="Kostiantyn Kudriavtsev" w:date="2016-09-15T15:52:00Z"/>
        </w:rPr>
      </w:pPr>
      <w:del w:id="1472" w:author="Kostiantyn Kudriavtsev" w:date="2016-09-15T15:52:00Z">
        <w:r w:rsidRPr="009B2E12" w:rsidDel="006B72BE">
          <w:delText>Sub-component diagram</w:delText>
        </w:r>
        <w:bookmarkStart w:id="1473" w:name="_Toc461720031"/>
        <w:bookmarkEnd w:id="1473"/>
      </w:del>
    </w:p>
    <w:p w14:paraId="6B906731" w14:textId="75D023BB" w:rsidR="005658C9" w:rsidRPr="009B2E12" w:rsidDel="006B72BE" w:rsidRDefault="00571F41">
      <w:pPr>
        <w:pStyle w:val="Comment"/>
        <w:numPr>
          <w:ilvl w:val="0"/>
          <w:numId w:val="16"/>
        </w:numPr>
        <w:rPr>
          <w:del w:id="1474" w:author="Kostiantyn Kudriavtsev" w:date="2016-09-15T15:52:00Z"/>
        </w:rPr>
      </w:pPr>
      <w:del w:id="1475" w:author="Kostiantyn Kudriavtsev" w:date="2016-09-15T15:52:00Z">
        <w:r w:rsidRPr="009B2E12" w:rsidDel="006B72BE">
          <w:delText>Sub-component relations/dependencies</w:delText>
        </w:r>
        <w:r w:rsidR="005658C9" w:rsidRPr="009B2E12" w:rsidDel="006B72BE">
          <w:delText>]</w:delText>
        </w:r>
        <w:bookmarkStart w:id="1476" w:name="_Toc461720032"/>
        <w:bookmarkEnd w:id="1476"/>
      </w:del>
    </w:p>
    <w:p w14:paraId="1DD3BF56" w14:textId="4CF7C334" w:rsidR="005658C9" w:rsidDel="006B72BE" w:rsidRDefault="005658C9">
      <w:pPr>
        <w:pStyle w:val="BodyText"/>
        <w:rPr>
          <w:del w:id="1477" w:author="Kostiantyn Kudriavtsev" w:date="2016-09-15T15:52:00Z"/>
        </w:rPr>
      </w:pPr>
      <w:bookmarkStart w:id="1478" w:name="_Toc461720033"/>
      <w:bookmarkEnd w:id="1478"/>
    </w:p>
    <w:p w14:paraId="5F5FF585" w14:textId="5CA62DBD" w:rsidR="005658C9" w:rsidRDefault="00020452" w:rsidP="005658C9">
      <w:pPr>
        <w:pStyle w:val="Heading3"/>
      </w:pPr>
      <w:bookmarkStart w:id="1479" w:name="_Toc461639586"/>
      <w:bookmarkStart w:id="1480" w:name="_Ref461717962"/>
      <w:bookmarkStart w:id="1481" w:name="_Toc461720034"/>
      <w:r>
        <w:t>PROVISION SERVICE</w:t>
      </w:r>
      <w:bookmarkEnd w:id="1479"/>
      <w:ins w:id="1482" w:author="Dmytro Liaskovskyi" w:date="2016-09-15T15:56:00Z">
        <w:r w:rsidR="00315398">
          <w:t xml:space="preserve"> - VOLODYMYR</w:t>
        </w:r>
      </w:ins>
      <w:bookmarkEnd w:id="1480"/>
      <w:bookmarkEnd w:id="1481"/>
    </w:p>
    <w:p w14:paraId="4527332E" w14:textId="77777777" w:rsidR="00332710" w:rsidRDefault="00332710" w:rsidP="002C00C3">
      <w:pPr>
        <w:pStyle w:val="BodyText"/>
        <w:rPr>
          <w:b/>
        </w:rPr>
      </w:pPr>
      <w:r>
        <w:t>Service responsible for infrastructure management:</w:t>
      </w:r>
    </w:p>
    <w:p w14:paraId="0BE347F3" w14:textId="77777777" w:rsidR="00332710" w:rsidRDefault="00332710" w:rsidP="002C00C3">
      <w:pPr>
        <w:pStyle w:val="BodyText"/>
        <w:numPr>
          <w:ilvl w:val="0"/>
          <w:numId w:val="47"/>
        </w:numPr>
        <w:rPr>
          <w:b/>
        </w:rPr>
      </w:pPr>
      <w:r>
        <w:t>Exploratory environment CRUD.</w:t>
      </w:r>
    </w:p>
    <w:p w14:paraId="294BFFC2" w14:textId="77777777" w:rsidR="00332710" w:rsidRPr="002E777C" w:rsidRDefault="00332710" w:rsidP="002C00C3">
      <w:pPr>
        <w:pStyle w:val="BodyText"/>
        <w:numPr>
          <w:ilvl w:val="0"/>
          <w:numId w:val="47"/>
        </w:numPr>
        <w:rPr>
          <w:b/>
        </w:rPr>
      </w:pPr>
      <w:r w:rsidRPr="002E777C">
        <w:t>Collaborative space management.</w:t>
      </w:r>
    </w:p>
    <w:p w14:paraId="639F7E15" w14:textId="77777777" w:rsidR="00332710" w:rsidRDefault="00332710" w:rsidP="002C00C3">
      <w:pPr>
        <w:pStyle w:val="BodyText"/>
        <w:numPr>
          <w:ilvl w:val="0"/>
          <w:numId w:val="47"/>
        </w:numPr>
        <w:rPr>
          <w:b/>
        </w:rPr>
      </w:pPr>
      <w:r>
        <w:t>Manage infrastructure templates.</w:t>
      </w:r>
    </w:p>
    <w:p w14:paraId="78B4C5D7" w14:textId="3F10BD39" w:rsidR="00332710" w:rsidRDefault="00332710" w:rsidP="002C00C3">
      <w:pPr>
        <w:pStyle w:val="BodyText"/>
        <w:rPr>
          <w:b/>
        </w:rPr>
      </w:pPr>
      <w:r>
        <w:t xml:space="preserve">Provision service </w:t>
      </w:r>
      <w:del w:id="1483" w:author="Kostiantyn Kudriavtsev" w:date="2016-09-15T15:53:00Z">
        <w:r w:rsidDel="001A0AE3">
          <w:delText xml:space="preserve">shall </w:delText>
        </w:r>
      </w:del>
      <w:r>
        <w:t>provide</w:t>
      </w:r>
      <w:ins w:id="1484" w:author="Kostiantyn Kudriavtsev" w:date="2016-09-15T15:53:00Z">
        <w:r w:rsidR="001A0AE3">
          <w:t>s</w:t>
        </w:r>
      </w:ins>
      <w:r>
        <w:t xml:space="preserve"> API for these operations.</w:t>
      </w:r>
    </w:p>
    <w:p w14:paraId="5CB74EC2" w14:textId="77777777" w:rsidR="00DD66A8" w:rsidRDefault="00332710" w:rsidP="002C00C3">
      <w:pPr>
        <w:pStyle w:val="BodyText"/>
        <w:rPr>
          <w:ins w:id="1485" w:author="Kostiantyn Kudriavtsev" w:date="2016-09-15T16:09:00Z"/>
        </w:rPr>
      </w:pPr>
      <w:r>
        <w:t xml:space="preserve">Provision service shall be implemented in technology selected in Self-Service UI and run </w:t>
      </w:r>
      <w:proofErr w:type="spellStart"/>
      <w:r>
        <w:t>Boto</w:t>
      </w:r>
      <w:proofErr w:type="spellEnd"/>
      <w:r>
        <w:t>/Python scripts as well environment templates.</w:t>
      </w:r>
      <w:ins w:id="1486" w:author="Kostiantyn Kudriavtsev" w:date="2016-09-15T16:07:00Z">
        <w:r w:rsidR="00DD66A8">
          <w:t xml:space="preserve"> </w:t>
        </w:r>
      </w:ins>
    </w:p>
    <w:p w14:paraId="05006D8D" w14:textId="0B03515C" w:rsidR="00DD66A8" w:rsidRDefault="00DD66A8" w:rsidP="002C00C3">
      <w:pPr>
        <w:pStyle w:val="BodyText"/>
        <w:rPr>
          <w:ins w:id="1487" w:author="Kostiantyn Kudriavtsev" w:date="2016-09-15T16:09:00Z"/>
        </w:rPr>
      </w:pPr>
      <w:ins w:id="1488" w:author="Kostiantyn Kudriavtsev" w:date="2016-09-15T16:09:00Z">
        <w:r>
          <w:lastRenderedPageBreak/>
          <w:t>There are three type of containers:</w:t>
        </w:r>
      </w:ins>
    </w:p>
    <w:p w14:paraId="7C77624E" w14:textId="13EB097D" w:rsidR="00DD66A8" w:rsidRDefault="00DD66A8" w:rsidP="002C00C3">
      <w:pPr>
        <w:pStyle w:val="BodyText"/>
        <w:rPr>
          <w:ins w:id="1489" w:author="Kostiantyn Kudriavtsev" w:date="2016-09-15T16:09:00Z"/>
        </w:rPr>
      </w:pPr>
      <w:ins w:id="1490" w:author="Kostiantyn Kudriavtsev" w:date="2016-09-15T16:09:00Z">
        <w:r>
          <w:t>Initial environment - edge node, bucket (data bucket + management bucket), role with policy)</w:t>
        </w:r>
      </w:ins>
    </w:p>
    <w:p w14:paraId="4C2D3E65" w14:textId="7E36FA07" w:rsidR="00DD66A8" w:rsidRDefault="00DD66A8" w:rsidP="002C00C3">
      <w:pPr>
        <w:pStyle w:val="BodyText"/>
        <w:rPr>
          <w:ins w:id="1491" w:author="Kostiantyn Kudriavtsev" w:date="2016-09-15T16:10:00Z"/>
        </w:rPr>
      </w:pPr>
      <w:ins w:id="1492" w:author="Kostiantyn Kudriavtsev" w:date="2016-09-15T16:09:00Z">
        <w:r>
          <w:t>Analytical tool – one machine with applied existing subnet and role</w:t>
        </w:r>
      </w:ins>
      <w:ins w:id="1493" w:author="Kostiantyn Kudriavtsev" w:date="2016-09-15T16:10:00Z">
        <w:r>
          <w:t>/</w:t>
        </w:r>
      </w:ins>
      <w:ins w:id="1494" w:author="Kostiantyn Kudriavtsev" w:date="2016-09-15T16:09:00Z">
        <w:r>
          <w:t>policy</w:t>
        </w:r>
      </w:ins>
    </w:p>
    <w:p w14:paraId="1E22E8F0" w14:textId="1BBAC3FA" w:rsidR="00DD66A8" w:rsidRDefault="00DD66A8" w:rsidP="002C00C3">
      <w:pPr>
        <w:pStyle w:val="BodyText"/>
        <w:rPr>
          <w:ins w:id="1495" w:author="Kostiantyn Kudriavtsev" w:date="2016-09-15T16:09:00Z"/>
        </w:rPr>
      </w:pPr>
      <w:ins w:id="1496" w:author="Kostiantyn Kudriavtsev" w:date="2016-09-15T16:10:00Z">
        <w:r>
          <w:t>Computational template (EMR) – EMR, reuses existing subnet, roles/policy</w:t>
        </w:r>
      </w:ins>
    </w:p>
    <w:p w14:paraId="4A16BD9E" w14:textId="7AF2EC04" w:rsidR="00332710" w:rsidRDefault="00DD66A8" w:rsidP="002C00C3">
      <w:pPr>
        <w:pStyle w:val="BodyText"/>
        <w:rPr>
          <w:ins w:id="1497" w:author="Kostiantyn Kudriavtsev" w:date="2016-09-15T16:07:00Z"/>
        </w:rPr>
      </w:pPr>
      <w:ins w:id="1498" w:author="Kostiantyn Kudriavtsev" w:date="2016-09-15T16:07:00Z">
        <w:r>
          <w:t>The following table illustrates API for each type of template</w:t>
        </w:r>
      </w:ins>
      <w:ins w:id="1499" w:author="Kostiantyn Kudriavtsev" w:date="2016-09-15T16:12:00Z">
        <w:r>
          <w:t xml:space="preserve"> where (+)</w:t>
        </w:r>
      </w:ins>
      <w:ins w:id="1500" w:author="Kostiantyn Kudriavtsev" w:date="2016-09-15T16:07:00Z">
        <w:r>
          <w:t xml:space="preserve"> means that method is implemented and (</w:t>
        </w:r>
      </w:ins>
      <w:ins w:id="1501" w:author="Kostiantyn Kudriavtsev" w:date="2016-09-15T16:12:00Z">
        <w:r>
          <w:t>-</w:t>
        </w:r>
      </w:ins>
      <w:ins w:id="1502" w:author="Kostiantyn Kudriavtsev" w:date="2016-09-15T16:07:00Z">
        <w:r>
          <w:t>)</w:t>
        </w:r>
      </w:ins>
      <w:ins w:id="1503" w:author="Kostiantyn Kudriavtsev" w:date="2016-09-15T16:12:00Z">
        <w:r>
          <w:t xml:space="preserve"> means method is not implemented</w:t>
        </w:r>
      </w:ins>
      <w:ins w:id="1504" w:author="Kostiantyn Kudriavtsev" w:date="2016-09-15T16:07:00Z">
        <w:r>
          <w:t>:</w:t>
        </w:r>
      </w:ins>
    </w:p>
    <w:tbl>
      <w:tblPr>
        <w:tblStyle w:val="GridTable4-Accent1"/>
        <w:tblW w:w="0" w:type="auto"/>
        <w:tblLook w:val="04A0" w:firstRow="1" w:lastRow="0" w:firstColumn="1" w:lastColumn="0" w:noHBand="0" w:noVBand="1"/>
        <w:tblPrChange w:id="1505" w:author="Kostiantyn Kudriavtsev" w:date="2016-09-15T16:10:00Z">
          <w:tblPr>
            <w:tblStyle w:val="TableGrid"/>
            <w:tblW w:w="0" w:type="auto"/>
            <w:tblInd w:w="360" w:type="dxa"/>
            <w:tblLook w:val="04A0" w:firstRow="1" w:lastRow="0" w:firstColumn="1" w:lastColumn="0" w:noHBand="0" w:noVBand="1"/>
          </w:tblPr>
        </w:tblPrChange>
      </w:tblPr>
      <w:tblGrid>
        <w:gridCol w:w="2219"/>
        <w:gridCol w:w="2407"/>
        <w:gridCol w:w="2178"/>
        <w:gridCol w:w="2543"/>
        <w:tblGridChange w:id="1506">
          <w:tblGrid>
            <w:gridCol w:w="720"/>
            <w:gridCol w:w="1499"/>
            <w:gridCol w:w="747"/>
            <w:gridCol w:w="1660"/>
            <w:gridCol w:w="587"/>
            <w:gridCol w:w="1591"/>
            <w:gridCol w:w="656"/>
            <w:gridCol w:w="1887"/>
            <w:gridCol w:w="360"/>
          </w:tblGrid>
        </w:tblGridChange>
      </w:tblGrid>
      <w:tr w:rsidR="00DD66A8" w14:paraId="7E649F33" w14:textId="77777777" w:rsidTr="00DD66A8">
        <w:trPr>
          <w:cnfStyle w:val="100000000000" w:firstRow="1" w:lastRow="0" w:firstColumn="0" w:lastColumn="0" w:oddVBand="0" w:evenVBand="0" w:oddHBand="0" w:evenHBand="0" w:firstRowFirstColumn="0" w:firstRowLastColumn="0" w:lastRowFirstColumn="0" w:lastRowLastColumn="0"/>
          <w:ins w:id="1507" w:author="Kostiantyn Kudriavtsev" w:date="2016-09-15T16:08:00Z"/>
          <w:trPrChange w:id="1508" w:author="Kostiantyn Kudriavtsev" w:date="2016-09-15T16:10:00Z">
            <w:trPr>
              <w:gridBefore w:val="1"/>
            </w:trPr>
          </w:trPrChange>
        </w:trPr>
        <w:tc>
          <w:tcPr>
            <w:cnfStyle w:val="001000000000" w:firstRow="0" w:lastRow="0" w:firstColumn="1" w:lastColumn="0" w:oddVBand="0" w:evenVBand="0" w:oddHBand="0" w:evenHBand="0" w:firstRowFirstColumn="0" w:firstRowLastColumn="0" w:lastRowFirstColumn="0" w:lastRowLastColumn="0"/>
            <w:tcW w:w="1696" w:type="dxa"/>
            <w:tcPrChange w:id="1509" w:author="Kostiantyn Kudriavtsev" w:date="2016-09-15T16:10:00Z">
              <w:tcPr>
                <w:tcW w:w="2336" w:type="dxa"/>
                <w:gridSpan w:val="2"/>
              </w:tcPr>
            </w:tcPrChange>
          </w:tcPr>
          <w:p w14:paraId="63D39569" w14:textId="7B6BB67C" w:rsidR="00DD66A8" w:rsidRDefault="00DD66A8" w:rsidP="002C00C3">
            <w:pPr>
              <w:pStyle w:val="BodyText"/>
              <w:cnfStyle w:val="101000000000" w:firstRow="1" w:lastRow="0" w:firstColumn="1" w:lastColumn="0" w:oddVBand="0" w:evenVBand="0" w:oddHBand="0" w:evenHBand="0" w:firstRowFirstColumn="0" w:firstRowLastColumn="0" w:lastRowFirstColumn="0" w:lastRowLastColumn="0"/>
              <w:rPr>
                <w:ins w:id="1510" w:author="Kostiantyn Kudriavtsev" w:date="2016-09-15T16:08:00Z"/>
              </w:rPr>
            </w:pPr>
            <w:ins w:id="1511" w:author="Kostiantyn Kudriavtsev" w:date="2016-09-15T16:08:00Z">
              <w:r>
                <w:t>API method</w:t>
              </w:r>
            </w:ins>
          </w:p>
        </w:tc>
        <w:tc>
          <w:tcPr>
            <w:tcW w:w="2410" w:type="dxa"/>
            <w:tcPrChange w:id="1512" w:author="Kostiantyn Kudriavtsev" w:date="2016-09-15T16:10:00Z">
              <w:tcPr>
                <w:tcW w:w="2337" w:type="dxa"/>
                <w:gridSpan w:val="2"/>
              </w:tcPr>
            </w:tcPrChange>
          </w:tcPr>
          <w:p w14:paraId="4717CEE3" w14:textId="6E44B3EC" w:rsidR="00DD66A8" w:rsidRDefault="00DD66A8" w:rsidP="002C00C3">
            <w:pPr>
              <w:pStyle w:val="BodyText"/>
              <w:cnfStyle w:val="100000000000" w:firstRow="1" w:lastRow="0" w:firstColumn="0" w:lastColumn="0" w:oddVBand="0" w:evenVBand="0" w:oddHBand="0" w:evenHBand="0" w:firstRowFirstColumn="0" w:firstRowLastColumn="0" w:lastRowFirstColumn="0" w:lastRowLastColumn="0"/>
              <w:rPr>
                <w:ins w:id="1513" w:author="Kostiantyn Kudriavtsev" w:date="2016-09-15T16:08:00Z"/>
              </w:rPr>
            </w:pPr>
            <w:ins w:id="1514" w:author="Kostiantyn Kudriavtsev" w:date="2016-09-15T16:08:00Z">
              <w:r>
                <w:t>Initial environment</w:t>
              </w:r>
            </w:ins>
          </w:p>
        </w:tc>
        <w:tc>
          <w:tcPr>
            <w:tcW w:w="2693" w:type="dxa"/>
            <w:tcPrChange w:id="1515" w:author="Kostiantyn Kudriavtsev" w:date="2016-09-15T16:10:00Z">
              <w:tcPr>
                <w:tcW w:w="2337" w:type="dxa"/>
                <w:gridSpan w:val="2"/>
              </w:tcPr>
            </w:tcPrChange>
          </w:tcPr>
          <w:p w14:paraId="7768A9F6" w14:textId="32A126D6" w:rsidR="00DD66A8" w:rsidRDefault="00DD66A8" w:rsidP="002C00C3">
            <w:pPr>
              <w:pStyle w:val="BodyText"/>
              <w:cnfStyle w:val="100000000000" w:firstRow="1" w:lastRow="0" w:firstColumn="0" w:lastColumn="0" w:oddVBand="0" w:evenVBand="0" w:oddHBand="0" w:evenHBand="0" w:firstRowFirstColumn="0" w:firstRowLastColumn="0" w:lastRowFirstColumn="0" w:lastRowLastColumn="0"/>
              <w:rPr>
                <w:ins w:id="1516" w:author="Kostiantyn Kudriavtsev" w:date="2016-09-15T16:08:00Z"/>
              </w:rPr>
            </w:pPr>
            <w:ins w:id="1517" w:author="Kostiantyn Kudriavtsev" w:date="2016-09-15T16:10:00Z">
              <w:r>
                <w:t>Analytical tool</w:t>
              </w:r>
            </w:ins>
          </w:p>
        </w:tc>
        <w:tc>
          <w:tcPr>
            <w:tcW w:w="2548" w:type="dxa"/>
            <w:tcPrChange w:id="1518" w:author="Kostiantyn Kudriavtsev" w:date="2016-09-15T16:10:00Z">
              <w:tcPr>
                <w:tcW w:w="2337" w:type="dxa"/>
                <w:gridSpan w:val="2"/>
              </w:tcPr>
            </w:tcPrChange>
          </w:tcPr>
          <w:p w14:paraId="054D37DC" w14:textId="6B5BBE00" w:rsidR="00DD66A8" w:rsidRDefault="00DD66A8" w:rsidP="002C00C3">
            <w:pPr>
              <w:pStyle w:val="BodyText"/>
              <w:cnfStyle w:val="100000000000" w:firstRow="1" w:lastRow="0" w:firstColumn="0" w:lastColumn="0" w:oddVBand="0" w:evenVBand="0" w:oddHBand="0" w:evenHBand="0" w:firstRowFirstColumn="0" w:firstRowLastColumn="0" w:lastRowFirstColumn="0" w:lastRowLastColumn="0"/>
              <w:rPr>
                <w:ins w:id="1519" w:author="Kostiantyn Kudriavtsev" w:date="2016-09-15T16:08:00Z"/>
              </w:rPr>
            </w:pPr>
            <w:ins w:id="1520" w:author="Kostiantyn Kudriavtsev" w:date="2016-09-15T16:10:00Z">
              <w:r>
                <w:t>Computational template</w:t>
              </w:r>
            </w:ins>
          </w:p>
        </w:tc>
      </w:tr>
      <w:tr w:rsidR="00DD66A8" w14:paraId="1896DCB7" w14:textId="77777777" w:rsidTr="00DD66A8">
        <w:trPr>
          <w:cnfStyle w:val="000000100000" w:firstRow="0" w:lastRow="0" w:firstColumn="0" w:lastColumn="0" w:oddVBand="0" w:evenVBand="0" w:oddHBand="1" w:evenHBand="0" w:firstRowFirstColumn="0" w:firstRowLastColumn="0" w:lastRowFirstColumn="0" w:lastRowLastColumn="0"/>
          <w:ins w:id="1521" w:author="Kostiantyn Kudriavtsev" w:date="2016-09-15T16:08:00Z"/>
          <w:trPrChange w:id="1522" w:author="Kostiantyn Kudriavtsev" w:date="2016-09-15T16:10:00Z">
            <w:trPr>
              <w:gridBefore w:val="1"/>
            </w:trPr>
          </w:trPrChange>
        </w:trPr>
        <w:tc>
          <w:tcPr>
            <w:cnfStyle w:val="001000000000" w:firstRow="0" w:lastRow="0" w:firstColumn="1" w:lastColumn="0" w:oddVBand="0" w:evenVBand="0" w:oddHBand="0" w:evenHBand="0" w:firstRowFirstColumn="0" w:firstRowLastColumn="0" w:lastRowFirstColumn="0" w:lastRowLastColumn="0"/>
            <w:tcW w:w="1696" w:type="dxa"/>
            <w:tcPrChange w:id="1523" w:author="Kostiantyn Kudriavtsev" w:date="2016-09-15T16:10:00Z">
              <w:tcPr>
                <w:tcW w:w="2336" w:type="dxa"/>
                <w:gridSpan w:val="2"/>
              </w:tcPr>
            </w:tcPrChange>
          </w:tcPr>
          <w:p w14:paraId="753C7524" w14:textId="3928FBDD" w:rsidR="00DD66A8" w:rsidRDefault="00DD66A8" w:rsidP="002C00C3">
            <w:pPr>
              <w:pStyle w:val="BodyText"/>
              <w:cnfStyle w:val="001000100000" w:firstRow="0" w:lastRow="0" w:firstColumn="1" w:lastColumn="0" w:oddVBand="0" w:evenVBand="0" w:oddHBand="1" w:evenHBand="0" w:firstRowFirstColumn="0" w:firstRowLastColumn="0" w:lastRowFirstColumn="0" w:lastRowLastColumn="0"/>
              <w:rPr>
                <w:ins w:id="1524" w:author="Kostiantyn Kudriavtsev" w:date="2016-09-15T16:08:00Z"/>
              </w:rPr>
            </w:pPr>
            <w:ins w:id="1525" w:author="Kostiantyn Kudriavtsev" w:date="2016-09-15T16:10:00Z">
              <w:r>
                <w:t>Create</w:t>
              </w:r>
            </w:ins>
          </w:p>
        </w:tc>
        <w:tc>
          <w:tcPr>
            <w:tcW w:w="2410" w:type="dxa"/>
            <w:tcPrChange w:id="1526" w:author="Kostiantyn Kudriavtsev" w:date="2016-09-15T16:10:00Z">
              <w:tcPr>
                <w:tcW w:w="2337" w:type="dxa"/>
                <w:gridSpan w:val="2"/>
              </w:tcPr>
            </w:tcPrChange>
          </w:tcPr>
          <w:p w14:paraId="2B66CB9C" w14:textId="375CEA38" w:rsidR="00DD66A8" w:rsidRDefault="00DD66A8" w:rsidP="002C00C3">
            <w:pPr>
              <w:pStyle w:val="BodyText"/>
              <w:cnfStyle w:val="000000100000" w:firstRow="0" w:lastRow="0" w:firstColumn="0" w:lastColumn="0" w:oddVBand="0" w:evenVBand="0" w:oddHBand="1" w:evenHBand="0" w:firstRowFirstColumn="0" w:firstRowLastColumn="0" w:lastRowFirstColumn="0" w:lastRowLastColumn="0"/>
              <w:rPr>
                <w:ins w:id="1527" w:author="Kostiantyn Kudriavtsev" w:date="2016-09-15T16:08:00Z"/>
              </w:rPr>
            </w:pPr>
            <w:ins w:id="1528" w:author="Kostiantyn Kudriavtsev" w:date="2016-09-15T16:11:00Z">
              <w:r>
                <w:t>+</w:t>
              </w:r>
            </w:ins>
          </w:p>
        </w:tc>
        <w:tc>
          <w:tcPr>
            <w:tcW w:w="2693" w:type="dxa"/>
            <w:tcPrChange w:id="1529" w:author="Kostiantyn Kudriavtsev" w:date="2016-09-15T16:10:00Z">
              <w:tcPr>
                <w:tcW w:w="2337" w:type="dxa"/>
                <w:gridSpan w:val="2"/>
              </w:tcPr>
            </w:tcPrChange>
          </w:tcPr>
          <w:p w14:paraId="219DD7F2" w14:textId="0BD3F60E" w:rsidR="00DD66A8" w:rsidRDefault="00DD66A8" w:rsidP="002C00C3">
            <w:pPr>
              <w:pStyle w:val="BodyText"/>
              <w:cnfStyle w:val="000000100000" w:firstRow="0" w:lastRow="0" w:firstColumn="0" w:lastColumn="0" w:oddVBand="0" w:evenVBand="0" w:oddHBand="1" w:evenHBand="0" w:firstRowFirstColumn="0" w:firstRowLastColumn="0" w:lastRowFirstColumn="0" w:lastRowLastColumn="0"/>
              <w:rPr>
                <w:ins w:id="1530" w:author="Kostiantyn Kudriavtsev" w:date="2016-09-15T16:08:00Z"/>
              </w:rPr>
            </w:pPr>
            <w:ins w:id="1531" w:author="Kostiantyn Kudriavtsev" w:date="2016-09-15T16:11:00Z">
              <w:r>
                <w:t>+</w:t>
              </w:r>
            </w:ins>
          </w:p>
        </w:tc>
        <w:tc>
          <w:tcPr>
            <w:tcW w:w="2548" w:type="dxa"/>
            <w:tcPrChange w:id="1532" w:author="Kostiantyn Kudriavtsev" w:date="2016-09-15T16:10:00Z">
              <w:tcPr>
                <w:tcW w:w="2337" w:type="dxa"/>
                <w:gridSpan w:val="2"/>
              </w:tcPr>
            </w:tcPrChange>
          </w:tcPr>
          <w:p w14:paraId="3F722233" w14:textId="60414573" w:rsidR="00DD66A8" w:rsidRDefault="00DD66A8" w:rsidP="002C00C3">
            <w:pPr>
              <w:pStyle w:val="BodyText"/>
              <w:cnfStyle w:val="000000100000" w:firstRow="0" w:lastRow="0" w:firstColumn="0" w:lastColumn="0" w:oddVBand="0" w:evenVBand="0" w:oddHBand="1" w:evenHBand="0" w:firstRowFirstColumn="0" w:firstRowLastColumn="0" w:lastRowFirstColumn="0" w:lastRowLastColumn="0"/>
              <w:rPr>
                <w:ins w:id="1533" w:author="Kostiantyn Kudriavtsev" w:date="2016-09-15T16:08:00Z"/>
              </w:rPr>
            </w:pPr>
            <w:ins w:id="1534" w:author="Kostiantyn Kudriavtsev" w:date="2016-09-15T16:11:00Z">
              <w:r>
                <w:t>+</w:t>
              </w:r>
            </w:ins>
          </w:p>
        </w:tc>
      </w:tr>
      <w:tr w:rsidR="00DD66A8" w14:paraId="2B3CDE7E" w14:textId="77777777" w:rsidTr="00DD66A8">
        <w:trPr>
          <w:ins w:id="1535" w:author="Kostiantyn Kudriavtsev" w:date="2016-09-15T16:08:00Z"/>
          <w:trPrChange w:id="1536" w:author="Kostiantyn Kudriavtsev" w:date="2016-09-15T16:10:00Z">
            <w:trPr>
              <w:gridBefore w:val="1"/>
            </w:trPr>
          </w:trPrChange>
        </w:trPr>
        <w:tc>
          <w:tcPr>
            <w:cnfStyle w:val="001000000000" w:firstRow="0" w:lastRow="0" w:firstColumn="1" w:lastColumn="0" w:oddVBand="0" w:evenVBand="0" w:oddHBand="0" w:evenHBand="0" w:firstRowFirstColumn="0" w:firstRowLastColumn="0" w:lastRowFirstColumn="0" w:lastRowLastColumn="0"/>
            <w:tcW w:w="1696" w:type="dxa"/>
            <w:tcPrChange w:id="1537" w:author="Kostiantyn Kudriavtsev" w:date="2016-09-15T16:10:00Z">
              <w:tcPr>
                <w:tcW w:w="2336" w:type="dxa"/>
                <w:gridSpan w:val="2"/>
              </w:tcPr>
            </w:tcPrChange>
          </w:tcPr>
          <w:p w14:paraId="6E9E1851" w14:textId="74531912" w:rsidR="00DD66A8" w:rsidRDefault="00DD66A8" w:rsidP="002C00C3">
            <w:pPr>
              <w:pStyle w:val="BodyText"/>
              <w:rPr>
                <w:ins w:id="1538" w:author="Kostiantyn Kudriavtsev" w:date="2016-09-15T16:08:00Z"/>
              </w:rPr>
            </w:pPr>
            <w:ins w:id="1539" w:author="Kostiantyn Kudriavtsev" w:date="2016-09-15T16:11:00Z">
              <w:r>
                <w:t>Get Status</w:t>
              </w:r>
            </w:ins>
          </w:p>
        </w:tc>
        <w:tc>
          <w:tcPr>
            <w:tcW w:w="2410" w:type="dxa"/>
            <w:tcPrChange w:id="1540" w:author="Kostiantyn Kudriavtsev" w:date="2016-09-15T16:10:00Z">
              <w:tcPr>
                <w:tcW w:w="2337" w:type="dxa"/>
                <w:gridSpan w:val="2"/>
              </w:tcPr>
            </w:tcPrChange>
          </w:tcPr>
          <w:p w14:paraId="4217D256" w14:textId="02922B48" w:rsidR="00DD66A8" w:rsidRDefault="00DD66A8" w:rsidP="002C00C3">
            <w:pPr>
              <w:pStyle w:val="BodyText"/>
              <w:cnfStyle w:val="000000000000" w:firstRow="0" w:lastRow="0" w:firstColumn="0" w:lastColumn="0" w:oddVBand="0" w:evenVBand="0" w:oddHBand="0" w:evenHBand="0" w:firstRowFirstColumn="0" w:firstRowLastColumn="0" w:lastRowFirstColumn="0" w:lastRowLastColumn="0"/>
              <w:rPr>
                <w:ins w:id="1541" w:author="Kostiantyn Kudriavtsev" w:date="2016-09-15T16:08:00Z"/>
              </w:rPr>
            </w:pPr>
            <w:ins w:id="1542" w:author="Kostiantyn Kudriavtsev" w:date="2016-09-15T16:11:00Z">
              <w:r>
                <w:t>+</w:t>
              </w:r>
            </w:ins>
          </w:p>
        </w:tc>
        <w:tc>
          <w:tcPr>
            <w:tcW w:w="2693" w:type="dxa"/>
            <w:tcPrChange w:id="1543" w:author="Kostiantyn Kudriavtsev" w:date="2016-09-15T16:10:00Z">
              <w:tcPr>
                <w:tcW w:w="2337" w:type="dxa"/>
                <w:gridSpan w:val="2"/>
              </w:tcPr>
            </w:tcPrChange>
          </w:tcPr>
          <w:p w14:paraId="26ED1146" w14:textId="5D933FFD" w:rsidR="00DD66A8" w:rsidRDefault="00DD66A8" w:rsidP="002C00C3">
            <w:pPr>
              <w:pStyle w:val="BodyText"/>
              <w:cnfStyle w:val="000000000000" w:firstRow="0" w:lastRow="0" w:firstColumn="0" w:lastColumn="0" w:oddVBand="0" w:evenVBand="0" w:oddHBand="0" w:evenHBand="0" w:firstRowFirstColumn="0" w:firstRowLastColumn="0" w:lastRowFirstColumn="0" w:lastRowLastColumn="0"/>
              <w:rPr>
                <w:ins w:id="1544" w:author="Kostiantyn Kudriavtsev" w:date="2016-09-15T16:08:00Z"/>
              </w:rPr>
            </w:pPr>
            <w:ins w:id="1545" w:author="Kostiantyn Kudriavtsev" w:date="2016-09-15T16:11:00Z">
              <w:r>
                <w:t>+</w:t>
              </w:r>
            </w:ins>
          </w:p>
        </w:tc>
        <w:tc>
          <w:tcPr>
            <w:tcW w:w="2548" w:type="dxa"/>
            <w:tcPrChange w:id="1546" w:author="Kostiantyn Kudriavtsev" w:date="2016-09-15T16:10:00Z">
              <w:tcPr>
                <w:tcW w:w="2337" w:type="dxa"/>
                <w:gridSpan w:val="2"/>
              </w:tcPr>
            </w:tcPrChange>
          </w:tcPr>
          <w:p w14:paraId="6FBC70B6" w14:textId="43122CB0" w:rsidR="00DD66A8" w:rsidRDefault="00DD66A8" w:rsidP="002C00C3">
            <w:pPr>
              <w:pStyle w:val="BodyText"/>
              <w:cnfStyle w:val="000000000000" w:firstRow="0" w:lastRow="0" w:firstColumn="0" w:lastColumn="0" w:oddVBand="0" w:evenVBand="0" w:oddHBand="0" w:evenHBand="0" w:firstRowFirstColumn="0" w:firstRowLastColumn="0" w:lastRowFirstColumn="0" w:lastRowLastColumn="0"/>
              <w:rPr>
                <w:ins w:id="1547" w:author="Kostiantyn Kudriavtsev" w:date="2016-09-15T16:08:00Z"/>
              </w:rPr>
            </w:pPr>
            <w:ins w:id="1548" w:author="Kostiantyn Kudriavtsev" w:date="2016-09-15T16:11:00Z">
              <w:r>
                <w:t>+</w:t>
              </w:r>
            </w:ins>
          </w:p>
        </w:tc>
      </w:tr>
      <w:tr w:rsidR="00DD66A8" w14:paraId="7F05F20A" w14:textId="77777777" w:rsidTr="00DD66A8">
        <w:trPr>
          <w:cnfStyle w:val="000000100000" w:firstRow="0" w:lastRow="0" w:firstColumn="0" w:lastColumn="0" w:oddVBand="0" w:evenVBand="0" w:oddHBand="1" w:evenHBand="0" w:firstRowFirstColumn="0" w:firstRowLastColumn="0" w:lastRowFirstColumn="0" w:lastRowLastColumn="0"/>
          <w:ins w:id="1549" w:author="Kostiantyn Kudriavtsev" w:date="2016-09-15T16:08:00Z"/>
          <w:trPrChange w:id="1550" w:author="Kostiantyn Kudriavtsev" w:date="2016-09-15T16:10:00Z">
            <w:trPr>
              <w:gridBefore w:val="1"/>
            </w:trPr>
          </w:trPrChange>
        </w:trPr>
        <w:tc>
          <w:tcPr>
            <w:cnfStyle w:val="001000000000" w:firstRow="0" w:lastRow="0" w:firstColumn="1" w:lastColumn="0" w:oddVBand="0" w:evenVBand="0" w:oddHBand="0" w:evenHBand="0" w:firstRowFirstColumn="0" w:firstRowLastColumn="0" w:lastRowFirstColumn="0" w:lastRowLastColumn="0"/>
            <w:tcW w:w="1696" w:type="dxa"/>
            <w:tcPrChange w:id="1551" w:author="Kostiantyn Kudriavtsev" w:date="2016-09-15T16:10:00Z">
              <w:tcPr>
                <w:tcW w:w="2336" w:type="dxa"/>
                <w:gridSpan w:val="2"/>
              </w:tcPr>
            </w:tcPrChange>
          </w:tcPr>
          <w:p w14:paraId="593062A9" w14:textId="32F5D082" w:rsidR="00DD66A8" w:rsidRDefault="00DD66A8" w:rsidP="002C00C3">
            <w:pPr>
              <w:pStyle w:val="BodyText"/>
              <w:cnfStyle w:val="001000100000" w:firstRow="0" w:lastRow="0" w:firstColumn="1" w:lastColumn="0" w:oddVBand="0" w:evenVBand="0" w:oddHBand="1" w:evenHBand="0" w:firstRowFirstColumn="0" w:firstRowLastColumn="0" w:lastRowFirstColumn="0" w:lastRowLastColumn="0"/>
              <w:rPr>
                <w:ins w:id="1552" w:author="Kostiantyn Kudriavtsev" w:date="2016-09-15T16:08:00Z"/>
              </w:rPr>
            </w:pPr>
            <w:ins w:id="1553" w:author="Kostiantyn Kudriavtsev" w:date="2016-09-15T16:11:00Z">
              <w:r>
                <w:t>Get Metadata</w:t>
              </w:r>
            </w:ins>
          </w:p>
        </w:tc>
        <w:tc>
          <w:tcPr>
            <w:tcW w:w="2410" w:type="dxa"/>
            <w:tcPrChange w:id="1554" w:author="Kostiantyn Kudriavtsev" w:date="2016-09-15T16:10:00Z">
              <w:tcPr>
                <w:tcW w:w="2337" w:type="dxa"/>
                <w:gridSpan w:val="2"/>
              </w:tcPr>
            </w:tcPrChange>
          </w:tcPr>
          <w:p w14:paraId="3045D3E6" w14:textId="735F3D48" w:rsidR="00DD66A8" w:rsidRDefault="00DD66A8" w:rsidP="002C00C3">
            <w:pPr>
              <w:pStyle w:val="BodyText"/>
              <w:cnfStyle w:val="000000100000" w:firstRow="0" w:lastRow="0" w:firstColumn="0" w:lastColumn="0" w:oddVBand="0" w:evenVBand="0" w:oddHBand="1" w:evenHBand="0" w:firstRowFirstColumn="0" w:firstRowLastColumn="0" w:lastRowFirstColumn="0" w:lastRowLastColumn="0"/>
              <w:rPr>
                <w:ins w:id="1555" w:author="Kostiantyn Kudriavtsev" w:date="2016-09-15T16:08:00Z"/>
              </w:rPr>
            </w:pPr>
            <w:ins w:id="1556" w:author="Kostiantyn Kudriavtsev" w:date="2016-09-15T16:11:00Z">
              <w:r>
                <w:t>+</w:t>
              </w:r>
            </w:ins>
          </w:p>
        </w:tc>
        <w:tc>
          <w:tcPr>
            <w:tcW w:w="2693" w:type="dxa"/>
            <w:tcPrChange w:id="1557" w:author="Kostiantyn Kudriavtsev" w:date="2016-09-15T16:10:00Z">
              <w:tcPr>
                <w:tcW w:w="2337" w:type="dxa"/>
                <w:gridSpan w:val="2"/>
              </w:tcPr>
            </w:tcPrChange>
          </w:tcPr>
          <w:p w14:paraId="01DEE49E" w14:textId="750AC2FF" w:rsidR="00DD66A8" w:rsidRDefault="00DD66A8" w:rsidP="002C00C3">
            <w:pPr>
              <w:pStyle w:val="BodyText"/>
              <w:cnfStyle w:val="000000100000" w:firstRow="0" w:lastRow="0" w:firstColumn="0" w:lastColumn="0" w:oddVBand="0" w:evenVBand="0" w:oddHBand="1" w:evenHBand="0" w:firstRowFirstColumn="0" w:firstRowLastColumn="0" w:lastRowFirstColumn="0" w:lastRowLastColumn="0"/>
              <w:rPr>
                <w:ins w:id="1558" w:author="Kostiantyn Kudriavtsev" w:date="2016-09-15T16:08:00Z"/>
              </w:rPr>
            </w:pPr>
            <w:ins w:id="1559" w:author="Kostiantyn Kudriavtsev" w:date="2016-09-15T16:11:00Z">
              <w:r>
                <w:t>+</w:t>
              </w:r>
            </w:ins>
          </w:p>
        </w:tc>
        <w:tc>
          <w:tcPr>
            <w:tcW w:w="2548" w:type="dxa"/>
            <w:tcPrChange w:id="1560" w:author="Kostiantyn Kudriavtsev" w:date="2016-09-15T16:10:00Z">
              <w:tcPr>
                <w:tcW w:w="2337" w:type="dxa"/>
                <w:gridSpan w:val="2"/>
              </w:tcPr>
            </w:tcPrChange>
          </w:tcPr>
          <w:p w14:paraId="5EF52E81" w14:textId="2B492299" w:rsidR="00DD66A8" w:rsidRDefault="00DD66A8" w:rsidP="002C00C3">
            <w:pPr>
              <w:pStyle w:val="BodyText"/>
              <w:cnfStyle w:val="000000100000" w:firstRow="0" w:lastRow="0" w:firstColumn="0" w:lastColumn="0" w:oddVBand="0" w:evenVBand="0" w:oddHBand="1" w:evenHBand="0" w:firstRowFirstColumn="0" w:firstRowLastColumn="0" w:lastRowFirstColumn="0" w:lastRowLastColumn="0"/>
              <w:rPr>
                <w:ins w:id="1561" w:author="Kostiantyn Kudriavtsev" w:date="2016-09-15T16:08:00Z"/>
              </w:rPr>
            </w:pPr>
            <w:ins w:id="1562" w:author="Kostiantyn Kudriavtsev" w:date="2016-09-15T16:11:00Z">
              <w:r>
                <w:t>+</w:t>
              </w:r>
            </w:ins>
          </w:p>
        </w:tc>
      </w:tr>
      <w:tr w:rsidR="00DD66A8" w14:paraId="3D65FB7A" w14:textId="77777777" w:rsidTr="00DD66A8">
        <w:trPr>
          <w:ins w:id="1563" w:author="Kostiantyn Kudriavtsev" w:date="2016-09-15T16:08:00Z"/>
          <w:trPrChange w:id="1564" w:author="Kostiantyn Kudriavtsev" w:date="2016-09-15T16:10:00Z">
            <w:trPr>
              <w:gridBefore w:val="1"/>
            </w:trPr>
          </w:trPrChange>
        </w:trPr>
        <w:tc>
          <w:tcPr>
            <w:cnfStyle w:val="001000000000" w:firstRow="0" w:lastRow="0" w:firstColumn="1" w:lastColumn="0" w:oddVBand="0" w:evenVBand="0" w:oddHBand="0" w:evenHBand="0" w:firstRowFirstColumn="0" w:firstRowLastColumn="0" w:lastRowFirstColumn="0" w:lastRowLastColumn="0"/>
            <w:tcW w:w="1696" w:type="dxa"/>
            <w:tcPrChange w:id="1565" w:author="Kostiantyn Kudriavtsev" w:date="2016-09-15T16:10:00Z">
              <w:tcPr>
                <w:tcW w:w="2336" w:type="dxa"/>
                <w:gridSpan w:val="2"/>
              </w:tcPr>
            </w:tcPrChange>
          </w:tcPr>
          <w:p w14:paraId="22235F0C" w14:textId="64813A08" w:rsidR="00DD66A8" w:rsidRDefault="00DD66A8" w:rsidP="002C00C3">
            <w:pPr>
              <w:pStyle w:val="BodyText"/>
              <w:rPr>
                <w:ins w:id="1566" w:author="Kostiantyn Kudriavtsev" w:date="2016-09-15T16:08:00Z"/>
              </w:rPr>
            </w:pPr>
            <w:ins w:id="1567" w:author="Kostiantyn Kudriavtsev" w:date="2016-09-15T16:11:00Z">
              <w:r>
                <w:t>Stop</w:t>
              </w:r>
            </w:ins>
          </w:p>
        </w:tc>
        <w:tc>
          <w:tcPr>
            <w:tcW w:w="2410" w:type="dxa"/>
            <w:tcPrChange w:id="1568" w:author="Kostiantyn Kudriavtsev" w:date="2016-09-15T16:10:00Z">
              <w:tcPr>
                <w:tcW w:w="2337" w:type="dxa"/>
                <w:gridSpan w:val="2"/>
              </w:tcPr>
            </w:tcPrChange>
          </w:tcPr>
          <w:p w14:paraId="42021B1D" w14:textId="27BEE2F3" w:rsidR="00DD66A8" w:rsidRDefault="00DD66A8" w:rsidP="002C00C3">
            <w:pPr>
              <w:pStyle w:val="BodyText"/>
              <w:cnfStyle w:val="000000000000" w:firstRow="0" w:lastRow="0" w:firstColumn="0" w:lastColumn="0" w:oddVBand="0" w:evenVBand="0" w:oddHBand="0" w:evenHBand="0" w:firstRowFirstColumn="0" w:firstRowLastColumn="0" w:lastRowFirstColumn="0" w:lastRowLastColumn="0"/>
              <w:rPr>
                <w:ins w:id="1569" w:author="Kostiantyn Kudriavtsev" w:date="2016-09-15T16:08:00Z"/>
              </w:rPr>
            </w:pPr>
            <w:ins w:id="1570" w:author="Kostiantyn Kudriavtsev" w:date="2016-09-15T16:11:00Z">
              <w:r>
                <w:t>-</w:t>
              </w:r>
            </w:ins>
          </w:p>
        </w:tc>
        <w:tc>
          <w:tcPr>
            <w:tcW w:w="2693" w:type="dxa"/>
            <w:tcPrChange w:id="1571" w:author="Kostiantyn Kudriavtsev" w:date="2016-09-15T16:10:00Z">
              <w:tcPr>
                <w:tcW w:w="2337" w:type="dxa"/>
                <w:gridSpan w:val="2"/>
              </w:tcPr>
            </w:tcPrChange>
          </w:tcPr>
          <w:p w14:paraId="65D6F383" w14:textId="38E794AB" w:rsidR="00DD66A8" w:rsidRDefault="00DD66A8" w:rsidP="002C00C3">
            <w:pPr>
              <w:pStyle w:val="BodyText"/>
              <w:cnfStyle w:val="000000000000" w:firstRow="0" w:lastRow="0" w:firstColumn="0" w:lastColumn="0" w:oddVBand="0" w:evenVBand="0" w:oddHBand="0" w:evenHBand="0" w:firstRowFirstColumn="0" w:firstRowLastColumn="0" w:lastRowFirstColumn="0" w:lastRowLastColumn="0"/>
              <w:rPr>
                <w:ins w:id="1572" w:author="Kostiantyn Kudriavtsev" w:date="2016-09-15T16:08:00Z"/>
              </w:rPr>
            </w:pPr>
            <w:ins w:id="1573" w:author="Kostiantyn Kudriavtsev" w:date="2016-09-15T16:11:00Z">
              <w:r>
                <w:t>+</w:t>
              </w:r>
            </w:ins>
          </w:p>
        </w:tc>
        <w:tc>
          <w:tcPr>
            <w:tcW w:w="2548" w:type="dxa"/>
            <w:tcPrChange w:id="1574" w:author="Kostiantyn Kudriavtsev" w:date="2016-09-15T16:10:00Z">
              <w:tcPr>
                <w:tcW w:w="2337" w:type="dxa"/>
                <w:gridSpan w:val="2"/>
              </w:tcPr>
            </w:tcPrChange>
          </w:tcPr>
          <w:p w14:paraId="0248C97A" w14:textId="2FC10613" w:rsidR="00DD66A8" w:rsidRDefault="00DD66A8" w:rsidP="002C00C3">
            <w:pPr>
              <w:pStyle w:val="BodyText"/>
              <w:cnfStyle w:val="000000000000" w:firstRow="0" w:lastRow="0" w:firstColumn="0" w:lastColumn="0" w:oddVBand="0" w:evenVBand="0" w:oddHBand="0" w:evenHBand="0" w:firstRowFirstColumn="0" w:firstRowLastColumn="0" w:lastRowFirstColumn="0" w:lastRowLastColumn="0"/>
              <w:rPr>
                <w:ins w:id="1575" w:author="Kostiantyn Kudriavtsev" w:date="2016-09-15T16:08:00Z"/>
              </w:rPr>
            </w:pPr>
            <w:ins w:id="1576" w:author="Kostiantyn Kudriavtsev" w:date="2016-09-15T16:11:00Z">
              <w:r>
                <w:t>-</w:t>
              </w:r>
            </w:ins>
          </w:p>
        </w:tc>
      </w:tr>
      <w:tr w:rsidR="00DD66A8" w14:paraId="543021C1" w14:textId="77777777" w:rsidTr="00DD66A8">
        <w:trPr>
          <w:cnfStyle w:val="000000100000" w:firstRow="0" w:lastRow="0" w:firstColumn="0" w:lastColumn="0" w:oddVBand="0" w:evenVBand="0" w:oddHBand="1" w:evenHBand="0" w:firstRowFirstColumn="0" w:firstRowLastColumn="0" w:lastRowFirstColumn="0" w:lastRowLastColumn="0"/>
          <w:ins w:id="1577" w:author="Kostiantyn Kudriavtsev" w:date="2016-09-15T16:08:00Z"/>
          <w:trPrChange w:id="1578" w:author="Kostiantyn Kudriavtsev" w:date="2016-09-15T16:10:00Z">
            <w:trPr>
              <w:gridBefore w:val="1"/>
            </w:trPr>
          </w:trPrChange>
        </w:trPr>
        <w:tc>
          <w:tcPr>
            <w:cnfStyle w:val="001000000000" w:firstRow="0" w:lastRow="0" w:firstColumn="1" w:lastColumn="0" w:oddVBand="0" w:evenVBand="0" w:oddHBand="0" w:evenHBand="0" w:firstRowFirstColumn="0" w:firstRowLastColumn="0" w:lastRowFirstColumn="0" w:lastRowLastColumn="0"/>
            <w:tcW w:w="1696" w:type="dxa"/>
            <w:tcPrChange w:id="1579" w:author="Kostiantyn Kudriavtsev" w:date="2016-09-15T16:10:00Z">
              <w:tcPr>
                <w:tcW w:w="2336" w:type="dxa"/>
                <w:gridSpan w:val="2"/>
              </w:tcPr>
            </w:tcPrChange>
          </w:tcPr>
          <w:p w14:paraId="0C6D4CF8" w14:textId="4C9C4110" w:rsidR="00DD66A8" w:rsidRDefault="00DD66A8" w:rsidP="002C00C3">
            <w:pPr>
              <w:pStyle w:val="BodyText"/>
              <w:cnfStyle w:val="001000100000" w:firstRow="0" w:lastRow="0" w:firstColumn="1" w:lastColumn="0" w:oddVBand="0" w:evenVBand="0" w:oddHBand="1" w:evenHBand="0" w:firstRowFirstColumn="0" w:firstRowLastColumn="0" w:lastRowFirstColumn="0" w:lastRowLastColumn="0"/>
              <w:rPr>
                <w:ins w:id="1580" w:author="Kostiantyn Kudriavtsev" w:date="2016-09-15T16:08:00Z"/>
              </w:rPr>
            </w:pPr>
            <w:ins w:id="1581" w:author="Kostiantyn Kudriavtsev" w:date="2016-09-15T16:11:00Z">
              <w:r>
                <w:t>Run</w:t>
              </w:r>
            </w:ins>
          </w:p>
        </w:tc>
        <w:tc>
          <w:tcPr>
            <w:tcW w:w="2410" w:type="dxa"/>
            <w:tcPrChange w:id="1582" w:author="Kostiantyn Kudriavtsev" w:date="2016-09-15T16:10:00Z">
              <w:tcPr>
                <w:tcW w:w="2337" w:type="dxa"/>
                <w:gridSpan w:val="2"/>
              </w:tcPr>
            </w:tcPrChange>
          </w:tcPr>
          <w:p w14:paraId="582E81CF" w14:textId="61155E6A" w:rsidR="00DD66A8" w:rsidRDefault="00DD66A8" w:rsidP="002C00C3">
            <w:pPr>
              <w:pStyle w:val="BodyText"/>
              <w:cnfStyle w:val="000000100000" w:firstRow="0" w:lastRow="0" w:firstColumn="0" w:lastColumn="0" w:oddVBand="0" w:evenVBand="0" w:oddHBand="1" w:evenHBand="0" w:firstRowFirstColumn="0" w:firstRowLastColumn="0" w:lastRowFirstColumn="0" w:lastRowLastColumn="0"/>
              <w:rPr>
                <w:ins w:id="1583" w:author="Kostiantyn Kudriavtsev" w:date="2016-09-15T16:08:00Z"/>
              </w:rPr>
            </w:pPr>
            <w:ins w:id="1584" w:author="Kostiantyn Kudriavtsev" w:date="2016-09-15T16:11:00Z">
              <w:r>
                <w:t>-</w:t>
              </w:r>
            </w:ins>
          </w:p>
        </w:tc>
        <w:tc>
          <w:tcPr>
            <w:tcW w:w="2693" w:type="dxa"/>
            <w:tcPrChange w:id="1585" w:author="Kostiantyn Kudriavtsev" w:date="2016-09-15T16:10:00Z">
              <w:tcPr>
                <w:tcW w:w="2337" w:type="dxa"/>
                <w:gridSpan w:val="2"/>
              </w:tcPr>
            </w:tcPrChange>
          </w:tcPr>
          <w:p w14:paraId="0B36D97D" w14:textId="273F2A7B" w:rsidR="00DD66A8" w:rsidRDefault="00DD66A8" w:rsidP="002C00C3">
            <w:pPr>
              <w:pStyle w:val="BodyText"/>
              <w:cnfStyle w:val="000000100000" w:firstRow="0" w:lastRow="0" w:firstColumn="0" w:lastColumn="0" w:oddVBand="0" w:evenVBand="0" w:oddHBand="1" w:evenHBand="0" w:firstRowFirstColumn="0" w:firstRowLastColumn="0" w:lastRowFirstColumn="0" w:lastRowLastColumn="0"/>
              <w:rPr>
                <w:ins w:id="1586" w:author="Kostiantyn Kudriavtsev" w:date="2016-09-15T16:08:00Z"/>
              </w:rPr>
            </w:pPr>
            <w:ins w:id="1587" w:author="Kostiantyn Kudriavtsev" w:date="2016-09-15T16:11:00Z">
              <w:r>
                <w:t>+</w:t>
              </w:r>
            </w:ins>
          </w:p>
        </w:tc>
        <w:tc>
          <w:tcPr>
            <w:tcW w:w="2548" w:type="dxa"/>
            <w:tcPrChange w:id="1588" w:author="Kostiantyn Kudriavtsev" w:date="2016-09-15T16:10:00Z">
              <w:tcPr>
                <w:tcW w:w="2337" w:type="dxa"/>
                <w:gridSpan w:val="2"/>
              </w:tcPr>
            </w:tcPrChange>
          </w:tcPr>
          <w:p w14:paraId="52424A7B" w14:textId="1B12CD1D" w:rsidR="00DD66A8" w:rsidRDefault="00DD66A8" w:rsidP="002C00C3">
            <w:pPr>
              <w:pStyle w:val="BodyText"/>
              <w:cnfStyle w:val="000000100000" w:firstRow="0" w:lastRow="0" w:firstColumn="0" w:lastColumn="0" w:oddVBand="0" w:evenVBand="0" w:oddHBand="1" w:evenHBand="0" w:firstRowFirstColumn="0" w:firstRowLastColumn="0" w:lastRowFirstColumn="0" w:lastRowLastColumn="0"/>
              <w:rPr>
                <w:ins w:id="1589" w:author="Kostiantyn Kudriavtsev" w:date="2016-09-15T16:08:00Z"/>
              </w:rPr>
            </w:pPr>
            <w:ins w:id="1590" w:author="Kostiantyn Kudriavtsev" w:date="2016-09-15T16:11:00Z">
              <w:r>
                <w:t>-</w:t>
              </w:r>
            </w:ins>
          </w:p>
        </w:tc>
      </w:tr>
      <w:tr w:rsidR="00DD66A8" w14:paraId="6238B952" w14:textId="77777777" w:rsidTr="00DD66A8">
        <w:trPr>
          <w:ins w:id="1591" w:author="Kostiantyn Kudriavtsev" w:date="2016-09-15T16:11:00Z"/>
        </w:trPr>
        <w:tc>
          <w:tcPr>
            <w:cnfStyle w:val="001000000000" w:firstRow="0" w:lastRow="0" w:firstColumn="1" w:lastColumn="0" w:oddVBand="0" w:evenVBand="0" w:oddHBand="0" w:evenHBand="0" w:firstRowFirstColumn="0" w:firstRowLastColumn="0" w:lastRowFirstColumn="0" w:lastRowLastColumn="0"/>
            <w:tcW w:w="1696" w:type="dxa"/>
          </w:tcPr>
          <w:p w14:paraId="5C3E630D" w14:textId="352A6B23" w:rsidR="00DD66A8" w:rsidRDefault="00DD66A8" w:rsidP="002C00C3">
            <w:pPr>
              <w:pStyle w:val="BodyText"/>
              <w:rPr>
                <w:ins w:id="1592" w:author="Kostiantyn Kudriavtsev" w:date="2016-09-15T16:11:00Z"/>
              </w:rPr>
            </w:pPr>
            <w:ins w:id="1593" w:author="Kostiantyn Kudriavtsev" w:date="2016-09-15T16:11:00Z">
              <w:r>
                <w:t>Terminate</w:t>
              </w:r>
            </w:ins>
          </w:p>
        </w:tc>
        <w:tc>
          <w:tcPr>
            <w:tcW w:w="2410" w:type="dxa"/>
          </w:tcPr>
          <w:p w14:paraId="606ADF95" w14:textId="3C9320D4" w:rsidR="00DD66A8" w:rsidRDefault="00DD66A8" w:rsidP="002C00C3">
            <w:pPr>
              <w:pStyle w:val="BodyText"/>
              <w:cnfStyle w:val="000000000000" w:firstRow="0" w:lastRow="0" w:firstColumn="0" w:lastColumn="0" w:oddVBand="0" w:evenVBand="0" w:oddHBand="0" w:evenHBand="0" w:firstRowFirstColumn="0" w:firstRowLastColumn="0" w:lastRowFirstColumn="0" w:lastRowLastColumn="0"/>
              <w:rPr>
                <w:ins w:id="1594" w:author="Kostiantyn Kudriavtsev" w:date="2016-09-15T16:11:00Z"/>
              </w:rPr>
            </w:pPr>
            <w:ins w:id="1595" w:author="Kostiantyn Kudriavtsev" w:date="2016-09-15T16:11:00Z">
              <w:r>
                <w:t>+</w:t>
              </w:r>
            </w:ins>
          </w:p>
        </w:tc>
        <w:tc>
          <w:tcPr>
            <w:tcW w:w="2693" w:type="dxa"/>
          </w:tcPr>
          <w:p w14:paraId="7F104C9D" w14:textId="3D4D79AA" w:rsidR="00DD66A8" w:rsidRDefault="00DD66A8" w:rsidP="002C00C3">
            <w:pPr>
              <w:pStyle w:val="BodyText"/>
              <w:cnfStyle w:val="000000000000" w:firstRow="0" w:lastRow="0" w:firstColumn="0" w:lastColumn="0" w:oddVBand="0" w:evenVBand="0" w:oddHBand="0" w:evenHBand="0" w:firstRowFirstColumn="0" w:firstRowLastColumn="0" w:lastRowFirstColumn="0" w:lastRowLastColumn="0"/>
              <w:rPr>
                <w:ins w:id="1596" w:author="Kostiantyn Kudriavtsev" w:date="2016-09-15T16:11:00Z"/>
              </w:rPr>
            </w:pPr>
            <w:ins w:id="1597" w:author="Kostiantyn Kudriavtsev" w:date="2016-09-15T16:11:00Z">
              <w:r>
                <w:t>+</w:t>
              </w:r>
            </w:ins>
          </w:p>
        </w:tc>
        <w:tc>
          <w:tcPr>
            <w:tcW w:w="2548" w:type="dxa"/>
          </w:tcPr>
          <w:p w14:paraId="2F581C0C" w14:textId="3B538C94" w:rsidR="00DD66A8" w:rsidRDefault="00DD66A8" w:rsidP="002C00C3">
            <w:pPr>
              <w:pStyle w:val="BodyText"/>
              <w:cnfStyle w:val="000000000000" w:firstRow="0" w:lastRow="0" w:firstColumn="0" w:lastColumn="0" w:oddVBand="0" w:evenVBand="0" w:oddHBand="0" w:evenHBand="0" w:firstRowFirstColumn="0" w:firstRowLastColumn="0" w:lastRowFirstColumn="0" w:lastRowLastColumn="0"/>
              <w:rPr>
                <w:ins w:id="1598" w:author="Kostiantyn Kudriavtsev" w:date="2016-09-15T16:11:00Z"/>
              </w:rPr>
            </w:pPr>
            <w:ins w:id="1599" w:author="Kostiantyn Kudriavtsev" w:date="2016-09-15T16:11:00Z">
              <w:r>
                <w:t>+</w:t>
              </w:r>
            </w:ins>
          </w:p>
        </w:tc>
      </w:tr>
    </w:tbl>
    <w:p w14:paraId="0A74BAB4" w14:textId="77777777" w:rsidR="00DD66A8" w:rsidRDefault="00DD66A8" w:rsidP="002C00C3">
      <w:pPr>
        <w:pStyle w:val="BodyText"/>
        <w:rPr>
          <w:ins w:id="1600" w:author="Kostiantyn Kudriavtsev" w:date="2016-09-15T15:54:00Z"/>
        </w:rPr>
      </w:pPr>
    </w:p>
    <w:p w14:paraId="30045565" w14:textId="2DC48B1A" w:rsidR="00DD66A8" w:rsidRDefault="00DD66A8" w:rsidP="002C00C3">
      <w:pPr>
        <w:pStyle w:val="BodyText"/>
        <w:rPr>
          <w:ins w:id="1601" w:author="Kostiantyn Kudriavtsev" w:date="2016-09-15T16:14:00Z"/>
        </w:rPr>
      </w:pPr>
      <w:ins w:id="1602" w:author="Kostiantyn Kudriavtsev" w:date="2016-09-15T16:13:00Z">
        <w:r>
          <w:t xml:space="preserve">Each template is called through command line interface from self-service component and interface between </w:t>
        </w:r>
        <w:proofErr w:type="spellStart"/>
        <w:r>
          <w:t>docker</w:t>
        </w:r>
        <w:proofErr w:type="spellEnd"/>
        <w:r>
          <w:t xml:space="preserve"> and component is defined via JSON </w:t>
        </w:r>
      </w:ins>
      <w:ins w:id="1603" w:author="Kostiantyn Kudriavtsev" w:date="2016-09-15T16:14:00Z">
        <w:r>
          <w:t xml:space="preserve">formatted input/output. </w:t>
        </w:r>
      </w:ins>
    </w:p>
    <w:p w14:paraId="43B756AD" w14:textId="68193956" w:rsidR="001A0AE3" w:rsidRPr="00DD66A8" w:rsidDel="00DD66A8" w:rsidRDefault="00DD66A8" w:rsidP="002C00C3">
      <w:pPr>
        <w:pStyle w:val="BodyText"/>
        <w:rPr>
          <w:del w:id="1604" w:author="Kostiantyn Kudriavtsev" w:date="2016-09-15T16:12:00Z"/>
          <w:rFonts w:ascii="Arial Black" w:hAnsi="Arial Black"/>
          <w:color w:val="1A9CB0"/>
          <w:sz w:val="24"/>
          <w:rPrChange w:id="1605" w:author="Kostiantyn Kudriavtsev" w:date="2016-09-15T16:15:00Z">
            <w:rPr>
              <w:del w:id="1606" w:author="Kostiantyn Kudriavtsev" w:date="2016-09-15T16:12:00Z"/>
            </w:rPr>
          </w:rPrChange>
        </w:rPr>
        <w:pPrChange w:id="1607" w:author="Paul Gesiak" w:date="2016-09-16T08:45:00Z">
          <w:pPr>
            <w:pStyle w:val="BodyText"/>
            <w:numPr>
              <w:numId w:val="19"/>
            </w:numPr>
            <w:ind w:hanging="360"/>
          </w:pPr>
        </w:pPrChange>
      </w:pPr>
      <w:ins w:id="1608" w:author="Kostiantyn Kudriavtsev" w:date="2016-09-15T16:14:00Z">
        <w:r w:rsidRPr="000068CF">
          <w:t>VOLODYMYR: please provide JSON structure here</w:t>
        </w:r>
      </w:ins>
      <w:moveToRangeStart w:id="1609" w:author="Kostiantyn Kudriavtsev" w:date="2016-09-15T15:54:00Z" w:name="move461718194"/>
      <w:moveTo w:id="1610" w:author="Kostiantyn Kudriavtsev" w:date="2016-09-15T15:54:00Z">
        <w:del w:id="1611" w:author="Kostiantyn Kudriavtsev" w:date="2016-09-15T16:12:00Z">
          <w:r w:rsidR="001A0AE3" w:rsidRPr="00DD66A8" w:rsidDel="00DD66A8">
            <w:rPr>
              <w:rFonts w:ascii="Arial Black" w:hAnsi="Arial Black"/>
              <w:color w:val="1A9CB0"/>
              <w:sz w:val="24"/>
              <w:rPrChange w:id="1612" w:author="Kostiantyn Kudriavtsev" w:date="2016-09-15T16:15:00Z">
                <w:rPr/>
              </w:rPrChange>
            </w:rPr>
            <w:delText>List all containers:</w:delText>
          </w:r>
        </w:del>
      </w:moveTo>
    </w:p>
    <w:p w14:paraId="6B850E46" w14:textId="111C8596" w:rsidR="001A0AE3" w:rsidRPr="000068CF" w:rsidDel="00DD66A8" w:rsidRDefault="001A0AE3" w:rsidP="002C00C3">
      <w:pPr>
        <w:pStyle w:val="BodyText"/>
        <w:rPr>
          <w:del w:id="1613" w:author="Kostiantyn Kudriavtsev" w:date="2016-09-15T16:12:00Z"/>
        </w:rPr>
        <w:pPrChange w:id="1614" w:author="Paul Gesiak" w:date="2016-09-16T08:45:00Z">
          <w:pPr>
            <w:pStyle w:val="BodyText"/>
            <w:numPr>
              <w:ilvl w:val="1"/>
              <w:numId w:val="19"/>
            </w:numPr>
            <w:ind w:left="1440" w:hanging="360"/>
          </w:pPr>
        </w:pPrChange>
      </w:pPr>
      <w:moveTo w:id="1615" w:author="Kostiantyn Kudriavtsev" w:date="2016-09-15T15:54:00Z">
        <w:del w:id="1616" w:author="Kostiantyn Kudriavtsev" w:date="2016-09-15T16:12:00Z">
          <w:r w:rsidRPr="000068CF" w:rsidDel="00DD66A8">
            <w:delText xml:space="preserve">Container for initial environment (edge node, bucket (data bucket + management bucket), security group (with role + policy)) </w:delText>
          </w:r>
        </w:del>
      </w:moveTo>
    </w:p>
    <w:p w14:paraId="6A81950E" w14:textId="6B05A1B1" w:rsidR="001A0AE3" w:rsidRPr="000068CF" w:rsidDel="00DD66A8" w:rsidRDefault="001A0AE3" w:rsidP="002C00C3">
      <w:pPr>
        <w:pStyle w:val="BodyText"/>
        <w:rPr>
          <w:del w:id="1617" w:author="Kostiantyn Kudriavtsev" w:date="2016-09-15T16:12:00Z"/>
        </w:rPr>
        <w:pPrChange w:id="1618" w:author="Paul Gesiak" w:date="2016-09-16T08:45:00Z">
          <w:pPr>
            <w:pStyle w:val="BodyText"/>
            <w:numPr>
              <w:ilvl w:val="2"/>
              <w:numId w:val="19"/>
            </w:numPr>
            <w:ind w:left="2160" w:hanging="360"/>
          </w:pPr>
        </w:pPrChange>
      </w:pPr>
      <w:moveTo w:id="1619" w:author="Kostiantyn Kudriavtsev" w:date="2016-09-15T15:54:00Z">
        <w:del w:id="1620" w:author="Kostiantyn Kudriavtsev" w:date="2016-09-15T16:12:00Z">
          <w:r w:rsidRPr="000068CF" w:rsidDel="00DD66A8">
            <w:delText xml:space="preserve">Actions: </w:delText>
          </w:r>
        </w:del>
      </w:moveTo>
    </w:p>
    <w:p w14:paraId="08401D38" w14:textId="20E828CF" w:rsidR="001A0AE3" w:rsidRPr="000068CF" w:rsidDel="00DD66A8" w:rsidRDefault="001A0AE3" w:rsidP="002C00C3">
      <w:pPr>
        <w:pStyle w:val="BodyText"/>
        <w:rPr>
          <w:del w:id="1621" w:author="Kostiantyn Kudriavtsev" w:date="2016-09-15T16:12:00Z"/>
        </w:rPr>
        <w:pPrChange w:id="1622" w:author="Paul Gesiak" w:date="2016-09-16T08:45:00Z">
          <w:pPr>
            <w:pStyle w:val="BodyText"/>
            <w:numPr>
              <w:ilvl w:val="3"/>
              <w:numId w:val="19"/>
            </w:numPr>
            <w:ind w:left="2880" w:hanging="360"/>
          </w:pPr>
        </w:pPrChange>
      </w:pPr>
      <w:moveTo w:id="1623" w:author="Kostiantyn Kudriavtsev" w:date="2016-09-15T15:54:00Z">
        <w:del w:id="1624" w:author="Kostiantyn Kudriavtsev" w:date="2016-09-15T16:12:00Z">
          <w:r w:rsidRPr="000068CF" w:rsidDel="00DD66A8">
            <w:delText>1. Create</w:delText>
          </w:r>
        </w:del>
      </w:moveTo>
    </w:p>
    <w:p w14:paraId="1EADACBC" w14:textId="0B6FDB4A" w:rsidR="001A0AE3" w:rsidRPr="000068CF" w:rsidDel="00DD66A8" w:rsidRDefault="001A0AE3" w:rsidP="002C00C3">
      <w:pPr>
        <w:pStyle w:val="BodyText"/>
        <w:rPr>
          <w:del w:id="1625" w:author="Kostiantyn Kudriavtsev" w:date="2016-09-15T16:12:00Z"/>
        </w:rPr>
        <w:pPrChange w:id="1626" w:author="Paul Gesiak" w:date="2016-09-16T08:45:00Z">
          <w:pPr>
            <w:pStyle w:val="BodyText"/>
            <w:numPr>
              <w:ilvl w:val="3"/>
              <w:numId w:val="19"/>
            </w:numPr>
            <w:ind w:left="2880" w:hanging="360"/>
          </w:pPr>
        </w:pPrChange>
      </w:pPr>
      <w:moveTo w:id="1627" w:author="Kostiantyn Kudriavtsev" w:date="2016-09-15T15:54:00Z">
        <w:del w:id="1628" w:author="Kostiantyn Kudriavtsev" w:date="2016-09-15T16:12:00Z">
          <w:r w:rsidRPr="000068CF" w:rsidDel="00DD66A8">
            <w:delText>2. Get status</w:delText>
          </w:r>
        </w:del>
      </w:moveTo>
    </w:p>
    <w:p w14:paraId="07C87567" w14:textId="5475BF29" w:rsidR="001A0AE3" w:rsidRPr="000068CF" w:rsidDel="00DD66A8" w:rsidRDefault="001A0AE3" w:rsidP="002C00C3">
      <w:pPr>
        <w:pStyle w:val="BodyText"/>
        <w:rPr>
          <w:del w:id="1629" w:author="Kostiantyn Kudriavtsev" w:date="2016-09-15T16:12:00Z"/>
        </w:rPr>
        <w:pPrChange w:id="1630" w:author="Paul Gesiak" w:date="2016-09-16T08:45:00Z">
          <w:pPr>
            <w:pStyle w:val="BodyText"/>
            <w:numPr>
              <w:ilvl w:val="3"/>
              <w:numId w:val="19"/>
            </w:numPr>
            <w:ind w:left="2880" w:hanging="360"/>
          </w:pPr>
        </w:pPrChange>
      </w:pPr>
      <w:moveTo w:id="1631" w:author="Kostiantyn Kudriavtsev" w:date="2016-09-15T15:54:00Z">
        <w:del w:id="1632" w:author="Kostiantyn Kudriavtsev" w:date="2016-09-15T16:12:00Z">
          <w:r w:rsidRPr="000068CF" w:rsidDel="00DD66A8">
            <w:delText>3. Terminate</w:delText>
          </w:r>
        </w:del>
      </w:moveTo>
    </w:p>
    <w:p w14:paraId="304CA060" w14:textId="6E4CC1AC" w:rsidR="001A0AE3" w:rsidRPr="000068CF" w:rsidDel="00DD66A8" w:rsidRDefault="001A0AE3" w:rsidP="002C00C3">
      <w:pPr>
        <w:pStyle w:val="BodyText"/>
        <w:rPr>
          <w:del w:id="1633" w:author="Kostiantyn Kudriavtsev" w:date="2016-09-15T16:12:00Z"/>
        </w:rPr>
        <w:pPrChange w:id="1634" w:author="Paul Gesiak" w:date="2016-09-16T08:45:00Z">
          <w:pPr>
            <w:pStyle w:val="BodyText"/>
            <w:numPr>
              <w:ilvl w:val="3"/>
              <w:numId w:val="19"/>
            </w:numPr>
            <w:ind w:left="2880" w:hanging="360"/>
          </w:pPr>
        </w:pPrChange>
      </w:pPr>
      <w:moveTo w:id="1635" w:author="Kostiantyn Kudriavtsev" w:date="2016-09-15T15:54:00Z">
        <w:del w:id="1636" w:author="Kostiantyn Kudriavtsev" w:date="2016-09-15T16:12:00Z">
          <w:r w:rsidRPr="000068CF" w:rsidDel="00DD66A8">
            <w:delText>4. Get metadata</w:delText>
          </w:r>
        </w:del>
      </w:moveTo>
    </w:p>
    <w:p w14:paraId="06B13FF2" w14:textId="71F2E956" w:rsidR="001A0AE3" w:rsidRPr="000068CF" w:rsidDel="00DD66A8" w:rsidRDefault="001A0AE3" w:rsidP="002C00C3">
      <w:pPr>
        <w:pStyle w:val="BodyText"/>
        <w:rPr>
          <w:del w:id="1637" w:author="Kostiantyn Kudriavtsev" w:date="2016-09-15T16:12:00Z"/>
        </w:rPr>
        <w:pPrChange w:id="1638" w:author="Paul Gesiak" w:date="2016-09-16T08:45:00Z">
          <w:pPr>
            <w:pStyle w:val="BodyText"/>
            <w:numPr>
              <w:numId w:val="19"/>
            </w:numPr>
            <w:ind w:hanging="360"/>
          </w:pPr>
        </w:pPrChange>
      </w:pPr>
      <w:moveTo w:id="1639" w:author="Kostiantyn Kudriavtsev" w:date="2016-09-15T15:54:00Z">
        <w:del w:id="1640" w:author="Kostiantyn Kudriavtsev" w:date="2016-09-15T16:12:00Z">
          <w:r w:rsidRPr="000068CF" w:rsidDel="00DD66A8">
            <w:delText>Analytical tool – one machine with subnet and role + policy</w:delText>
          </w:r>
        </w:del>
      </w:moveTo>
    </w:p>
    <w:p w14:paraId="58EEDBD0" w14:textId="6EE9FB43" w:rsidR="001A0AE3" w:rsidRPr="000068CF" w:rsidDel="00DD66A8" w:rsidRDefault="001A0AE3" w:rsidP="002C00C3">
      <w:pPr>
        <w:pStyle w:val="BodyText"/>
        <w:rPr>
          <w:del w:id="1641" w:author="Kostiantyn Kudriavtsev" w:date="2016-09-15T16:12:00Z"/>
        </w:rPr>
        <w:pPrChange w:id="1642" w:author="Paul Gesiak" w:date="2016-09-16T08:45:00Z">
          <w:pPr>
            <w:pStyle w:val="BodyText"/>
            <w:numPr>
              <w:ilvl w:val="1"/>
              <w:numId w:val="19"/>
            </w:numPr>
            <w:ind w:left="1440" w:hanging="360"/>
          </w:pPr>
        </w:pPrChange>
      </w:pPr>
      <w:moveTo w:id="1643" w:author="Kostiantyn Kudriavtsev" w:date="2016-09-15T15:54:00Z">
        <w:del w:id="1644" w:author="Kostiantyn Kudriavtsev" w:date="2016-09-15T16:12:00Z">
          <w:r w:rsidRPr="000068CF" w:rsidDel="00DD66A8">
            <w:delText>Actions:</w:delText>
          </w:r>
        </w:del>
      </w:moveTo>
    </w:p>
    <w:p w14:paraId="5E739D8B" w14:textId="7338A6E6" w:rsidR="001A0AE3" w:rsidRPr="000068CF" w:rsidDel="00DD66A8" w:rsidRDefault="001A0AE3" w:rsidP="002C00C3">
      <w:pPr>
        <w:pStyle w:val="BodyText"/>
        <w:rPr>
          <w:del w:id="1645" w:author="Kostiantyn Kudriavtsev" w:date="2016-09-15T16:12:00Z"/>
        </w:rPr>
        <w:pPrChange w:id="1646" w:author="Paul Gesiak" w:date="2016-09-16T08:45:00Z">
          <w:pPr>
            <w:pStyle w:val="BodyText"/>
            <w:numPr>
              <w:ilvl w:val="2"/>
              <w:numId w:val="19"/>
            </w:numPr>
            <w:ind w:left="2160" w:hanging="360"/>
          </w:pPr>
        </w:pPrChange>
      </w:pPr>
      <w:moveTo w:id="1647" w:author="Kostiantyn Kudriavtsev" w:date="2016-09-15T15:54:00Z">
        <w:del w:id="1648" w:author="Kostiantyn Kudriavtsev" w:date="2016-09-15T16:12:00Z">
          <w:r w:rsidRPr="000068CF" w:rsidDel="00DD66A8">
            <w:delText>1. Create</w:delText>
          </w:r>
        </w:del>
      </w:moveTo>
    </w:p>
    <w:p w14:paraId="146FB551" w14:textId="288832EA" w:rsidR="001A0AE3" w:rsidRPr="000068CF" w:rsidDel="00DD66A8" w:rsidRDefault="001A0AE3" w:rsidP="002C00C3">
      <w:pPr>
        <w:pStyle w:val="BodyText"/>
        <w:rPr>
          <w:del w:id="1649" w:author="Kostiantyn Kudriavtsev" w:date="2016-09-15T16:12:00Z"/>
        </w:rPr>
        <w:pPrChange w:id="1650" w:author="Paul Gesiak" w:date="2016-09-16T08:45:00Z">
          <w:pPr>
            <w:pStyle w:val="BodyText"/>
            <w:numPr>
              <w:ilvl w:val="2"/>
              <w:numId w:val="19"/>
            </w:numPr>
            <w:ind w:left="2160" w:hanging="360"/>
          </w:pPr>
        </w:pPrChange>
      </w:pPr>
      <w:moveTo w:id="1651" w:author="Kostiantyn Kudriavtsev" w:date="2016-09-15T15:54:00Z">
        <w:del w:id="1652" w:author="Kostiantyn Kudriavtsev" w:date="2016-09-15T16:12:00Z">
          <w:r w:rsidRPr="000068CF" w:rsidDel="00DD66A8">
            <w:delText>2. Get status</w:delText>
          </w:r>
        </w:del>
      </w:moveTo>
    </w:p>
    <w:p w14:paraId="1C8B9369" w14:textId="2695C8FD" w:rsidR="001A0AE3" w:rsidRPr="000068CF" w:rsidDel="00DD66A8" w:rsidRDefault="001A0AE3" w:rsidP="002C00C3">
      <w:pPr>
        <w:pStyle w:val="BodyText"/>
        <w:rPr>
          <w:del w:id="1653" w:author="Kostiantyn Kudriavtsev" w:date="2016-09-15T16:12:00Z"/>
        </w:rPr>
        <w:pPrChange w:id="1654" w:author="Paul Gesiak" w:date="2016-09-16T08:45:00Z">
          <w:pPr>
            <w:pStyle w:val="BodyText"/>
            <w:numPr>
              <w:ilvl w:val="2"/>
              <w:numId w:val="19"/>
            </w:numPr>
            <w:ind w:left="2160" w:hanging="360"/>
          </w:pPr>
        </w:pPrChange>
      </w:pPr>
      <w:moveTo w:id="1655" w:author="Kostiantyn Kudriavtsev" w:date="2016-09-15T15:54:00Z">
        <w:del w:id="1656" w:author="Kostiantyn Kudriavtsev" w:date="2016-09-15T16:12:00Z">
          <w:r w:rsidRPr="000068CF" w:rsidDel="00DD66A8">
            <w:delText>3. Terminate</w:delText>
          </w:r>
        </w:del>
      </w:moveTo>
    </w:p>
    <w:p w14:paraId="31A2D25A" w14:textId="1AA99AA3" w:rsidR="001A0AE3" w:rsidRPr="000068CF" w:rsidDel="00DD66A8" w:rsidRDefault="001A0AE3" w:rsidP="002C00C3">
      <w:pPr>
        <w:pStyle w:val="BodyText"/>
        <w:rPr>
          <w:del w:id="1657" w:author="Kostiantyn Kudriavtsev" w:date="2016-09-15T16:12:00Z"/>
        </w:rPr>
        <w:pPrChange w:id="1658" w:author="Paul Gesiak" w:date="2016-09-16T08:45:00Z">
          <w:pPr>
            <w:pStyle w:val="BodyText"/>
            <w:numPr>
              <w:ilvl w:val="2"/>
              <w:numId w:val="19"/>
            </w:numPr>
            <w:ind w:left="2160" w:hanging="360"/>
          </w:pPr>
        </w:pPrChange>
      </w:pPr>
      <w:moveTo w:id="1659" w:author="Kostiantyn Kudriavtsev" w:date="2016-09-15T15:54:00Z">
        <w:del w:id="1660" w:author="Kostiantyn Kudriavtsev" w:date="2016-09-15T16:12:00Z">
          <w:r w:rsidRPr="000068CF" w:rsidDel="00DD66A8">
            <w:delText>4. Suspend</w:delText>
          </w:r>
        </w:del>
      </w:moveTo>
    </w:p>
    <w:p w14:paraId="4E6C8ACE" w14:textId="0126F722" w:rsidR="001A0AE3" w:rsidRPr="000068CF" w:rsidDel="00DD66A8" w:rsidRDefault="001A0AE3" w:rsidP="002C00C3">
      <w:pPr>
        <w:pStyle w:val="BodyText"/>
        <w:rPr>
          <w:del w:id="1661" w:author="Kostiantyn Kudriavtsev" w:date="2016-09-15T16:12:00Z"/>
        </w:rPr>
        <w:pPrChange w:id="1662" w:author="Paul Gesiak" w:date="2016-09-16T08:45:00Z">
          <w:pPr>
            <w:pStyle w:val="BodyText"/>
            <w:numPr>
              <w:ilvl w:val="2"/>
              <w:numId w:val="19"/>
            </w:numPr>
            <w:ind w:left="2160" w:hanging="360"/>
          </w:pPr>
        </w:pPrChange>
      </w:pPr>
      <w:moveTo w:id="1663" w:author="Kostiantyn Kudriavtsev" w:date="2016-09-15T15:54:00Z">
        <w:del w:id="1664" w:author="Kostiantyn Kudriavtsev" w:date="2016-09-15T16:12:00Z">
          <w:r w:rsidRPr="000068CF" w:rsidDel="00DD66A8">
            <w:delText>5. Resume</w:delText>
          </w:r>
        </w:del>
      </w:moveTo>
    </w:p>
    <w:p w14:paraId="3515DEF2" w14:textId="2BB551E4" w:rsidR="001A0AE3" w:rsidRPr="000068CF" w:rsidDel="00DD66A8" w:rsidRDefault="001A0AE3" w:rsidP="002C00C3">
      <w:pPr>
        <w:pStyle w:val="BodyText"/>
        <w:rPr>
          <w:del w:id="1665" w:author="Kostiantyn Kudriavtsev" w:date="2016-09-15T16:12:00Z"/>
        </w:rPr>
        <w:pPrChange w:id="1666" w:author="Paul Gesiak" w:date="2016-09-16T08:45:00Z">
          <w:pPr>
            <w:pStyle w:val="BodyText"/>
            <w:numPr>
              <w:numId w:val="19"/>
            </w:numPr>
            <w:ind w:hanging="360"/>
          </w:pPr>
        </w:pPrChange>
      </w:pPr>
      <w:moveTo w:id="1667" w:author="Kostiantyn Kudriavtsev" w:date="2016-09-15T15:54:00Z">
        <w:del w:id="1668" w:author="Kostiantyn Kudriavtsev" w:date="2016-09-15T16:12:00Z">
          <w:r w:rsidRPr="000068CF" w:rsidDel="00DD66A8">
            <w:delText>Computational template (EMR) – EMR, reuses existing subnet, roles + policy</w:delText>
          </w:r>
        </w:del>
      </w:moveTo>
    </w:p>
    <w:p w14:paraId="2316C926" w14:textId="123EC755" w:rsidR="001A0AE3" w:rsidRPr="000068CF" w:rsidDel="00DD66A8" w:rsidRDefault="001A0AE3" w:rsidP="002C00C3">
      <w:pPr>
        <w:pStyle w:val="BodyText"/>
        <w:rPr>
          <w:del w:id="1669" w:author="Kostiantyn Kudriavtsev" w:date="2016-09-15T16:12:00Z"/>
        </w:rPr>
        <w:pPrChange w:id="1670" w:author="Paul Gesiak" w:date="2016-09-16T08:45:00Z">
          <w:pPr>
            <w:pStyle w:val="BodyText"/>
            <w:numPr>
              <w:ilvl w:val="1"/>
              <w:numId w:val="19"/>
            </w:numPr>
            <w:ind w:left="1440" w:hanging="360"/>
          </w:pPr>
        </w:pPrChange>
      </w:pPr>
      <w:moveTo w:id="1671" w:author="Kostiantyn Kudriavtsev" w:date="2016-09-15T15:54:00Z">
        <w:del w:id="1672" w:author="Kostiantyn Kudriavtsev" w:date="2016-09-15T16:12:00Z">
          <w:r w:rsidRPr="000068CF" w:rsidDel="00DD66A8">
            <w:delText>Actions:</w:delText>
          </w:r>
        </w:del>
      </w:moveTo>
    </w:p>
    <w:p w14:paraId="3C2F8B79" w14:textId="5FA05E8E" w:rsidR="001A0AE3" w:rsidRPr="000068CF" w:rsidDel="00DD66A8" w:rsidRDefault="001A0AE3" w:rsidP="002C00C3">
      <w:pPr>
        <w:pStyle w:val="BodyText"/>
        <w:rPr>
          <w:del w:id="1673" w:author="Kostiantyn Kudriavtsev" w:date="2016-09-15T16:12:00Z"/>
        </w:rPr>
        <w:pPrChange w:id="1674" w:author="Paul Gesiak" w:date="2016-09-16T08:45:00Z">
          <w:pPr>
            <w:pStyle w:val="BodyText"/>
            <w:numPr>
              <w:ilvl w:val="2"/>
              <w:numId w:val="19"/>
            </w:numPr>
            <w:ind w:left="2160" w:hanging="360"/>
          </w:pPr>
        </w:pPrChange>
      </w:pPr>
      <w:moveTo w:id="1675" w:author="Kostiantyn Kudriavtsev" w:date="2016-09-15T15:54:00Z">
        <w:del w:id="1676" w:author="Kostiantyn Kudriavtsev" w:date="2016-09-15T16:12:00Z">
          <w:r w:rsidRPr="000068CF" w:rsidDel="00DD66A8">
            <w:delText>1. Create</w:delText>
          </w:r>
        </w:del>
      </w:moveTo>
    </w:p>
    <w:p w14:paraId="0706848A" w14:textId="27B2847D" w:rsidR="001A0AE3" w:rsidRPr="000068CF" w:rsidDel="00DD66A8" w:rsidRDefault="001A0AE3" w:rsidP="002C00C3">
      <w:pPr>
        <w:pStyle w:val="BodyText"/>
        <w:rPr>
          <w:del w:id="1677" w:author="Kostiantyn Kudriavtsev" w:date="2016-09-15T16:12:00Z"/>
        </w:rPr>
        <w:pPrChange w:id="1678" w:author="Paul Gesiak" w:date="2016-09-16T08:45:00Z">
          <w:pPr>
            <w:pStyle w:val="BodyText"/>
            <w:numPr>
              <w:ilvl w:val="2"/>
              <w:numId w:val="19"/>
            </w:numPr>
            <w:ind w:left="2160" w:hanging="360"/>
          </w:pPr>
        </w:pPrChange>
      </w:pPr>
      <w:moveTo w:id="1679" w:author="Kostiantyn Kudriavtsev" w:date="2016-09-15T15:54:00Z">
        <w:del w:id="1680" w:author="Kostiantyn Kudriavtsev" w:date="2016-09-15T16:12:00Z">
          <w:r w:rsidRPr="000068CF" w:rsidDel="00DD66A8">
            <w:delText>2. Terminate</w:delText>
          </w:r>
        </w:del>
      </w:moveTo>
    </w:p>
    <w:p w14:paraId="201764F9" w14:textId="79AD4A4F" w:rsidR="001A0AE3" w:rsidRPr="000068CF" w:rsidDel="00DD66A8" w:rsidRDefault="001A0AE3" w:rsidP="002C00C3">
      <w:pPr>
        <w:pStyle w:val="BodyText"/>
        <w:rPr>
          <w:del w:id="1681" w:author="Kostiantyn Kudriavtsev" w:date="2016-09-15T16:12:00Z"/>
        </w:rPr>
        <w:pPrChange w:id="1682" w:author="Paul Gesiak" w:date="2016-09-16T08:45:00Z">
          <w:pPr>
            <w:pStyle w:val="BodyText"/>
            <w:numPr>
              <w:ilvl w:val="2"/>
              <w:numId w:val="19"/>
            </w:numPr>
            <w:ind w:left="2160" w:hanging="360"/>
          </w:pPr>
        </w:pPrChange>
      </w:pPr>
      <w:moveTo w:id="1683" w:author="Kostiantyn Kudriavtsev" w:date="2016-09-15T15:54:00Z">
        <w:del w:id="1684" w:author="Kostiantyn Kudriavtsev" w:date="2016-09-15T16:12:00Z">
          <w:r w:rsidRPr="000068CF" w:rsidDel="00DD66A8">
            <w:delText>3. Get status</w:delText>
          </w:r>
        </w:del>
      </w:moveTo>
    </w:p>
    <w:moveToRangeEnd w:id="1609"/>
    <w:p w14:paraId="00381498" w14:textId="77777777" w:rsidR="001A0AE3" w:rsidRPr="00DD66A8" w:rsidDel="00DD66A8" w:rsidRDefault="001A0AE3" w:rsidP="002C00C3">
      <w:pPr>
        <w:pStyle w:val="BodyText"/>
        <w:rPr>
          <w:del w:id="1685" w:author="Kostiantyn Kudriavtsev" w:date="2016-09-15T16:14:00Z"/>
          <w:rPrChange w:id="1686" w:author="Kostiantyn Kudriavtsev" w:date="2016-09-15T16:15:00Z">
            <w:rPr>
              <w:del w:id="1687" w:author="Kostiantyn Kudriavtsev" w:date="2016-09-15T16:14:00Z"/>
              <w:b/>
            </w:rPr>
          </w:rPrChange>
        </w:rPr>
        <w:pPrChange w:id="1688" w:author="Paul Gesiak" w:date="2016-09-16T08:45:00Z">
          <w:pPr>
            <w:pStyle w:val="BodyText"/>
          </w:pPr>
        </w:pPrChange>
      </w:pPr>
    </w:p>
    <w:p w14:paraId="2F910B7B" w14:textId="77777777" w:rsidR="005658C9" w:rsidRPr="000068CF" w:rsidRDefault="005658C9" w:rsidP="002C00C3">
      <w:pPr>
        <w:pStyle w:val="BodyText"/>
      </w:pPr>
    </w:p>
    <w:p w14:paraId="6A7232D7" w14:textId="484C254A" w:rsidR="005658C9" w:rsidRDefault="00332710" w:rsidP="005658C9">
      <w:pPr>
        <w:pStyle w:val="Heading3"/>
      </w:pPr>
      <w:bookmarkStart w:id="1689" w:name="_Toc461639587"/>
      <w:bookmarkStart w:id="1690" w:name="_Toc461720035"/>
      <w:r>
        <w:t>BACKEND</w:t>
      </w:r>
      <w:bookmarkEnd w:id="1689"/>
      <w:bookmarkEnd w:id="1690"/>
    </w:p>
    <w:p w14:paraId="3981F4B7" w14:textId="77777777" w:rsidR="00332710" w:rsidRDefault="00332710" w:rsidP="002C00C3">
      <w:pPr>
        <w:pStyle w:val="BodyText"/>
        <w:rPr>
          <w:b/>
        </w:rPr>
      </w:pPr>
      <w:r>
        <w:t>Backend for self-service UI, shall perform various operations as well as communication with database.</w:t>
      </w:r>
      <w:r>
        <w:rPr>
          <w:rStyle w:val="CommentReference"/>
          <w:rFonts w:ascii="Times New Roman" w:hAnsi="Times New Roman"/>
        </w:rPr>
        <w:commentReference w:id="1691"/>
      </w:r>
      <w:r>
        <w:rPr>
          <w:rStyle w:val="CommentReference"/>
          <w:rFonts w:ascii="Times New Roman" w:hAnsi="Times New Roman"/>
          <w:color w:val="auto"/>
        </w:rPr>
        <w:commentReference w:id="1692"/>
      </w:r>
      <w:r w:rsidR="00463055">
        <w:rPr>
          <w:rStyle w:val="CommentReference"/>
          <w:rFonts w:ascii="Times New Roman" w:hAnsi="Times New Roman"/>
          <w:color w:val="auto"/>
        </w:rPr>
        <w:commentReference w:id="1693"/>
      </w:r>
    </w:p>
    <w:p w14:paraId="342BD65C" w14:textId="5E34EBCE" w:rsidR="00C1157B" w:rsidRDefault="00C1157B" w:rsidP="00332710">
      <w:pPr>
        <w:pStyle w:val="Heading3"/>
      </w:pPr>
      <w:bookmarkStart w:id="1694" w:name="_Toc461639588"/>
      <w:bookmarkStart w:id="1695" w:name="_Toc461720036"/>
      <w:r>
        <w:t>Authentication and Authorization approach</w:t>
      </w:r>
      <w:bookmarkEnd w:id="1694"/>
      <w:bookmarkEnd w:id="1695"/>
    </w:p>
    <w:p w14:paraId="7108C584" w14:textId="31C1C076" w:rsidR="00C1157B" w:rsidRDefault="00A80F2B" w:rsidP="002C00C3">
      <w:pPr>
        <w:pStyle w:val="BodyText"/>
      </w:pPr>
      <w:r>
        <w:rPr>
          <w:noProof/>
          <w:lang w:val="en-GB" w:eastAsia="en-GB"/>
        </w:rPr>
        <mc:AlternateContent>
          <mc:Choice Requires="wpg">
            <w:drawing>
              <wp:anchor distT="0" distB="0" distL="114300" distR="114300" simplePos="0" relativeHeight="251669504" behindDoc="0" locked="0" layoutInCell="1" allowOverlap="1" wp14:anchorId="71012F14" wp14:editId="53F86F47">
                <wp:simplePos x="0" y="0"/>
                <wp:positionH relativeFrom="column">
                  <wp:posOffset>-3810</wp:posOffset>
                </wp:positionH>
                <wp:positionV relativeFrom="paragraph">
                  <wp:posOffset>620395</wp:posOffset>
                </wp:positionV>
                <wp:extent cx="5915025" cy="885825"/>
                <wp:effectExtent l="0" t="0" r="28575" b="28575"/>
                <wp:wrapNone/>
                <wp:docPr id="39" name="Group 39"/>
                <wp:cNvGraphicFramePr/>
                <a:graphic xmlns:a="http://schemas.openxmlformats.org/drawingml/2006/main">
                  <a:graphicData uri="http://schemas.microsoft.com/office/word/2010/wordprocessingGroup">
                    <wpg:wgp>
                      <wpg:cNvGrpSpPr/>
                      <wpg:grpSpPr>
                        <a:xfrm>
                          <a:off x="0" y="0"/>
                          <a:ext cx="5915025" cy="885825"/>
                          <a:chOff x="0" y="0"/>
                          <a:chExt cx="5915025" cy="885825"/>
                        </a:xfrm>
                      </wpg:grpSpPr>
                      <wps:wsp>
                        <wps:cNvPr id="15" name="Rectangle 15"/>
                        <wps:cNvSpPr/>
                        <wps:spPr>
                          <a:xfrm>
                            <a:off x="0" y="0"/>
                            <a:ext cx="9525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4FF88" w14:textId="77777777" w:rsidR="00212C29" w:rsidRDefault="00212C29">
                              <w:pPr>
                                <w:jc w:val="center"/>
                                <w:pPrChange w:id="1696" w:author="Kostiantyn Kudriavtsev" w:date="2016-09-13T14:40:00Z">
                                  <w:pPr/>
                                </w:pPrChange>
                              </w:pPr>
                              <w:r>
                                <w:t xml:space="preserve">Enterprise </w:t>
                              </w:r>
                            </w:p>
                            <w:p w14:paraId="378A579E" w14:textId="13CBBC4E" w:rsidR="00212C29" w:rsidRDefault="00212C29">
                              <w:pPr>
                                <w:jc w:val="center"/>
                                <w:pPrChange w:id="1697" w:author="Kostiantyn Kudriavtsev" w:date="2016-09-13T14:40:00Z">
                                  <w:pPr/>
                                </w:pPrChange>
                              </w:pPr>
                              <w:r>
                                <w:t>AD</w:t>
                              </w:r>
                            </w:p>
                            <w:p w14:paraId="0A03C326" w14:textId="2D4B0FA1" w:rsidR="00212C29" w:rsidRDefault="00212C29">
                              <w:pPr>
                                <w:jc w:val="center"/>
                                <w:pPrChange w:id="1698" w:author="Kostiantyn Kudriavtsev" w:date="2016-09-13T14:40:00Z">
                                  <w:pPr/>
                                </w:pPrChange>
                              </w:pPr>
                              <w:r>
                                <w:t>with LDAP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oup 38"/>
                        <wpg:cNvGrpSpPr/>
                        <wpg:grpSpPr>
                          <a:xfrm>
                            <a:off x="942975" y="9525"/>
                            <a:ext cx="4972050" cy="876300"/>
                            <a:chOff x="0" y="0"/>
                            <a:chExt cx="4972050" cy="876300"/>
                          </a:xfrm>
                        </wpg:grpSpPr>
                        <wps:wsp>
                          <wps:cNvPr id="32" name="Straight Arrow Connector 32"/>
                          <wps:cNvCnPr/>
                          <wps:spPr>
                            <a:xfrm flipH="1" flipV="1">
                              <a:off x="0" y="485775"/>
                              <a:ext cx="1971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609600" y="209550"/>
                              <a:ext cx="628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690EDB" w14:textId="2612A4F0" w:rsidR="00212C29" w:rsidRDefault="00212C29">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Group 37"/>
                          <wpg:cNvGrpSpPr/>
                          <wpg:grpSpPr>
                            <a:xfrm>
                              <a:off x="1838325" y="0"/>
                              <a:ext cx="3133725" cy="876300"/>
                              <a:chOff x="0" y="0"/>
                              <a:chExt cx="3133725" cy="876300"/>
                            </a:xfrm>
                          </wpg:grpSpPr>
                          <wpg:grpSp>
                            <wpg:cNvPr id="34" name="Group 34"/>
                            <wpg:cNvGrpSpPr/>
                            <wpg:grpSpPr>
                              <a:xfrm>
                                <a:off x="0" y="0"/>
                                <a:ext cx="3133725" cy="876300"/>
                                <a:chOff x="0" y="0"/>
                                <a:chExt cx="3133725" cy="876300"/>
                              </a:xfrm>
                            </wpg:grpSpPr>
                            <wps:wsp>
                              <wps:cNvPr id="19" name="Rectangle 19"/>
                              <wps:cNvSpPr/>
                              <wps:spPr>
                                <a:xfrm>
                                  <a:off x="0" y="0"/>
                                  <a:ext cx="3133725" cy="8763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80975" y="161925"/>
                                  <a:ext cx="7810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531D8" w14:textId="26CD67B1" w:rsidR="00212C29" w:rsidRDefault="00212C29">
                                    <w:pPr>
                                      <w:jc w:val="center"/>
                                      <w:pPrChange w:id="1699" w:author="Kostiantyn Kudriavtsev" w:date="2016-09-13T14:42:00Z">
                                        <w:pPr/>
                                      </w:pPrChange>
                                    </w:pPr>
                                    <w:r>
                                      <w:t>LDAP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1200150" y="161925"/>
                                <a:ext cx="1800225" cy="619125"/>
                                <a:chOff x="0" y="0"/>
                                <a:chExt cx="1800225" cy="619125"/>
                              </a:xfrm>
                            </wpg:grpSpPr>
                            <wps:wsp>
                              <wps:cNvPr id="29" name="Rectangle 29"/>
                              <wps:cNvSpPr/>
                              <wps:spPr>
                                <a:xfrm>
                                  <a:off x="0" y="0"/>
                                  <a:ext cx="7810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208E04" w14:textId="03E6A470" w:rsidR="00212C29" w:rsidRDefault="00212C29">
                                    <w:pPr>
                                      <w:jc w:val="center"/>
                                      <w:pPrChange w:id="1700" w:author="Kostiantyn Kudriavtsev" w:date="2016-09-13T14:42:00Z">
                                        <w:pPr/>
                                      </w:pPrChange>
                                    </w:pPr>
                                    <w:r>
                                      <w:t>Mapping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0"/>
                                  <a:ext cx="7810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8E56A" w14:textId="20474268" w:rsidR="00212C29" w:rsidRDefault="00212C29">
                                    <w:pPr>
                                      <w:jc w:val="center"/>
                                      <w:pPrChange w:id="1701" w:author="Kostiantyn Kudriavtsev" w:date="2016-09-13T14:42:00Z">
                                        <w:pPr/>
                                      </w:pPrChange>
                                    </w:pPr>
                                    <w:r>
                                      <w:t>Self-service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71012F14" id="Group 39" o:spid="_x0000_s1026" style="position:absolute;left:0;text-align:left;margin-left:-.3pt;margin-top:48.85pt;width:465.75pt;height:69.75pt;z-index:251669504" coordsize="5915025,885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">
                <v:rect id="Rectangle 15" o:spid="_x0000_s1027" style="position:absolute;width:952500;height:876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WNCwQAA&#10;ANsAAAAPAAAAZHJzL2Rvd25yZXYueG1sRI/RisIwEEXfF/yHMIJva6qgLtW0iCCI4IO6HzA0Y1Nt&#10;JqWJtv17s7Dg2wz3zj13Nnlva/Gi1leOFcymCQjiwumKSwW/1/33DwgfkDXWjknBQB7ybPS1wVS7&#10;js/0uoRSxBD2KSowITSplL4wZNFPXUMctZtrLYa4tqXULXYx3NZyniRLabHiSDDY0M5Q8bg8bYQg&#10;nYfZqts9TqY/VlQPd3oOSk3G/XYNIlAfPub/64OO9Rfw90scQGZ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N1jQsEAAADbAAAADwAAAAAAAAAAAAAAAACXAgAAZHJzL2Rvd25y&#10;ZXYueG1sUEsFBgAAAAAEAAQA9QAAAIUDAAAAAA==&#10;" fillcolor="#5b9bd5 [3204]" strokecolor="#1f4d78 [1604]" strokeweight="1pt">
                  <v:textbox>
                    <w:txbxContent>
                      <w:p w14:paraId="0D04FF88" w14:textId="77777777" w:rsidR="00212C29" w:rsidRDefault="00212C29">
                        <w:pPr>
                          <w:jc w:val="center"/>
                          <w:pPrChange w:id="1702" w:author="Kostiantyn Kudriavtsev" w:date="2016-09-13T14:40:00Z">
                            <w:pPr/>
                          </w:pPrChange>
                        </w:pPr>
                        <w:r>
                          <w:t xml:space="preserve">Enterprise </w:t>
                        </w:r>
                      </w:p>
                      <w:p w14:paraId="378A579E" w14:textId="13CBBC4E" w:rsidR="00212C29" w:rsidRDefault="00212C29">
                        <w:pPr>
                          <w:jc w:val="center"/>
                          <w:pPrChange w:id="1703" w:author="Kostiantyn Kudriavtsev" w:date="2016-09-13T14:40:00Z">
                            <w:pPr/>
                          </w:pPrChange>
                        </w:pPr>
                        <w:r>
                          <w:t>AD</w:t>
                        </w:r>
                      </w:p>
                      <w:p w14:paraId="0A03C326" w14:textId="2D4B0FA1" w:rsidR="00212C29" w:rsidRDefault="00212C29">
                        <w:pPr>
                          <w:jc w:val="center"/>
                          <w:pPrChange w:id="1704" w:author="Kostiantyn Kudriavtsev" w:date="2016-09-13T14:40:00Z">
                            <w:pPr/>
                          </w:pPrChange>
                        </w:pPr>
                        <w:r>
                          <w:t>with LDAP interface</w:t>
                        </w:r>
                      </w:p>
                    </w:txbxContent>
                  </v:textbox>
                </v:rect>
                <v:group id="Group 38" o:spid="_x0000_s1028" style="position:absolute;left:942975;top:9525;width:4972050;height:876300" coordsize="4972050,876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shapetype id="_x0000_t32" coordsize="21600,21600" o:spt="32" o:oned="t" path="m0,0l21600,21600e" filled="f">
                    <v:path arrowok="t" fillok="f" o:connecttype="none"/>
                    <o:lock v:ext="edit" shapetype="t"/>
                  </v:shapetype>
                  <v:shape id="Straight Arrow Connector 32" o:spid="_x0000_s1029" type="#_x0000_t32" style="position:absolute;top:485775;width:1971675;height:952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azpsMAAADbAAAADwAAAGRycy9kb3ducmV2LnhtbESP3YrCMBSE7xf2HcJZ2Ls19RfpGkUF&#10;qTfi7wMcmrNtsTkpSar17TeC4OUwM98ws0VnanEj5yvLCvq9BARxbnXFhYLLefMzBeEDssbaMil4&#10;kIfF/PNjhqm2dz7S7RQKESHsU1RQhtCkUvq8JIO+Zxvi6P1ZZzBE6QqpHd4j3NRykCQTabDiuFBi&#10;Q+uS8uupNQrabHJpVmN33h+y0W6/y9bT1j2U+v7qlr8gAnXhHX61t1rBcADPL/EHyP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9ms6bDAAAA2wAAAA8AAAAAAAAAAAAA&#10;AAAAoQIAAGRycy9kb3ducmV2LnhtbFBLBQYAAAAABAAEAPkAAACRAwAAAAA=&#10;" strokecolor="#5b9bd5 [3204]" strokeweight=".5pt">
                    <v:stroke endarrow="block" joinstyle="miter"/>
                  </v:shape>
                  <v:shapetype id="_x0000_t202" coordsize="21600,21600" o:spt="202" path="m0,0l0,21600,21600,21600,21600,0xe">
                    <v:stroke joinstyle="miter"/>
                    <v:path gradientshapeok="t" o:connecttype="rect"/>
                  </v:shapetype>
                  <v:shape id="Text Box 33" o:spid="_x0000_s1030" type="#_x0000_t202" style="position:absolute;left:609600;top:209550;width:628650;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Kl1wgAA&#10;ANsAAAAPAAAAZHJzL2Rvd25yZXYueG1sRI9BawIxFITvhf6H8ArearYVZLsapS0qBU+1pefH5pkE&#10;Ny9Lkq7rv28EocdhZr5hluvRd2KgmFxgBU/TCgRxG7Rjo+D7a/tYg0gZWWMXmBRcKMF6dX+3xEaH&#10;M3/ScMhGFAinBhXYnPtGytRa8pimoScu3jFEj7nIaKSOeC5w38nnqppLj47LgsWe3i21p8OvV7B5&#10;My+mrTHaTa2dG8af497slJo8jK8LEJnG/B++tT+0gtkMrl/KD5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wwqXXCAAAA2wAAAA8AAAAAAAAAAAAAAAAAlwIAAGRycy9kb3du&#10;cmV2LnhtbFBLBQYAAAAABAAEAPUAAACGAwAAAAA=&#10;" fillcolor="white [3201]" strokeweight=".5pt">
                    <v:textbox>
                      <w:txbxContent>
                        <w:p w14:paraId="0F690EDB" w14:textId="2612A4F0" w:rsidR="00212C29" w:rsidRDefault="00212C29">
                          <w:r>
                            <w:t>Request</w:t>
                          </w:r>
                        </w:p>
                      </w:txbxContent>
                    </v:textbox>
                  </v:shape>
                  <v:group id="Group 37" o:spid="_x0000_s1031" style="position:absolute;left:1838325;width:3133725;height:876300" coordsize="3133725,876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group id="Group 34" o:spid="_x0000_s1032" style="position:absolute;width:3133725;height:876300" coordsize="3133725,876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rect id="Rectangle 19" o:spid="_x0000_s1033" style="position:absolute;width:3133725;height:876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CiDwwAA&#10;ANsAAAAPAAAAZHJzL2Rvd25yZXYueG1sRE9Na8JAEL0X/A/LCL3ppqWUGl2lLVjag4rRg7mN2TEb&#10;mp0N2TXGf+8WhN7m8T5ntuhtLTpqfeVYwdM4AUFcOF1xqWC/W47eQPiArLF2TAqu5GExHzzMMNXu&#10;wlvqslCKGMI+RQUmhCaV0heGLPqxa4gjd3KtxRBhW0rd4iWG21o+J8mrtFhxbDDY0Keh4jc7WwX5&#10;0nytXij/OVQf+fGsXZf1641Sj8P+fQoiUB/+xXf3t47zJ/D3Szx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TCiDwwAAANsAAAAPAAAAAAAAAAAAAAAAAJcCAABkcnMvZG93&#10;bnJldi54bWxQSwUGAAAAAAQABAD1AAAAhwMAAAAA&#10;" fillcolor="#ffc000 [3207]" strokecolor="#7f5f00 [1607]" strokeweight="1pt"/>
                      <v:rect id="Rectangle 24" o:spid="_x0000_s1034" style="position:absolute;left:180975;top:161925;width:781050;height:6191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xkwQAA&#10;ANsAAAAPAAAAZHJzL2Rvd25yZXYueG1sRI/disIwEIXvF3yHMMLebVNlUemaFhGEZcELfx5gaMam&#10;azMpTbTt2xtB8PJwfj7OuhhsI+7U+dqxglmSgiAuna65UnA+7b5WIHxA1tg4JgUjeSjyyccaM+16&#10;PtD9GCoRR9hnqMCE0GZS+tKQRZ+4ljh6F9dZDFF2ldQd9nHcNnKepgtpseZIMNjS1lB5Pd5shCAd&#10;xtmy3173ZvirqRn/6TYq9TkdNj8gAg3hHX61f7WC+Tc8v8QfI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f0MZMEAAADbAAAADwAAAAAAAAAAAAAAAACXAgAAZHJzL2Rvd25y&#10;ZXYueG1sUEsFBgAAAAAEAAQA9QAAAIUDAAAAAA==&#10;" fillcolor="#5b9bd5 [3204]" strokecolor="#1f4d78 [1604]" strokeweight="1pt">
                        <v:textbox>
                          <w:txbxContent>
                            <w:p w14:paraId="727531D8" w14:textId="26CD67B1" w:rsidR="00212C29" w:rsidRDefault="00212C29">
                              <w:pPr>
                                <w:jc w:val="center"/>
                                <w:pPrChange w:id="1705" w:author="Kostiantyn Kudriavtsev" w:date="2016-09-13T14:42:00Z">
                                  <w:pPr/>
                                </w:pPrChange>
                              </w:pPr>
                              <w:r>
                                <w:t>LDAP integration</w:t>
                              </w:r>
                            </w:p>
                          </w:txbxContent>
                        </v:textbox>
                      </v:rect>
                    </v:group>
                    <v:group id="Group 36" o:spid="_x0000_s1035" style="position:absolute;left:1200150;top:161925;width:1800225;height:619125" coordsize="1800225,6191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rect id="Rectangle 29" o:spid="_x0000_s1036" style="position:absolute;width:781050;height:6191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KP6wQAA&#10;ANsAAAAPAAAAZHJzL2Rvd25yZXYueG1sRI/NisIwFIX3A75DuMLspqkuRu2YFhGEYcCFPw9waa5N&#10;x+amNNG2b28EweXh/HycdTHYRtyp87VjBbMkBUFcOl1zpeB82n0tQfiArLFxTApG8lDkk481Ztr1&#10;fKD7MVQijrDPUIEJoc2k9KUhiz5xLXH0Lq6zGKLsKqk77OO4beQ8Tb+lxZojwWBLW0Pl9XizEYJ0&#10;GGeLfnvdm+Gvpmb8p9uo1Od02PyACDSEd/jV/tUK5it4fok/QOY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yj+sEAAADbAAAADwAAAAAAAAAAAAAAAACXAgAAZHJzL2Rvd25y&#10;ZXYueG1sUEsFBgAAAAAEAAQA9QAAAIUDAAAAAA==&#10;" fillcolor="#5b9bd5 [3204]" strokecolor="#1f4d78 [1604]" strokeweight="1pt">
                        <v:textbox>
                          <w:txbxContent>
                            <w:p w14:paraId="6A208E04" w14:textId="03E6A470" w:rsidR="00212C29" w:rsidRDefault="00212C29">
                              <w:pPr>
                                <w:jc w:val="center"/>
                                <w:pPrChange w:id="1706" w:author="Kostiantyn Kudriavtsev" w:date="2016-09-13T14:42:00Z">
                                  <w:pPr/>
                                </w:pPrChange>
                              </w:pPr>
                              <w:r>
                                <w:t>Mapping component</w:t>
                              </w:r>
                            </w:p>
                          </w:txbxContent>
                        </v:textbox>
                      </v:rect>
                      <v:rect id="Rectangle 35" o:spid="_x0000_s1037" style="position:absolute;left:1019175;width:781050;height:6191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aD8iwAAA&#10;ANsAAAAPAAAAZHJzL2Rvd25yZXYueG1sRI/bisIwFEXfB/yHcATfxlTFC9UoIggizIOXDzg0x6ba&#10;nJQm2vbvzYDg42ZfFnu1aW0pXlT7wrGC0TABQZw5XXCu4HrZ/y5A+ICssXRMCjrysFn3flaYatfw&#10;iV7nkIs4wj5FBSaEKpXSZ4Ys+qGriKN3c7XFEGWdS11jE8dtKcdJMpMWC44EgxXtDGWP89NGCNKp&#10;G82b3ePPtMeCyu5Oz06pQb/dLkEEasM3/GkftILJFP6/xB8g1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aD8iwAAAANsAAAAPAAAAAAAAAAAAAAAAAJcCAABkcnMvZG93bnJl&#10;di54bWxQSwUGAAAAAAQABAD1AAAAhAMAAAAA&#10;" fillcolor="#5b9bd5 [3204]" strokecolor="#1f4d78 [1604]" strokeweight="1pt">
                        <v:textbox>
                          <w:txbxContent>
                            <w:p w14:paraId="16E8E56A" w14:textId="20474268" w:rsidR="00212C29" w:rsidRDefault="00212C29">
                              <w:pPr>
                                <w:jc w:val="center"/>
                                <w:pPrChange w:id="1707" w:author="Kostiantyn Kudriavtsev" w:date="2016-09-13T14:42:00Z">
                                  <w:pPr/>
                                </w:pPrChange>
                              </w:pPr>
                              <w:r>
                                <w:t>Self-service backend</w:t>
                              </w:r>
                            </w:p>
                          </w:txbxContent>
                        </v:textbox>
                      </v:rect>
                    </v:group>
                  </v:group>
                </v:group>
              </v:group>
            </w:pict>
          </mc:Fallback>
        </mc:AlternateContent>
      </w:r>
      <w:r w:rsidR="00C1157B">
        <w:t xml:space="preserve">For MVP scope only support of LDAP is planned to be implemented. </w:t>
      </w:r>
      <w:r w:rsidR="007071AD">
        <w:t>The goal is to achieve flexible and pluggable solution which allows to replace different identity provider with a minimal effort. LDAP is the primary goal for MVP and the following solution is proposed to solve compatibility between customer LDAP schema and solution entities:</w:t>
      </w:r>
    </w:p>
    <w:p w14:paraId="66FDE956" w14:textId="44C20D71" w:rsidR="00A80F2B" w:rsidRDefault="00A80F2B" w:rsidP="002C00C3">
      <w:pPr>
        <w:pStyle w:val="BodyText"/>
      </w:pPr>
      <w:r>
        <w:rPr>
          <w:noProof/>
          <w:lang w:val="en-GB" w:eastAsia="en-GB"/>
        </w:rPr>
        <mc:AlternateContent>
          <mc:Choice Requires="wps">
            <w:drawing>
              <wp:anchor distT="0" distB="0" distL="114300" distR="114300" simplePos="0" relativeHeight="251656192" behindDoc="0" locked="0" layoutInCell="1" allowOverlap="1" wp14:anchorId="2143B133" wp14:editId="59C1091D">
                <wp:simplePos x="0" y="0"/>
                <wp:positionH relativeFrom="column">
                  <wp:posOffset>4977765</wp:posOffset>
                </wp:positionH>
                <wp:positionV relativeFrom="paragraph">
                  <wp:posOffset>135255</wp:posOffset>
                </wp:positionV>
                <wp:extent cx="781050" cy="619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8105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720F5" w14:textId="7BC42C17" w:rsidR="00212C29" w:rsidRDefault="00212C29">
                            <w:pPr>
                              <w:jc w:val="center"/>
                              <w:pPrChange w:id="1708" w:author="Kostiantyn Kudriavtsev" w:date="2016-09-13T14:42:00Z">
                                <w:pPr/>
                              </w:pPrChange>
                            </w:pPr>
                            <w:ins w:id="1709" w:author="Kostiantyn Kudriavtsev" w:date="2016-09-13T14:42:00Z">
                              <w:r>
                                <w:t>Self-service UI</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3B133" id="Rectangle 20" o:spid="_x0000_s1038" style="position:absolute;left:0;text-align:left;margin-left:391.95pt;margin-top:10.65pt;width:61.5pt;height:48.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" fillcolor="#5b9bd5 [3204]" strokecolor="#1f4d78 [1604]" strokeweight="1pt">
                <v:textbox>
                  <w:txbxContent>
                    <w:p w14:paraId="484720F5" w14:textId="7BC42C17" w:rsidR="00212C29" w:rsidRDefault="00212C29">
                      <w:pPr>
                        <w:jc w:val="center"/>
                        <w:pPrChange w:id="1710" w:author="Kostiantyn Kudriavtsev" w:date="2016-09-13T14:42:00Z">
                          <w:pPr/>
                        </w:pPrChange>
                      </w:pPr>
                      <w:ins w:id="1711" w:author="Kostiantyn Kudriavtsev" w:date="2016-09-13T14:42:00Z">
                        <w:r>
                          <w:t>Self-service UI</w:t>
                        </w:r>
                      </w:ins>
                    </w:p>
                  </w:txbxContent>
                </v:textbox>
              </v:rect>
            </w:pict>
          </mc:Fallback>
        </mc:AlternateContent>
      </w:r>
    </w:p>
    <w:p w14:paraId="35ED7E8E" w14:textId="77777777" w:rsidR="00A80F2B" w:rsidRDefault="00A80F2B" w:rsidP="002C00C3">
      <w:pPr>
        <w:pStyle w:val="BodyText"/>
      </w:pPr>
    </w:p>
    <w:p w14:paraId="731CE027" w14:textId="20BFB974" w:rsidR="00A80F2B" w:rsidRDefault="00A80F2B" w:rsidP="002C00C3">
      <w:pPr>
        <w:pStyle w:val="BodyText"/>
      </w:pPr>
    </w:p>
    <w:p w14:paraId="1B4B44ED" w14:textId="77777777" w:rsidR="007071AD" w:rsidRPr="00AE6F0F" w:rsidRDefault="007071AD" w:rsidP="002C00C3">
      <w:pPr>
        <w:pStyle w:val="BodyText"/>
      </w:pPr>
    </w:p>
    <w:p w14:paraId="05EDAC53" w14:textId="51218804" w:rsidR="00A80F2B" w:rsidRDefault="00A80F2B" w:rsidP="001D1942">
      <w:pPr>
        <w:pStyle w:val="Caption"/>
      </w:pPr>
      <w:r>
        <w:t xml:space="preserve">Figure </w:t>
      </w:r>
      <w:fldSimple w:instr=" SEQ Figure \* ARABIC ">
        <w:r w:rsidR="00D1552C">
          <w:rPr>
            <w:noProof/>
          </w:rPr>
          <w:t>8</w:t>
        </w:r>
      </w:fldSimple>
      <w:r>
        <w:t xml:space="preserve"> LDAP integration</w:t>
      </w:r>
    </w:p>
    <w:p w14:paraId="09F89717" w14:textId="0B900C23" w:rsidR="00A80F2B" w:rsidRDefault="00A80F2B" w:rsidP="002C00C3">
      <w:pPr>
        <w:pStyle w:val="BodyText"/>
      </w:pPr>
      <w:r>
        <w:t xml:space="preserve">The idea of mapping component is to provide flexible approach to map attributes from customer’s LDAP to solution own entities. For example, each customer can have different attribute which specify user’s group. The mapping component is implement as </w:t>
      </w:r>
      <w:r w:rsidR="008A17A6">
        <w:t>Python</w:t>
      </w:r>
      <w:r>
        <w:t xml:space="preserve"> file</w:t>
      </w:r>
      <w:r w:rsidR="008A17A6">
        <w:t xml:space="preserve"> (in fact, </w:t>
      </w:r>
      <w:proofErr w:type="spellStart"/>
      <w:r w:rsidR="008A17A6">
        <w:t>Jython</w:t>
      </w:r>
      <w:proofErr w:type="spellEnd"/>
      <w:r w:rsidR="008A17A6">
        <w:t>)</w:t>
      </w:r>
      <w:r>
        <w:t xml:space="preserve"> which is executed in JVM and perform a mapping of LDAP attributes to general model.</w:t>
      </w:r>
      <w:r w:rsidR="00071675">
        <w:t xml:space="preserve"> Mentioned </w:t>
      </w:r>
      <w:r w:rsidR="008A17A6">
        <w:t>Python</w:t>
      </w:r>
      <w:r w:rsidR="00071675">
        <w:t xml:space="preserve"> file can be easy edited and replaced without a need to restart server.</w:t>
      </w:r>
    </w:p>
    <w:p w14:paraId="0E6BD84C" w14:textId="53A35035" w:rsidR="00A80F2B" w:rsidRDefault="00C9198F" w:rsidP="002C00C3">
      <w:pPr>
        <w:pStyle w:val="BodyText"/>
      </w:pPr>
      <w:r>
        <w:rPr>
          <w:noProof/>
          <w:lang w:val="en-GB" w:eastAsia="en-GB"/>
        </w:rPr>
        <w:lastRenderedPageBreak/>
        <mc:AlternateContent>
          <mc:Choice Requires="wps">
            <w:drawing>
              <wp:anchor distT="0" distB="0" distL="114300" distR="114300" simplePos="0" relativeHeight="251676672" behindDoc="0" locked="0" layoutInCell="1" allowOverlap="1" wp14:anchorId="6FCE770A" wp14:editId="099ECC81">
                <wp:simplePos x="0" y="0"/>
                <wp:positionH relativeFrom="margin">
                  <wp:posOffset>1536065</wp:posOffset>
                </wp:positionH>
                <wp:positionV relativeFrom="paragraph">
                  <wp:posOffset>159385</wp:posOffset>
                </wp:positionV>
                <wp:extent cx="1228725" cy="11620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228725" cy="11620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CA6FC8" w14:textId="445CD39D" w:rsidR="00212C29" w:rsidRDefault="00212C29">
                            <w:pPr>
                              <w:jc w:val="center"/>
                              <w:rPr>
                                <w:b/>
                              </w:rPr>
                              <w:pPrChange w:id="1712" w:author="Kostiantyn Kudriavtsev" w:date="2016-09-13T14:50:00Z">
                                <w:pPr/>
                              </w:pPrChange>
                            </w:pPr>
                            <w:r>
                              <w:rPr>
                                <w:b/>
                              </w:rPr>
                              <w:t>Java LDAP connector</w:t>
                            </w:r>
                          </w:p>
                          <w:p w14:paraId="4B2F2066" w14:textId="219AAA5A" w:rsidR="00212C29" w:rsidRDefault="00212C29">
                            <w:pPr>
                              <w:jc w:val="center"/>
                              <w:rPr>
                                <w:i/>
                              </w:rPr>
                              <w:pPrChange w:id="1713" w:author="Kostiantyn Kudriavtsev" w:date="2016-09-13T14:50:00Z">
                                <w:pPr/>
                              </w:pPrChange>
                            </w:pPr>
                            <w:r>
                              <w:rPr>
                                <w:i/>
                              </w:rPr>
                              <w:t>Java class</w:t>
                            </w:r>
                          </w:p>
                          <w:p w14:paraId="36AE8CC6" w14:textId="77777777" w:rsidR="00212C29" w:rsidRDefault="00212C29">
                            <w:pPr>
                              <w:jc w:val="center"/>
                              <w:rPr>
                                <w:i/>
                              </w:rPr>
                              <w:pPrChange w:id="1714" w:author="Kostiantyn Kudriavtsev" w:date="2016-09-13T14:50:00Z">
                                <w:pPr/>
                              </w:pPrChange>
                            </w:pPr>
                          </w:p>
                          <w:p w14:paraId="19A8E835" w14:textId="7A2AA8D6" w:rsidR="00212C29" w:rsidRPr="00C9198F" w:rsidRDefault="00212C29" w:rsidP="00C91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0"/>
                                <w:szCs w:val="10"/>
                                <w:rPrChange w:id="1715" w:author="Kostiantyn Kudriavtsev" w:date="2016-09-13T15:48:00Z">
                                  <w:rPr>
                                    <w:rFonts w:ascii="Courier New" w:hAnsi="Courier New" w:cs="Courier New"/>
                                    <w:color w:val="000000"/>
                                  </w:rPr>
                                </w:rPrChange>
                              </w:rPr>
                            </w:pPr>
                            <w:r w:rsidRPr="00C9198F">
                              <w:rPr>
                                <w:rFonts w:ascii="Courier New" w:hAnsi="Courier New" w:cs="Courier New"/>
                                <w:color w:val="000000"/>
                                <w:sz w:val="10"/>
                                <w:szCs w:val="10"/>
                                <w:rPrChange w:id="1716" w:author="Kostiantyn Kudriavtsev" w:date="2016-09-13T15:48:00Z">
                                  <w:rPr>
                                    <w:rFonts w:ascii="Courier New" w:hAnsi="Courier New" w:cs="Courier New"/>
                                    <w:color w:val="000000"/>
                                  </w:rPr>
                                </w:rPrChange>
                              </w:rPr>
                              <w:t>(&amp;(</w:t>
                            </w:r>
                            <w:proofErr w:type="spellStart"/>
                            <w:r w:rsidRPr="00C9198F">
                              <w:rPr>
                                <w:rFonts w:ascii="Courier New" w:hAnsi="Courier New" w:cs="Courier New"/>
                                <w:color w:val="000000"/>
                                <w:sz w:val="10"/>
                                <w:szCs w:val="10"/>
                                <w:rPrChange w:id="1717" w:author="Kostiantyn Kudriavtsev" w:date="2016-09-13T15:48:00Z">
                                  <w:rPr>
                                    <w:rFonts w:ascii="Courier New" w:hAnsi="Courier New" w:cs="Courier New"/>
                                    <w:color w:val="000000"/>
                                  </w:rPr>
                                </w:rPrChange>
                              </w:rPr>
                              <w:t>givenName</w:t>
                            </w:r>
                            <w:proofErr w:type="spellEnd"/>
                            <w:r w:rsidRPr="00C9198F">
                              <w:rPr>
                                <w:rFonts w:ascii="Courier New" w:hAnsi="Courier New" w:cs="Courier New"/>
                                <w:color w:val="000000"/>
                                <w:sz w:val="10"/>
                                <w:szCs w:val="10"/>
                                <w:rPrChange w:id="1718" w:author="Kostiantyn Kudriavtsev" w:date="2016-09-13T15:48:00Z">
                                  <w:rPr>
                                    <w:rFonts w:ascii="Courier New" w:hAnsi="Courier New" w:cs="Courier New"/>
                                    <w:color w:val="000000"/>
                                  </w:rPr>
                                </w:rPrChange>
                              </w:rPr>
                              <w:t>=</w:t>
                            </w:r>
                            <w:proofErr w:type="gramStart"/>
                            <w:r w:rsidRPr="00C9198F">
                              <w:rPr>
                                <w:rFonts w:ascii="Courier New" w:hAnsi="Courier New" w:cs="Courier New"/>
                                <w:color w:val="000000"/>
                                <w:sz w:val="10"/>
                                <w:szCs w:val="10"/>
                                <w:rPrChange w:id="1719" w:author="Kostiantyn Kudriavtsev" w:date="2016-09-13T15:48:00Z">
                                  <w:rPr>
                                    <w:rFonts w:ascii="Courier New" w:hAnsi="Courier New" w:cs="Courier New"/>
                                    <w:color w:val="000000"/>
                                  </w:rPr>
                                </w:rPrChange>
                              </w:rPr>
                              <w:t>John)</w:t>
                            </w:r>
                            <w:r>
                              <w:rPr>
                                <w:rFonts w:ascii="Courier New" w:hAnsi="Courier New" w:cs="Courier New"/>
                                <w:color w:val="000000"/>
                                <w:sz w:val="10"/>
                                <w:szCs w:val="10"/>
                              </w:rPr>
                              <w:t>(</w:t>
                            </w:r>
                            <w:proofErr w:type="gramEnd"/>
                            <w:r w:rsidRPr="00C9198F">
                              <w:rPr>
                                <w:rFonts w:ascii="Courier New" w:hAnsi="Courier New" w:cs="Courier New"/>
                                <w:color w:val="000000"/>
                                <w:sz w:val="10"/>
                                <w:szCs w:val="10"/>
                                <w:rPrChange w:id="1720" w:author="Kostiantyn Kudriavtsev" w:date="2016-09-13T15:48:00Z">
                                  <w:rPr>
                                    <w:rFonts w:ascii="Courier New" w:hAnsi="Courier New" w:cs="Courier New"/>
                                    <w:color w:val="000000"/>
                                  </w:rPr>
                                </w:rPrChange>
                              </w:rPr>
                              <w:t>l=Dal</w:t>
                            </w:r>
                            <w:r>
                              <w:rPr>
                                <w:rFonts w:ascii="Courier New" w:hAnsi="Courier New" w:cs="Courier New"/>
                                <w:color w:val="000000"/>
                                <w:sz w:val="10"/>
                                <w:szCs w:val="10"/>
                              </w:rPr>
                              <w:t>i</w:t>
                            </w:r>
                            <w:r w:rsidRPr="00C9198F">
                              <w:rPr>
                                <w:rFonts w:ascii="Courier New" w:hAnsi="Courier New" w:cs="Courier New"/>
                                <w:color w:val="000000"/>
                                <w:sz w:val="10"/>
                                <w:szCs w:val="10"/>
                                <w:rPrChange w:id="1721" w:author="Kostiantyn Kudriavtsev" w:date="2016-09-13T15:48:00Z">
                                  <w:rPr>
                                    <w:rFonts w:ascii="Courier New" w:hAnsi="Courier New" w:cs="Courier New"/>
                                    <w:color w:val="000000"/>
                                  </w:rPr>
                                </w:rPrChange>
                              </w:rPr>
                              <w:t>))</w:t>
                            </w:r>
                          </w:p>
                          <w:p w14:paraId="615B6B95" w14:textId="77777777" w:rsidR="00212C29" w:rsidRPr="00C9198F" w:rsidRDefault="00212C29">
                            <w:pPr>
                              <w:jc w:val="center"/>
                              <w:rPr>
                                <w:i/>
                                <w:rPrChange w:id="1722" w:author="Kostiantyn Kudriavtsev" w:date="2016-09-13T15:46:00Z">
                                  <w:rPr>
                                    <w:b/>
                                  </w:rPr>
                                </w:rPrChange>
                              </w:rPr>
                              <w:pPrChange w:id="1723" w:author="Kostiantyn Kudriavtsev" w:date="2016-09-13T14:50:00Z">
                                <w:pPr/>
                              </w:pPrChange>
                            </w:pPr>
                          </w:p>
                          <w:p w14:paraId="69FAD39A" w14:textId="77777777" w:rsidR="00212C29" w:rsidRDefault="00212C29">
                            <w:pPr>
                              <w:jc w:val="center"/>
                              <w:pPrChange w:id="1724" w:author="Kostiantyn Kudriavtsev" w:date="2016-09-13T14:50:00Z">
                                <w:pPr/>
                              </w:pPrChange>
                            </w:pPr>
                          </w:p>
                          <w:p w14:paraId="17B329F2" w14:textId="77777777" w:rsidR="00212C29" w:rsidRDefault="00212C29">
                            <w:pPr>
                              <w:jc w:val="center"/>
                              <w:pPrChange w:id="1725" w:author="Kostiantyn Kudriavtsev" w:date="2016-09-13T14:50:00Z">
                                <w:pPr/>
                              </w:pPrChange>
                            </w:pPr>
                          </w:p>
                          <w:p w14:paraId="4F5CD725" w14:textId="77777777" w:rsidR="00212C29" w:rsidRPr="00A80F2B" w:rsidRDefault="00212C29">
                            <w:pPr>
                              <w:jc w:val="center"/>
                              <w:pPrChange w:id="1726" w:author="Kostiantyn Kudriavtsev" w:date="2016-09-13T14:51: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E770A" id="Rectangle 48" o:spid="_x0000_s1039" style="position:absolute;left:0;text-align:left;margin-left:120.95pt;margin-top:12.55pt;width:96.75pt;height:9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" fillcolor="#ffc000 [3207]" strokecolor="#7f5f00 [1607]" strokeweight="1pt">
                <v:textbox>
                  <w:txbxContent>
                    <w:p w14:paraId="22CA6FC8" w14:textId="445CD39D" w:rsidR="00212C29" w:rsidRDefault="00212C29">
                      <w:pPr>
                        <w:jc w:val="center"/>
                        <w:rPr>
                          <w:b/>
                        </w:rPr>
                        <w:pPrChange w:id="1727" w:author="Kostiantyn Kudriavtsev" w:date="2016-09-13T14:50:00Z">
                          <w:pPr/>
                        </w:pPrChange>
                      </w:pPr>
                      <w:r>
                        <w:rPr>
                          <w:b/>
                        </w:rPr>
                        <w:t>Java LDAP connector</w:t>
                      </w:r>
                    </w:p>
                    <w:p w14:paraId="4B2F2066" w14:textId="219AAA5A" w:rsidR="00212C29" w:rsidRDefault="00212C29">
                      <w:pPr>
                        <w:jc w:val="center"/>
                        <w:rPr>
                          <w:i/>
                        </w:rPr>
                        <w:pPrChange w:id="1728" w:author="Kostiantyn Kudriavtsev" w:date="2016-09-13T14:50:00Z">
                          <w:pPr/>
                        </w:pPrChange>
                      </w:pPr>
                      <w:r>
                        <w:rPr>
                          <w:i/>
                        </w:rPr>
                        <w:t>Java class</w:t>
                      </w:r>
                    </w:p>
                    <w:p w14:paraId="36AE8CC6" w14:textId="77777777" w:rsidR="00212C29" w:rsidRDefault="00212C29">
                      <w:pPr>
                        <w:jc w:val="center"/>
                        <w:rPr>
                          <w:i/>
                        </w:rPr>
                        <w:pPrChange w:id="1729" w:author="Kostiantyn Kudriavtsev" w:date="2016-09-13T14:50:00Z">
                          <w:pPr/>
                        </w:pPrChange>
                      </w:pPr>
                    </w:p>
                    <w:p w14:paraId="19A8E835" w14:textId="7A2AA8D6" w:rsidR="00212C29" w:rsidRPr="00C9198F" w:rsidRDefault="00212C29" w:rsidP="00C91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0"/>
                          <w:szCs w:val="10"/>
                          <w:rPrChange w:id="1730" w:author="Kostiantyn Kudriavtsev" w:date="2016-09-13T15:48:00Z">
                            <w:rPr>
                              <w:rFonts w:ascii="Courier New" w:hAnsi="Courier New" w:cs="Courier New"/>
                              <w:color w:val="000000"/>
                            </w:rPr>
                          </w:rPrChange>
                        </w:rPr>
                      </w:pPr>
                      <w:r w:rsidRPr="00C9198F">
                        <w:rPr>
                          <w:rFonts w:ascii="Courier New" w:hAnsi="Courier New" w:cs="Courier New"/>
                          <w:color w:val="000000"/>
                          <w:sz w:val="10"/>
                          <w:szCs w:val="10"/>
                          <w:rPrChange w:id="1731" w:author="Kostiantyn Kudriavtsev" w:date="2016-09-13T15:48:00Z">
                            <w:rPr>
                              <w:rFonts w:ascii="Courier New" w:hAnsi="Courier New" w:cs="Courier New"/>
                              <w:color w:val="000000"/>
                            </w:rPr>
                          </w:rPrChange>
                        </w:rPr>
                        <w:t>(&amp;(</w:t>
                      </w:r>
                      <w:proofErr w:type="spellStart"/>
                      <w:r w:rsidRPr="00C9198F">
                        <w:rPr>
                          <w:rFonts w:ascii="Courier New" w:hAnsi="Courier New" w:cs="Courier New"/>
                          <w:color w:val="000000"/>
                          <w:sz w:val="10"/>
                          <w:szCs w:val="10"/>
                          <w:rPrChange w:id="1732" w:author="Kostiantyn Kudriavtsev" w:date="2016-09-13T15:48:00Z">
                            <w:rPr>
                              <w:rFonts w:ascii="Courier New" w:hAnsi="Courier New" w:cs="Courier New"/>
                              <w:color w:val="000000"/>
                            </w:rPr>
                          </w:rPrChange>
                        </w:rPr>
                        <w:t>givenName</w:t>
                      </w:r>
                      <w:proofErr w:type="spellEnd"/>
                      <w:r w:rsidRPr="00C9198F">
                        <w:rPr>
                          <w:rFonts w:ascii="Courier New" w:hAnsi="Courier New" w:cs="Courier New"/>
                          <w:color w:val="000000"/>
                          <w:sz w:val="10"/>
                          <w:szCs w:val="10"/>
                          <w:rPrChange w:id="1733" w:author="Kostiantyn Kudriavtsev" w:date="2016-09-13T15:48:00Z">
                            <w:rPr>
                              <w:rFonts w:ascii="Courier New" w:hAnsi="Courier New" w:cs="Courier New"/>
                              <w:color w:val="000000"/>
                            </w:rPr>
                          </w:rPrChange>
                        </w:rPr>
                        <w:t>=</w:t>
                      </w:r>
                      <w:proofErr w:type="gramStart"/>
                      <w:r w:rsidRPr="00C9198F">
                        <w:rPr>
                          <w:rFonts w:ascii="Courier New" w:hAnsi="Courier New" w:cs="Courier New"/>
                          <w:color w:val="000000"/>
                          <w:sz w:val="10"/>
                          <w:szCs w:val="10"/>
                          <w:rPrChange w:id="1734" w:author="Kostiantyn Kudriavtsev" w:date="2016-09-13T15:48:00Z">
                            <w:rPr>
                              <w:rFonts w:ascii="Courier New" w:hAnsi="Courier New" w:cs="Courier New"/>
                              <w:color w:val="000000"/>
                            </w:rPr>
                          </w:rPrChange>
                        </w:rPr>
                        <w:t>John)</w:t>
                      </w:r>
                      <w:r>
                        <w:rPr>
                          <w:rFonts w:ascii="Courier New" w:hAnsi="Courier New" w:cs="Courier New"/>
                          <w:color w:val="000000"/>
                          <w:sz w:val="10"/>
                          <w:szCs w:val="10"/>
                        </w:rPr>
                        <w:t>(</w:t>
                      </w:r>
                      <w:proofErr w:type="gramEnd"/>
                      <w:r w:rsidRPr="00C9198F">
                        <w:rPr>
                          <w:rFonts w:ascii="Courier New" w:hAnsi="Courier New" w:cs="Courier New"/>
                          <w:color w:val="000000"/>
                          <w:sz w:val="10"/>
                          <w:szCs w:val="10"/>
                          <w:rPrChange w:id="1735" w:author="Kostiantyn Kudriavtsev" w:date="2016-09-13T15:48:00Z">
                            <w:rPr>
                              <w:rFonts w:ascii="Courier New" w:hAnsi="Courier New" w:cs="Courier New"/>
                              <w:color w:val="000000"/>
                            </w:rPr>
                          </w:rPrChange>
                        </w:rPr>
                        <w:t>l=Dal</w:t>
                      </w:r>
                      <w:r>
                        <w:rPr>
                          <w:rFonts w:ascii="Courier New" w:hAnsi="Courier New" w:cs="Courier New"/>
                          <w:color w:val="000000"/>
                          <w:sz w:val="10"/>
                          <w:szCs w:val="10"/>
                        </w:rPr>
                        <w:t>i</w:t>
                      </w:r>
                      <w:r w:rsidRPr="00C9198F">
                        <w:rPr>
                          <w:rFonts w:ascii="Courier New" w:hAnsi="Courier New" w:cs="Courier New"/>
                          <w:color w:val="000000"/>
                          <w:sz w:val="10"/>
                          <w:szCs w:val="10"/>
                          <w:rPrChange w:id="1736" w:author="Kostiantyn Kudriavtsev" w:date="2016-09-13T15:48:00Z">
                            <w:rPr>
                              <w:rFonts w:ascii="Courier New" w:hAnsi="Courier New" w:cs="Courier New"/>
                              <w:color w:val="000000"/>
                            </w:rPr>
                          </w:rPrChange>
                        </w:rPr>
                        <w:t>))</w:t>
                      </w:r>
                    </w:p>
                    <w:p w14:paraId="615B6B95" w14:textId="77777777" w:rsidR="00212C29" w:rsidRPr="00C9198F" w:rsidRDefault="00212C29">
                      <w:pPr>
                        <w:jc w:val="center"/>
                        <w:rPr>
                          <w:i/>
                          <w:rPrChange w:id="1737" w:author="Kostiantyn Kudriavtsev" w:date="2016-09-13T15:46:00Z">
                            <w:rPr>
                              <w:b/>
                            </w:rPr>
                          </w:rPrChange>
                        </w:rPr>
                        <w:pPrChange w:id="1738" w:author="Kostiantyn Kudriavtsev" w:date="2016-09-13T14:50:00Z">
                          <w:pPr/>
                        </w:pPrChange>
                      </w:pPr>
                    </w:p>
                    <w:p w14:paraId="69FAD39A" w14:textId="77777777" w:rsidR="00212C29" w:rsidRDefault="00212C29">
                      <w:pPr>
                        <w:jc w:val="center"/>
                        <w:pPrChange w:id="1739" w:author="Kostiantyn Kudriavtsev" w:date="2016-09-13T14:50:00Z">
                          <w:pPr/>
                        </w:pPrChange>
                      </w:pPr>
                    </w:p>
                    <w:p w14:paraId="17B329F2" w14:textId="77777777" w:rsidR="00212C29" w:rsidRDefault="00212C29">
                      <w:pPr>
                        <w:jc w:val="center"/>
                        <w:pPrChange w:id="1740" w:author="Kostiantyn Kudriavtsev" w:date="2016-09-13T14:50:00Z">
                          <w:pPr/>
                        </w:pPrChange>
                      </w:pPr>
                    </w:p>
                    <w:p w14:paraId="4F5CD725" w14:textId="77777777" w:rsidR="00212C29" w:rsidRPr="00A80F2B" w:rsidRDefault="00212C29">
                      <w:pPr>
                        <w:jc w:val="center"/>
                        <w:pPrChange w:id="1741" w:author="Kostiantyn Kudriavtsev" w:date="2016-09-13T14:51:00Z">
                          <w:pPr/>
                        </w:pPrChange>
                      </w:pPr>
                    </w:p>
                  </w:txbxContent>
                </v:textbox>
                <w10:wrap anchorx="margin"/>
              </v:rect>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401DFD48" wp14:editId="3B48E85B">
                <wp:simplePos x="0" y="0"/>
                <wp:positionH relativeFrom="margin">
                  <wp:align>left</wp:align>
                </wp:positionH>
                <wp:positionV relativeFrom="paragraph">
                  <wp:posOffset>169545</wp:posOffset>
                </wp:positionV>
                <wp:extent cx="1228725" cy="1162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228725"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336640" w14:textId="5EA180D6" w:rsidR="00212C29" w:rsidRDefault="00212C29">
                            <w:pPr>
                              <w:jc w:val="center"/>
                              <w:rPr>
                                <w:b/>
                              </w:rPr>
                              <w:pPrChange w:id="1742" w:author="Kostiantyn Kudriavtsev" w:date="2016-09-13T14:50:00Z">
                                <w:pPr/>
                              </w:pPrChange>
                            </w:pPr>
                            <w:r w:rsidRPr="00A80F2B">
                              <w:rPr>
                                <w:b/>
                                <w:rPrChange w:id="1743" w:author="Kostiantyn Kudriavtsev" w:date="2016-09-13T14:50:00Z">
                                  <w:rPr/>
                                </w:rPrChange>
                              </w:rPr>
                              <w:t>LDAP</w:t>
                            </w:r>
                          </w:p>
                          <w:p w14:paraId="481DB2AF" w14:textId="77777777" w:rsidR="00212C29" w:rsidRDefault="00212C29">
                            <w:pPr>
                              <w:jc w:val="center"/>
                              <w:pPrChange w:id="1744" w:author="Kostiantyn Kudriavtsev" w:date="2016-09-13T14:50:00Z">
                                <w:pPr/>
                              </w:pPrChange>
                            </w:pPr>
                          </w:p>
                          <w:p w14:paraId="74D86BCE" w14:textId="45BE0078" w:rsidR="00212C29" w:rsidRDefault="00212C29">
                            <w:pPr>
                              <w:jc w:val="center"/>
                              <w:pPrChange w:id="1745" w:author="Kostiantyn Kudriavtsev" w:date="2016-09-13T14:50:00Z">
                                <w:pPr/>
                              </w:pPrChange>
                            </w:pPr>
                            <w:r>
                              <w:t>email</w:t>
                            </w:r>
                          </w:p>
                          <w:p w14:paraId="2DACA46A" w14:textId="6CF266C7" w:rsidR="00212C29" w:rsidRDefault="00212C29">
                            <w:pPr>
                              <w:jc w:val="center"/>
                              <w:pPrChange w:id="1746" w:author="Kostiantyn Kudriavtsev" w:date="2016-09-13T14:50:00Z">
                                <w:pPr/>
                              </w:pPrChange>
                            </w:pPr>
                            <w:r>
                              <w:t>given name</w:t>
                            </w:r>
                          </w:p>
                          <w:p w14:paraId="642A8DFD" w14:textId="6D480E8B" w:rsidR="00212C29" w:rsidRDefault="00212C29">
                            <w:pPr>
                              <w:jc w:val="center"/>
                              <w:pPrChange w:id="1747" w:author="Kostiantyn Kudriavtsev" w:date="2016-09-13T14:50:00Z">
                                <w:pPr/>
                              </w:pPrChange>
                            </w:pPr>
                            <w:r>
                              <w:t>last name</w:t>
                            </w:r>
                          </w:p>
                          <w:p w14:paraId="497E12DE" w14:textId="0062E9CE" w:rsidR="00212C29" w:rsidRPr="00A80F2B" w:rsidRDefault="00212C29">
                            <w:pPr>
                              <w:jc w:val="center"/>
                              <w:pPrChange w:id="1748" w:author="Kostiantyn Kudriavtsev" w:date="2016-09-13T14:50: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DFD48" id="Rectangle 40" o:spid="_x0000_s1040" style="position:absolute;left:0;text-align:left;margin-left:0;margin-top:13.35pt;width:96.75pt;height:91.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" fillcolor="#5b9bd5 [3204]" strokecolor="#1f4d78 [1604]" strokeweight="1pt">
                <v:textbox>
                  <w:txbxContent>
                    <w:p w14:paraId="28336640" w14:textId="5EA180D6" w:rsidR="00212C29" w:rsidRDefault="00212C29">
                      <w:pPr>
                        <w:jc w:val="center"/>
                        <w:rPr>
                          <w:b/>
                        </w:rPr>
                        <w:pPrChange w:id="1749" w:author="Kostiantyn Kudriavtsev" w:date="2016-09-13T14:50:00Z">
                          <w:pPr/>
                        </w:pPrChange>
                      </w:pPr>
                      <w:r w:rsidRPr="00A80F2B">
                        <w:rPr>
                          <w:b/>
                          <w:rPrChange w:id="1750" w:author="Kostiantyn Kudriavtsev" w:date="2016-09-13T14:50:00Z">
                            <w:rPr/>
                          </w:rPrChange>
                        </w:rPr>
                        <w:t>LDAP</w:t>
                      </w:r>
                    </w:p>
                    <w:p w14:paraId="481DB2AF" w14:textId="77777777" w:rsidR="00212C29" w:rsidRDefault="00212C29">
                      <w:pPr>
                        <w:jc w:val="center"/>
                        <w:pPrChange w:id="1751" w:author="Kostiantyn Kudriavtsev" w:date="2016-09-13T14:50:00Z">
                          <w:pPr/>
                        </w:pPrChange>
                      </w:pPr>
                    </w:p>
                    <w:p w14:paraId="74D86BCE" w14:textId="45BE0078" w:rsidR="00212C29" w:rsidRDefault="00212C29">
                      <w:pPr>
                        <w:jc w:val="center"/>
                        <w:pPrChange w:id="1752" w:author="Kostiantyn Kudriavtsev" w:date="2016-09-13T14:50:00Z">
                          <w:pPr/>
                        </w:pPrChange>
                      </w:pPr>
                      <w:r>
                        <w:t>email</w:t>
                      </w:r>
                    </w:p>
                    <w:p w14:paraId="2DACA46A" w14:textId="6CF266C7" w:rsidR="00212C29" w:rsidRDefault="00212C29">
                      <w:pPr>
                        <w:jc w:val="center"/>
                        <w:pPrChange w:id="1753" w:author="Kostiantyn Kudriavtsev" w:date="2016-09-13T14:50:00Z">
                          <w:pPr/>
                        </w:pPrChange>
                      </w:pPr>
                      <w:r>
                        <w:t>given name</w:t>
                      </w:r>
                    </w:p>
                    <w:p w14:paraId="642A8DFD" w14:textId="6D480E8B" w:rsidR="00212C29" w:rsidRDefault="00212C29">
                      <w:pPr>
                        <w:jc w:val="center"/>
                        <w:pPrChange w:id="1754" w:author="Kostiantyn Kudriavtsev" w:date="2016-09-13T14:50:00Z">
                          <w:pPr/>
                        </w:pPrChange>
                      </w:pPr>
                      <w:r>
                        <w:t>last name</w:t>
                      </w:r>
                    </w:p>
                    <w:p w14:paraId="497E12DE" w14:textId="0062E9CE" w:rsidR="00212C29" w:rsidRPr="00A80F2B" w:rsidRDefault="00212C29">
                      <w:pPr>
                        <w:jc w:val="center"/>
                        <w:pPrChange w:id="1755" w:author="Kostiantyn Kudriavtsev" w:date="2016-09-13T14:50:00Z">
                          <w:pPr/>
                        </w:pPrChange>
                      </w:pPr>
                    </w:p>
                  </w:txbxContent>
                </v:textbox>
                <w10:wrap anchorx="margin"/>
              </v:rect>
            </w:pict>
          </mc:Fallback>
        </mc:AlternateContent>
      </w:r>
      <w:r w:rsidR="00541576">
        <w:rPr>
          <w:noProof/>
          <w:lang w:val="en-GB" w:eastAsia="en-GB"/>
        </w:rPr>
        <mc:AlternateContent>
          <mc:Choice Requires="wps">
            <w:drawing>
              <wp:anchor distT="0" distB="0" distL="114300" distR="114300" simplePos="0" relativeHeight="251674624" behindDoc="0" locked="0" layoutInCell="1" allowOverlap="1" wp14:anchorId="3AFE34FA" wp14:editId="20002DD4">
                <wp:simplePos x="0" y="0"/>
                <wp:positionH relativeFrom="column">
                  <wp:posOffset>3005137</wp:posOffset>
                </wp:positionH>
                <wp:positionV relativeFrom="paragraph">
                  <wp:posOffset>161290</wp:posOffset>
                </wp:positionV>
                <wp:extent cx="1326833" cy="1162050"/>
                <wp:effectExtent l="0" t="0" r="26035" b="19050"/>
                <wp:wrapNone/>
                <wp:docPr id="42" name="Rectangle 42"/>
                <wp:cNvGraphicFramePr/>
                <a:graphic xmlns:a="http://schemas.openxmlformats.org/drawingml/2006/main">
                  <a:graphicData uri="http://schemas.microsoft.com/office/word/2010/wordprocessingShape">
                    <wps:wsp>
                      <wps:cNvSpPr/>
                      <wps:spPr>
                        <a:xfrm>
                          <a:off x="0" y="0"/>
                          <a:ext cx="1326833"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FDFEBB" w14:textId="19577F46" w:rsidR="00212C29" w:rsidRDefault="00212C29">
                            <w:pPr>
                              <w:jc w:val="center"/>
                              <w:rPr>
                                <w:b/>
                              </w:rPr>
                              <w:pPrChange w:id="1756" w:author="Kostiantyn Kudriavtsev" w:date="2016-09-13T14:50:00Z">
                                <w:pPr/>
                              </w:pPrChange>
                            </w:pPr>
                            <w:r>
                              <w:rPr>
                                <w:b/>
                              </w:rPr>
                              <w:t>MAPPING</w:t>
                            </w:r>
                          </w:p>
                          <w:p w14:paraId="6F08D289" w14:textId="5EBCCFAA" w:rsidR="00212C29" w:rsidRPr="00C9198F" w:rsidRDefault="00212C29">
                            <w:pPr>
                              <w:jc w:val="center"/>
                              <w:rPr>
                                <w:i/>
                                <w:rPrChange w:id="1757" w:author="Kostiantyn Kudriavtsev" w:date="2016-09-13T15:47:00Z">
                                  <w:rPr>
                                    <w:b/>
                                  </w:rPr>
                                </w:rPrChange>
                              </w:rPr>
                              <w:pPrChange w:id="1758" w:author="Kostiantyn Kudriavtsev" w:date="2016-09-13T14:50:00Z">
                                <w:pPr/>
                              </w:pPrChange>
                            </w:pPr>
                            <w:r w:rsidRPr="00C9198F">
                              <w:rPr>
                                <w:i/>
                                <w:rPrChange w:id="1759" w:author="Kostiantyn Kudriavtsev" w:date="2016-09-13T15:47:00Z">
                                  <w:rPr>
                                    <w:b/>
                                  </w:rPr>
                                </w:rPrChange>
                              </w:rPr>
                              <w:t>Python code</w:t>
                            </w:r>
                          </w:p>
                          <w:p w14:paraId="4CE9A1E7" w14:textId="77777777" w:rsidR="00212C29" w:rsidRDefault="00212C29">
                            <w:pPr>
                              <w:jc w:val="center"/>
                              <w:rPr>
                                <w:b/>
                              </w:rPr>
                              <w:pPrChange w:id="1760" w:author="Kostiantyn Kudriavtsev" w:date="2016-09-13T14:50:00Z">
                                <w:pPr/>
                              </w:pPrChange>
                            </w:pPr>
                          </w:p>
                          <w:p w14:paraId="3D221477" w14:textId="31335E74" w:rsidR="00212C29" w:rsidRDefault="00212C29">
                            <w:pPr>
                              <w:jc w:val="center"/>
                              <w:pPrChange w:id="1761" w:author="Kostiantyn Kudriavtsev" w:date="2016-09-13T14:50:00Z">
                                <w:pPr/>
                              </w:pPrChange>
                            </w:pPr>
                            <w:r>
                              <w:t>email =&gt; email</w:t>
                            </w:r>
                          </w:p>
                          <w:p w14:paraId="13621C1C" w14:textId="77777777" w:rsidR="00212C29" w:rsidRDefault="00212C29">
                            <w:pPr>
                              <w:jc w:val="center"/>
                              <w:pPrChange w:id="1762" w:author="Kostiantyn Kudriavtsev" w:date="2016-09-13T14:50:00Z">
                                <w:pPr/>
                              </w:pPrChange>
                            </w:pPr>
                          </w:p>
                          <w:p w14:paraId="16B7D698" w14:textId="409B688B" w:rsidR="00212C29" w:rsidRDefault="00212C29">
                            <w:pPr>
                              <w:jc w:val="center"/>
                              <w:pPrChange w:id="1763" w:author="Kostiantyn Kudriavtsev" w:date="2016-09-13T14:50:00Z">
                                <w:pPr/>
                              </w:pPrChange>
                            </w:pPr>
                            <w:r>
                              <w:t>given name + last name =&gt; full name</w:t>
                            </w:r>
                          </w:p>
                          <w:p w14:paraId="25B049A1" w14:textId="63B90B0B" w:rsidR="00212C29" w:rsidRPr="00A80F2B" w:rsidRDefault="00212C29">
                            <w:pPr>
                              <w:jc w:val="center"/>
                              <w:pPrChange w:id="1764" w:author="Kostiantyn Kudriavtsev" w:date="2016-09-13T14:50: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E34FA" id="Rectangle 42" o:spid="_x0000_s1041" style="position:absolute;left:0;text-align:left;margin-left:236.6pt;margin-top:12.7pt;width:104.5pt;height: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" fillcolor="#5b9bd5 [3204]" strokecolor="#1f4d78 [1604]" strokeweight="1pt">
                <v:textbox>
                  <w:txbxContent>
                    <w:p w14:paraId="3AFDFEBB" w14:textId="19577F46" w:rsidR="00212C29" w:rsidRDefault="00212C29">
                      <w:pPr>
                        <w:jc w:val="center"/>
                        <w:rPr>
                          <w:b/>
                        </w:rPr>
                        <w:pPrChange w:id="1765" w:author="Kostiantyn Kudriavtsev" w:date="2016-09-13T14:50:00Z">
                          <w:pPr/>
                        </w:pPrChange>
                      </w:pPr>
                      <w:r>
                        <w:rPr>
                          <w:b/>
                        </w:rPr>
                        <w:t>MAPPING</w:t>
                      </w:r>
                    </w:p>
                    <w:p w14:paraId="6F08D289" w14:textId="5EBCCFAA" w:rsidR="00212C29" w:rsidRPr="00C9198F" w:rsidRDefault="00212C29">
                      <w:pPr>
                        <w:jc w:val="center"/>
                        <w:rPr>
                          <w:i/>
                          <w:rPrChange w:id="1766" w:author="Kostiantyn Kudriavtsev" w:date="2016-09-13T15:47:00Z">
                            <w:rPr>
                              <w:b/>
                            </w:rPr>
                          </w:rPrChange>
                        </w:rPr>
                        <w:pPrChange w:id="1767" w:author="Kostiantyn Kudriavtsev" w:date="2016-09-13T14:50:00Z">
                          <w:pPr/>
                        </w:pPrChange>
                      </w:pPr>
                      <w:r w:rsidRPr="00C9198F">
                        <w:rPr>
                          <w:i/>
                          <w:rPrChange w:id="1768" w:author="Kostiantyn Kudriavtsev" w:date="2016-09-13T15:47:00Z">
                            <w:rPr>
                              <w:b/>
                            </w:rPr>
                          </w:rPrChange>
                        </w:rPr>
                        <w:t>Python code</w:t>
                      </w:r>
                    </w:p>
                    <w:p w14:paraId="4CE9A1E7" w14:textId="77777777" w:rsidR="00212C29" w:rsidRDefault="00212C29">
                      <w:pPr>
                        <w:jc w:val="center"/>
                        <w:rPr>
                          <w:b/>
                        </w:rPr>
                        <w:pPrChange w:id="1769" w:author="Kostiantyn Kudriavtsev" w:date="2016-09-13T14:50:00Z">
                          <w:pPr/>
                        </w:pPrChange>
                      </w:pPr>
                    </w:p>
                    <w:p w14:paraId="3D221477" w14:textId="31335E74" w:rsidR="00212C29" w:rsidRDefault="00212C29">
                      <w:pPr>
                        <w:jc w:val="center"/>
                        <w:pPrChange w:id="1770" w:author="Kostiantyn Kudriavtsev" w:date="2016-09-13T14:50:00Z">
                          <w:pPr/>
                        </w:pPrChange>
                      </w:pPr>
                      <w:r>
                        <w:t>email =&gt; email</w:t>
                      </w:r>
                    </w:p>
                    <w:p w14:paraId="13621C1C" w14:textId="77777777" w:rsidR="00212C29" w:rsidRDefault="00212C29">
                      <w:pPr>
                        <w:jc w:val="center"/>
                        <w:pPrChange w:id="1771" w:author="Kostiantyn Kudriavtsev" w:date="2016-09-13T14:50:00Z">
                          <w:pPr/>
                        </w:pPrChange>
                      </w:pPr>
                    </w:p>
                    <w:p w14:paraId="16B7D698" w14:textId="409B688B" w:rsidR="00212C29" w:rsidRDefault="00212C29">
                      <w:pPr>
                        <w:jc w:val="center"/>
                        <w:pPrChange w:id="1772" w:author="Kostiantyn Kudriavtsev" w:date="2016-09-13T14:50:00Z">
                          <w:pPr/>
                        </w:pPrChange>
                      </w:pPr>
                      <w:r>
                        <w:t>given name + last name =&gt; full name</w:t>
                      </w:r>
                    </w:p>
                    <w:p w14:paraId="25B049A1" w14:textId="63B90B0B" w:rsidR="00212C29" w:rsidRPr="00A80F2B" w:rsidRDefault="00212C29">
                      <w:pPr>
                        <w:jc w:val="center"/>
                        <w:pPrChange w:id="1773" w:author="Kostiantyn Kudriavtsev" w:date="2016-09-13T14:50:00Z">
                          <w:pPr/>
                        </w:pPrChange>
                      </w:pPr>
                    </w:p>
                  </w:txbxContent>
                </v:textbox>
              </v:rect>
            </w:pict>
          </mc:Fallback>
        </mc:AlternateContent>
      </w:r>
      <w:r w:rsidR="00541576">
        <w:rPr>
          <w:noProof/>
          <w:lang w:val="en-GB" w:eastAsia="en-GB"/>
        </w:rPr>
        <mc:AlternateContent>
          <mc:Choice Requires="wps">
            <w:drawing>
              <wp:anchor distT="0" distB="0" distL="114300" distR="114300" simplePos="0" relativeHeight="251672576" behindDoc="0" locked="0" layoutInCell="1" allowOverlap="1" wp14:anchorId="3635156B" wp14:editId="259CBC9C">
                <wp:simplePos x="0" y="0"/>
                <wp:positionH relativeFrom="margin">
                  <wp:align>right</wp:align>
                </wp:positionH>
                <wp:positionV relativeFrom="paragraph">
                  <wp:posOffset>145732</wp:posOffset>
                </wp:positionV>
                <wp:extent cx="1228725" cy="11620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228725" cy="11620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85CDC35" w14:textId="20B65988" w:rsidR="00212C29" w:rsidRDefault="00212C29">
                            <w:pPr>
                              <w:jc w:val="center"/>
                              <w:rPr>
                                <w:b/>
                              </w:rPr>
                              <w:pPrChange w:id="1774" w:author="Kostiantyn Kudriavtsev" w:date="2016-09-13T14:50:00Z">
                                <w:pPr/>
                              </w:pPrChange>
                            </w:pPr>
                            <w:r>
                              <w:rPr>
                                <w:b/>
                              </w:rPr>
                              <w:t>USER</w:t>
                            </w:r>
                          </w:p>
                          <w:p w14:paraId="2DD3D97F" w14:textId="360C9A5F" w:rsidR="00212C29" w:rsidRPr="00C9198F" w:rsidRDefault="00212C29">
                            <w:pPr>
                              <w:jc w:val="center"/>
                              <w:rPr>
                                <w:i/>
                                <w:rPrChange w:id="1775" w:author="Kostiantyn Kudriavtsev" w:date="2016-09-13T15:46:00Z">
                                  <w:rPr>
                                    <w:b/>
                                  </w:rPr>
                                </w:rPrChange>
                              </w:rPr>
                              <w:pPrChange w:id="1776" w:author="Kostiantyn Kudriavtsev" w:date="2016-09-13T14:50:00Z">
                                <w:pPr/>
                              </w:pPrChange>
                            </w:pPr>
                            <w:r w:rsidRPr="00C9198F">
                              <w:rPr>
                                <w:i/>
                                <w:rPrChange w:id="1777" w:author="Kostiantyn Kudriavtsev" w:date="2016-09-13T15:46:00Z">
                                  <w:rPr>
                                    <w:b/>
                                  </w:rPr>
                                </w:rPrChange>
                              </w:rPr>
                              <w:t>Java bean</w:t>
                            </w:r>
                          </w:p>
                          <w:p w14:paraId="19EFD475" w14:textId="77777777" w:rsidR="00212C29" w:rsidRDefault="00212C29">
                            <w:pPr>
                              <w:jc w:val="center"/>
                              <w:pPrChange w:id="1778" w:author="Kostiantyn Kudriavtsev" w:date="2016-09-13T14:50:00Z">
                                <w:pPr/>
                              </w:pPrChange>
                            </w:pPr>
                          </w:p>
                          <w:p w14:paraId="3028CEC1" w14:textId="404068A5" w:rsidR="00212C29" w:rsidRDefault="00212C29">
                            <w:pPr>
                              <w:jc w:val="center"/>
                              <w:pPrChange w:id="1779" w:author="Kostiantyn Kudriavtsev" w:date="2016-09-13T14:50:00Z">
                                <w:pPr/>
                              </w:pPrChange>
                            </w:pPr>
                            <w:r>
                              <w:t>email</w:t>
                            </w:r>
                          </w:p>
                          <w:p w14:paraId="1CE0FA41" w14:textId="77777777" w:rsidR="00212C29" w:rsidRDefault="00212C29">
                            <w:pPr>
                              <w:jc w:val="center"/>
                              <w:pPrChange w:id="1780" w:author="Kostiantyn Kudriavtsev" w:date="2016-09-13T14:50:00Z">
                                <w:pPr/>
                              </w:pPrChange>
                            </w:pPr>
                          </w:p>
                          <w:p w14:paraId="2890804E" w14:textId="6F518C59" w:rsidR="00212C29" w:rsidRDefault="00212C29">
                            <w:pPr>
                              <w:jc w:val="center"/>
                              <w:pPrChange w:id="1781" w:author="Kostiantyn Kudriavtsev" w:date="2016-09-13T14:50:00Z">
                                <w:pPr/>
                              </w:pPrChange>
                            </w:pPr>
                            <w:r>
                              <w:t>full name</w:t>
                            </w:r>
                          </w:p>
                          <w:p w14:paraId="7DED5C69" w14:textId="77777777" w:rsidR="00212C29" w:rsidRDefault="00212C29">
                            <w:pPr>
                              <w:jc w:val="center"/>
                              <w:pPrChange w:id="1782" w:author="Kostiantyn Kudriavtsev" w:date="2016-09-13T14:50:00Z">
                                <w:pPr/>
                              </w:pPrChange>
                            </w:pPr>
                          </w:p>
                          <w:p w14:paraId="1E0F81CD" w14:textId="592EECB9" w:rsidR="00212C29" w:rsidRPr="00A80F2B" w:rsidRDefault="00212C29">
                            <w:pPr>
                              <w:jc w:val="center"/>
                              <w:pPrChange w:id="1783" w:author="Kostiantyn Kudriavtsev" w:date="2016-09-13T14:51: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5156B" id="Rectangle 41" o:spid="_x0000_s1042" style="position:absolute;left:0;text-align:left;margin-left:45.55pt;margin-top:11.45pt;width:96.75pt;height:91.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" fillcolor="#ffc000 [3207]" strokecolor="#7f5f00 [1607]" strokeweight="1pt">
                <v:textbox>
                  <w:txbxContent>
                    <w:p w14:paraId="385CDC35" w14:textId="20B65988" w:rsidR="00212C29" w:rsidRDefault="00212C29">
                      <w:pPr>
                        <w:jc w:val="center"/>
                        <w:rPr>
                          <w:b/>
                        </w:rPr>
                        <w:pPrChange w:id="1784" w:author="Kostiantyn Kudriavtsev" w:date="2016-09-13T14:50:00Z">
                          <w:pPr/>
                        </w:pPrChange>
                      </w:pPr>
                      <w:r>
                        <w:rPr>
                          <w:b/>
                        </w:rPr>
                        <w:t>USER</w:t>
                      </w:r>
                    </w:p>
                    <w:p w14:paraId="2DD3D97F" w14:textId="360C9A5F" w:rsidR="00212C29" w:rsidRPr="00C9198F" w:rsidRDefault="00212C29">
                      <w:pPr>
                        <w:jc w:val="center"/>
                        <w:rPr>
                          <w:i/>
                          <w:rPrChange w:id="1785" w:author="Kostiantyn Kudriavtsev" w:date="2016-09-13T15:46:00Z">
                            <w:rPr>
                              <w:b/>
                            </w:rPr>
                          </w:rPrChange>
                        </w:rPr>
                        <w:pPrChange w:id="1786" w:author="Kostiantyn Kudriavtsev" w:date="2016-09-13T14:50:00Z">
                          <w:pPr/>
                        </w:pPrChange>
                      </w:pPr>
                      <w:r w:rsidRPr="00C9198F">
                        <w:rPr>
                          <w:i/>
                          <w:rPrChange w:id="1787" w:author="Kostiantyn Kudriavtsev" w:date="2016-09-13T15:46:00Z">
                            <w:rPr>
                              <w:b/>
                            </w:rPr>
                          </w:rPrChange>
                        </w:rPr>
                        <w:t>Java bean</w:t>
                      </w:r>
                    </w:p>
                    <w:p w14:paraId="19EFD475" w14:textId="77777777" w:rsidR="00212C29" w:rsidRDefault="00212C29">
                      <w:pPr>
                        <w:jc w:val="center"/>
                        <w:pPrChange w:id="1788" w:author="Kostiantyn Kudriavtsev" w:date="2016-09-13T14:50:00Z">
                          <w:pPr/>
                        </w:pPrChange>
                      </w:pPr>
                    </w:p>
                    <w:p w14:paraId="3028CEC1" w14:textId="404068A5" w:rsidR="00212C29" w:rsidRDefault="00212C29">
                      <w:pPr>
                        <w:jc w:val="center"/>
                        <w:pPrChange w:id="1789" w:author="Kostiantyn Kudriavtsev" w:date="2016-09-13T14:50:00Z">
                          <w:pPr/>
                        </w:pPrChange>
                      </w:pPr>
                      <w:r>
                        <w:t>email</w:t>
                      </w:r>
                    </w:p>
                    <w:p w14:paraId="1CE0FA41" w14:textId="77777777" w:rsidR="00212C29" w:rsidRDefault="00212C29">
                      <w:pPr>
                        <w:jc w:val="center"/>
                        <w:pPrChange w:id="1790" w:author="Kostiantyn Kudriavtsev" w:date="2016-09-13T14:50:00Z">
                          <w:pPr/>
                        </w:pPrChange>
                      </w:pPr>
                    </w:p>
                    <w:p w14:paraId="2890804E" w14:textId="6F518C59" w:rsidR="00212C29" w:rsidRDefault="00212C29">
                      <w:pPr>
                        <w:jc w:val="center"/>
                        <w:pPrChange w:id="1791" w:author="Kostiantyn Kudriavtsev" w:date="2016-09-13T14:50:00Z">
                          <w:pPr/>
                        </w:pPrChange>
                      </w:pPr>
                      <w:r>
                        <w:t>full name</w:t>
                      </w:r>
                    </w:p>
                    <w:p w14:paraId="7DED5C69" w14:textId="77777777" w:rsidR="00212C29" w:rsidRDefault="00212C29">
                      <w:pPr>
                        <w:jc w:val="center"/>
                        <w:pPrChange w:id="1792" w:author="Kostiantyn Kudriavtsev" w:date="2016-09-13T14:50:00Z">
                          <w:pPr/>
                        </w:pPrChange>
                      </w:pPr>
                    </w:p>
                    <w:p w14:paraId="1E0F81CD" w14:textId="592EECB9" w:rsidR="00212C29" w:rsidRPr="00A80F2B" w:rsidRDefault="00212C29">
                      <w:pPr>
                        <w:jc w:val="center"/>
                        <w:pPrChange w:id="1793" w:author="Kostiantyn Kudriavtsev" w:date="2016-09-13T14:51:00Z">
                          <w:pPr/>
                        </w:pPrChange>
                      </w:pPr>
                    </w:p>
                  </w:txbxContent>
                </v:textbox>
                <w10:wrap anchorx="margin"/>
              </v:rect>
            </w:pict>
          </mc:Fallback>
        </mc:AlternateContent>
      </w:r>
      <w:r w:rsidR="00A80F2B">
        <w:t xml:space="preserve">The example of mapping is depictured on the diagram </w:t>
      </w:r>
      <w:r w:rsidR="00071675">
        <w:fldChar w:fldCharType="begin"/>
      </w:r>
      <w:r w:rsidR="00071675">
        <w:instrText xml:space="preserve"> REF _Ref461541726 \h </w:instrText>
      </w:r>
      <w:r w:rsidR="00071675">
        <w:fldChar w:fldCharType="separate"/>
      </w:r>
      <w:r w:rsidR="00071675">
        <w:t xml:space="preserve">Figure </w:t>
      </w:r>
      <w:r w:rsidR="00071675">
        <w:rPr>
          <w:noProof/>
        </w:rPr>
        <w:t>8</w:t>
      </w:r>
      <w:r w:rsidR="00071675">
        <w:t xml:space="preserve"> Mapping using </w:t>
      </w:r>
      <w:r w:rsidR="008A17A6">
        <w:t>Python</w:t>
      </w:r>
      <w:r w:rsidR="00071675">
        <w:fldChar w:fldCharType="end"/>
      </w:r>
    </w:p>
    <w:p w14:paraId="207F93F5" w14:textId="73F7C6C5" w:rsidR="00A80F2B" w:rsidRDefault="00A80F2B" w:rsidP="002C00C3">
      <w:pPr>
        <w:pStyle w:val="BodyText"/>
      </w:pPr>
    </w:p>
    <w:p w14:paraId="3440992E" w14:textId="2BA35621" w:rsidR="00A80F2B" w:rsidRDefault="00A80F2B" w:rsidP="002C00C3">
      <w:pPr>
        <w:pStyle w:val="BodyText"/>
      </w:pPr>
    </w:p>
    <w:p w14:paraId="2D415C65" w14:textId="42A252C5" w:rsidR="00A80F2B" w:rsidRDefault="00C9198F" w:rsidP="002C00C3">
      <w:pPr>
        <w:pStyle w:val="BodyText"/>
      </w:pPr>
      <w:r>
        <w:rPr>
          <w:noProof/>
          <w:lang w:val="en-GB" w:eastAsia="en-GB"/>
        </w:rPr>
        <mc:AlternateContent>
          <mc:Choice Requires="wps">
            <w:drawing>
              <wp:anchor distT="0" distB="0" distL="114300" distR="114300" simplePos="0" relativeHeight="251679744" behindDoc="0" locked="0" layoutInCell="1" allowOverlap="1" wp14:anchorId="684E2881" wp14:editId="7B28918C">
                <wp:simplePos x="0" y="0"/>
                <wp:positionH relativeFrom="column">
                  <wp:posOffset>4349115</wp:posOffset>
                </wp:positionH>
                <wp:positionV relativeFrom="paragraph">
                  <wp:posOffset>71120</wp:posOffset>
                </wp:positionV>
                <wp:extent cx="338138" cy="4763"/>
                <wp:effectExtent l="0" t="76200" r="24130" b="90805"/>
                <wp:wrapNone/>
                <wp:docPr id="51" name="Straight Arrow Connector 51"/>
                <wp:cNvGraphicFramePr/>
                <a:graphic xmlns:a="http://schemas.openxmlformats.org/drawingml/2006/main">
                  <a:graphicData uri="http://schemas.microsoft.com/office/word/2010/wordprocessingShape">
                    <wps:wsp>
                      <wps:cNvCnPr/>
                      <wps:spPr>
                        <a:xfrm flipV="1">
                          <a:off x="0" y="0"/>
                          <a:ext cx="338138" cy="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25D30EB" id="Straight Arrow Connector 51" o:spid="_x0000_s1026" type="#_x0000_t32" style="position:absolute;margin-left:342.45pt;margin-top:5.6pt;width:26.65pt;height:.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79DAC455" wp14:editId="5E648FEF">
                <wp:simplePos x="0" y="0"/>
                <wp:positionH relativeFrom="column">
                  <wp:posOffset>2763203</wp:posOffset>
                </wp:positionH>
                <wp:positionV relativeFrom="paragraph">
                  <wp:posOffset>42545</wp:posOffset>
                </wp:positionV>
                <wp:extent cx="261937" cy="4763"/>
                <wp:effectExtent l="0" t="76200" r="24130" b="90805"/>
                <wp:wrapNone/>
                <wp:docPr id="50" name="Straight Arrow Connector 50"/>
                <wp:cNvGraphicFramePr/>
                <a:graphic xmlns:a="http://schemas.openxmlformats.org/drawingml/2006/main">
                  <a:graphicData uri="http://schemas.microsoft.com/office/word/2010/wordprocessingShape">
                    <wps:wsp>
                      <wps:cNvCnPr/>
                      <wps:spPr>
                        <a:xfrm>
                          <a:off x="0" y="0"/>
                          <a:ext cx="261937" cy="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D18CD3F" id="Straight Arrow Connector 50" o:spid="_x0000_s1026" type="#_x0000_t32" style="position:absolute;margin-left:217.6pt;margin-top:3.35pt;width:20.6pt;height:.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1637D3E4" wp14:editId="52F2A934">
                <wp:simplePos x="0" y="0"/>
                <wp:positionH relativeFrom="column">
                  <wp:posOffset>1229678</wp:posOffset>
                </wp:positionH>
                <wp:positionV relativeFrom="paragraph">
                  <wp:posOffset>42545</wp:posOffset>
                </wp:positionV>
                <wp:extent cx="323850" cy="0"/>
                <wp:effectExtent l="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0BA19042" id="Straight Arrow Connector 49" o:spid="_x0000_s1026" type="#_x0000_t32" style="position:absolute;margin-left:96.85pt;margin-top:3.35pt;width:2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" strokecolor="black [3200]" strokeweight=".5pt">
                <v:stroke endarrow="block" joinstyle="miter"/>
              </v:shape>
            </w:pict>
          </mc:Fallback>
        </mc:AlternateContent>
      </w:r>
    </w:p>
    <w:p w14:paraId="07C8DCC3" w14:textId="77777777" w:rsidR="00A80F2B" w:rsidRDefault="00A80F2B" w:rsidP="002C00C3">
      <w:pPr>
        <w:pStyle w:val="BodyText"/>
      </w:pPr>
    </w:p>
    <w:p w14:paraId="39F4ECE4" w14:textId="77777777" w:rsidR="00071675" w:rsidRDefault="00071675" w:rsidP="002C00C3">
      <w:pPr>
        <w:pStyle w:val="BodyText"/>
      </w:pPr>
    </w:p>
    <w:p w14:paraId="0430B5BB" w14:textId="66A033ED" w:rsidR="00071675" w:rsidRDefault="00071675" w:rsidP="001D1942">
      <w:pPr>
        <w:pStyle w:val="Caption"/>
      </w:pPr>
      <w:bookmarkStart w:id="1794" w:name="_Ref461541726"/>
      <w:r>
        <w:t xml:space="preserve">Figure </w:t>
      </w:r>
      <w:fldSimple w:instr=" SEQ Figure \* ARABIC ">
        <w:r w:rsidR="00D1552C">
          <w:rPr>
            <w:noProof/>
          </w:rPr>
          <w:t>9</w:t>
        </w:r>
      </w:fldSimple>
      <w:r>
        <w:t xml:space="preserve"> Mapping using </w:t>
      </w:r>
      <w:bookmarkEnd w:id="1794"/>
      <w:r w:rsidR="008A17A6">
        <w:t>Python</w:t>
      </w:r>
    </w:p>
    <w:p w14:paraId="5BB884AC" w14:textId="77777777" w:rsidR="00071675" w:rsidRDefault="00071675" w:rsidP="002C00C3">
      <w:pPr>
        <w:pStyle w:val="BodyText"/>
      </w:pPr>
    </w:p>
    <w:p w14:paraId="271834C6" w14:textId="771ABF2E" w:rsidR="00332710" w:rsidRDefault="00332710" w:rsidP="002C00C3">
      <w:pPr>
        <w:pStyle w:val="BodyText"/>
        <w:pPrChange w:id="1795" w:author="Paul Gesiak" w:date="2016-09-16T08:45:00Z">
          <w:pPr>
            <w:pStyle w:val="BodyText"/>
            <w:jc w:val="center"/>
          </w:pPr>
        </w:pPrChange>
      </w:pPr>
    </w:p>
    <w:p w14:paraId="66AD5204" w14:textId="77777777" w:rsidR="00332710" w:rsidRPr="00D91621" w:rsidRDefault="00332710" w:rsidP="002C00C3">
      <w:pPr>
        <w:pStyle w:val="BodyText"/>
        <w:rPr>
          <w:b/>
        </w:rPr>
      </w:pPr>
      <w:r>
        <w:t xml:space="preserve">For database technology MongoDB is recommended as it supports large variety of frameworks and technologies as is document database, also it fits well for storing </w:t>
      </w:r>
      <w:proofErr w:type="spellStart"/>
      <w:r>
        <w:t>json</w:t>
      </w:r>
      <w:proofErr w:type="spellEnd"/>
      <w:r>
        <w:t xml:space="preserve"> </w:t>
      </w:r>
      <w:proofErr w:type="spellStart"/>
      <w:r>
        <w:t>configuraiton</w:t>
      </w:r>
      <w:proofErr w:type="spellEnd"/>
      <w:r>
        <w:t xml:space="preserve">. </w:t>
      </w:r>
    </w:p>
    <w:p w14:paraId="5F6C7943" w14:textId="3ABF8916" w:rsidR="005658C9" w:rsidRDefault="005658C9" w:rsidP="001272FD">
      <w:pPr>
        <w:pStyle w:val="Heading2"/>
      </w:pPr>
      <w:bookmarkStart w:id="1796" w:name="_Toc461639589"/>
      <w:bookmarkStart w:id="1797" w:name="_Toc461720037"/>
      <w:r>
        <w:t>Domain model</w:t>
      </w:r>
      <w:bookmarkEnd w:id="1796"/>
      <w:bookmarkEnd w:id="1797"/>
      <w:r>
        <w:t xml:space="preserve"> </w:t>
      </w:r>
    </w:p>
    <w:p w14:paraId="6A8271E1" w14:textId="22F73089" w:rsidR="005658C9" w:rsidRDefault="000A2264" w:rsidP="002C00C3">
      <w:pPr>
        <w:pStyle w:val="BodyText"/>
      </w:pPr>
      <w:r>
        <w:t>User has the following attributes:</w:t>
      </w:r>
    </w:p>
    <w:p w14:paraId="25AAC292" w14:textId="07FDAF29" w:rsidR="000A2264" w:rsidRDefault="000A2264" w:rsidP="002C00C3">
      <w:pPr>
        <w:pStyle w:val="BodyText"/>
        <w:numPr>
          <w:ilvl w:val="0"/>
          <w:numId w:val="51"/>
        </w:numPr>
        <w:pPrChange w:id="1798" w:author="Paul Gesiak" w:date="2016-09-16T08:45:00Z">
          <w:pPr>
            <w:pStyle w:val="BodyText"/>
          </w:pPr>
        </w:pPrChange>
      </w:pPr>
      <w:r>
        <w:t>Unique id (</w:t>
      </w:r>
      <w:commentRangeStart w:id="1799"/>
      <w:r>
        <w:t>it can be common Name from AD/LDAP</w:t>
      </w:r>
      <w:commentRangeEnd w:id="1799"/>
      <w:r>
        <w:rPr>
          <w:rStyle w:val="CommentReference"/>
          <w:rFonts w:ascii="Times New Roman" w:hAnsi="Times New Roman"/>
          <w:color w:val="auto"/>
        </w:rPr>
        <w:commentReference w:id="1799"/>
      </w:r>
      <w:r>
        <w:t>)</w:t>
      </w:r>
    </w:p>
    <w:p w14:paraId="4180180C" w14:textId="1C4E45E3" w:rsidR="000A2264" w:rsidRDefault="000A2264" w:rsidP="002C00C3">
      <w:pPr>
        <w:pStyle w:val="BodyText"/>
        <w:numPr>
          <w:ilvl w:val="0"/>
          <w:numId w:val="51"/>
        </w:numPr>
        <w:pPrChange w:id="1800" w:author="Paul Gesiak" w:date="2016-09-16T08:45:00Z">
          <w:pPr>
            <w:pStyle w:val="BodyText"/>
          </w:pPr>
        </w:pPrChange>
      </w:pPr>
      <w:r>
        <w:t>Full name</w:t>
      </w:r>
    </w:p>
    <w:p w14:paraId="29FEFED8" w14:textId="3A5C272C" w:rsidR="000A2264" w:rsidRDefault="000A2264" w:rsidP="002C00C3">
      <w:pPr>
        <w:pStyle w:val="BodyText"/>
        <w:numPr>
          <w:ilvl w:val="0"/>
          <w:numId w:val="51"/>
        </w:numPr>
        <w:pPrChange w:id="1801" w:author="Paul Gesiak" w:date="2016-09-16T08:45:00Z">
          <w:pPr>
            <w:pStyle w:val="BodyText"/>
          </w:pPr>
        </w:pPrChange>
      </w:pPr>
      <w:r>
        <w:t>User email</w:t>
      </w:r>
    </w:p>
    <w:p w14:paraId="2957B9B4" w14:textId="28C70BE9" w:rsidR="005658C9" w:rsidRDefault="005658C9" w:rsidP="001272FD">
      <w:pPr>
        <w:pStyle w:val="Heading2"/>
      </w:pPr>
      <w:bookmarkStart w:id="1802" w:name="_Toc461639590"/>
      <w:bookmarkStart w:id="1803" w:name="_Toc461720038"/>
      <w:r>
        <w:t>Data model</w:t>
      </w:r>
      <w:bookmarkEnd w:id="1802"/>
      <w:bookmarkEnd w:id="1803"/>
      <w:r>
        <w:t xml:space="preserve"> </w:t>
      </w:r>
    </w:p>
    <w:p w14:paraId="257BF6A0" w14:textId="77777777" w:rsidR="00CE7063" w:rsidRPr="009B2E12" w:rsidRDefault="005658C9" w:rsidP="002C00C3">
      <w:pPr>
        <w:pStyle w:val="BodyText"/>
        <w:pPrChange w:id="1804" w:author="Paul Gesiak" w:date="2016-09-16T08:45:00Z">
          <w:pPr>
            <w:pStyle w:val="BodyText"/>
            <w:numPr>
              <w:numId w:val="51"/>
            </w:numPr>
            <w:ind w:hanging="360"/>
          </w:pPr>
        </w:pPrChange>
      </w:pPr>
      <w:r w:rsidRPr="009B2E12">
        <w:t>[</w:t>
      </w:r>
      <w:r w:rsidR="00CE7063" w:rsidRPr="009B2E12">
        <w:rPr>
          <w:b/>
        </w:rPr>
        <w:t>Description:</w:t>
      </w:r>
      <w:r w:rsidR="00CE7063" w:rsidRPr="009B2E12">
        <w:t xml:space="preserve"> </w:t>
      </w:r>
      <w:r w:rsidRPr="009B2E12">
        <w:t>This section describe</w:t>
      </w:r>
      <w:r w:rsidR="00814B17" w:rsidRPr="009B2E12">
        <w:t>s</w:t>
      </w:r>
      <w:r w:rsidRPr="009B2E12">
        <w:t xml:space="preserve"> the approach to data storage and data models. </w:t>
      </w:r>
      <w:r w:rsidR="00395A30" w:rsidRPr="009B2E12">
        <w:t>List d</w:t>
      </w:r>
      <w:r w:rsidRPr="009B2E12">
        <w:t>ata storage components of any nature</w:t>
      </w:r>
      <w:r w:rsidR="00395A30" w:rsidRPr="009B2E12">
        <w:t>,</w:t>
      </w:r>
      <w:r w:rsidRPr="009B2E12">
        <w:t xml:space="preserve"> relational and non-relational</w:t>
      </w:r>
      <w:r w:rsidR="00395A30" w:rsidRPr="009B2E12">
        <w:t>, with</w:t>
      </w:r>
      <w:r w:rsidRPr="009B2E12">
        <w:t xml:space="preserve"> </w:t>
      </w:r>
      <w:r w:rsidR="00395A30" w:rsidRPr="009B2E12">
        <w:t>d</w:t>
      </w:r>
      <w:r w:rsidRPr="009B2E12">
        <w:t xml:space="preserve">ata model diagrams for </w:t>
      </w:r>
      <w:r w:rsidR="00395A30" w:rsidRPr="009B2E12">
        <w:t>each</w:t>
      </w:r>
      <w:r w:rsidRPr="009B2E12">
        <w:t xml:space="preserve"> storage.</w:t>
      </w:r>
    </w:p>
    <w:p w14:paraId="1FB10F80" w14:textId="77777777" w:rsidR="005658C9" w:rsidRPr="009B2E12" w:rsidRDefault="00CE7063" w:rsidP="002C00C3">
      <w:pPr>
        <w:pStyle w:val="BodyText"/>
      </w:pPr>
      <w:r w:rsidRPr="009B2E12">
        <w:rPr>
          <w:b/>
        </w:rPr>
        <w:t>Section Type:</w:t>
      </w:r>
      <w:r w:rsidRPr="009B2E12">
        <w:t xml:space="preserve"> Highly recommended (if applicable)</w:t>
      </w:r>
      <w:r w:rsidR="005658C9" w:rsidRPr="009B2E12">
        <w:t>]</w:t>
      </w:r>
    </w:p>
    <w:p w14:paraId="66AC5DE4" w14:textId="77777777" w:rsidR="005658C9" w:rsidRDefault="005658C9" w:rsidP="002C00C3">
      <w:pPr>
        <w:pStyle w:val="BodyText"/>
      </w:pPr>
    </w:p>
    <w:p w14:paraId="7D9ADD19" w14:textId="45C79437" w:rsidR="005658C9" w:rsidRDefault="005658C9" w:rsidP="005658C9">
      <w:pPr>
        <w:pStyle w:val="Heading3"/>
      </w:pPr>
      <w:del w:id="1805" w:author="Kostiantyn Kudriavtsev" w:date="2016-09-14T15:51:00Z">
        <w:r w:rsidDel="00115786">
          <w:delText>Storage 1</w:delText>
        </w:r>
      </w:del>
      <w:bookmarkStart w:id="1806" w:name="_Toc461639591"/>
      <w:bookmarkStart w:id="1807" w:name="_Toc461720039"/>
      <w:ins w:id="1808" w:author="Kostiantyn Kudriavtsev" w:date="2016-09-14T15:51:00Z">
        <w:r w:rsidR="00115786">
          <w:t>Management node MongoDB</w:t>
        </w:r>
      </w:ins>
      <w:bookmarkEnd w:id="1806"/>
      <w:bookmarkEnd w:id="1807"/>
    </w:p>
    <w:p w14:paraId="0B328B20" w14:textId="77777777" w:rsidR="00115786" w:rsidRDefault="00115786" w:rsidP="002C00C3">
      <w:pPr>
        <w:pStyle w:val="BodyText"/>
        <w:rPr>
          <w:b/>
        </w:rPr>
      </w:pPr>
      <w:r>
        <w:t>Management node DB shall contain following information:</w:t>
      </w:r>
    </w:p>
    <w:p w14:paraId="2D100F90" w14:textId="77777777" w:rsidR="00115786" w:rsidRPr="00ED44E7" w:rsidRDefault="00115786" w:rsidP="002C00C3">
      <w:pPr>
        <w:pStyle w:val="BodyText"/>
        <w:numPr>
          <w:ilvl w:val="0"/>
          <w:numId w:val="48"/>
        </w:numPr>
        <w:rPr>
          <w:b/>
        </w:rPr>
      </w:pPr>
      <w:r>
        <w:t xml:space="preserve">Exploratory environment information like who and what kind of resources created, released, </w:t>
      </w:r>
      <w:proofErr w:type="spellStart"/>
      <w:r>
        <w:t>etc</w:t>
      </w:r>
      <w:proofErr w:type="spellEnd"/>
    </w:p>
    <w:p w14:paraId="5C31CA7C" w14:textId="77777777" w:rsidR="00115786" w:rsidRDefault="00115786" w:rsidP="002C00C3">
      <w:pPr>
        <w:pStyle w:val="BodyText"/>
        <w:numPr>
          <w:ilvl w:val="0"/>
          <w:numId w:val="48"/>
        </w:numPr>
        <w:rPr>
          <w:b/>
        </w:rPr>
      </w:pPr>
      <w:r>
        <w:t>Resources allocation policies like group A allowed to have no more than 10 nodes</w:t>
      </w:r>
    </w:p>
    <w:p w14:paraId="4AD7DE49" w14:textId="1B208C9F" w:rsidR="00115786" w:rsidRDefault="000A2264" w:rsidP="002C00C3">
      <w:pPr>
        <w:pStyle w:val="BodyText"/>
        <w:pPrChange w:id="1809" w:author="Paul Gesiak" w:date="2016-09-16T08:45:00Z">
          <w:pPr>
            <w:pStyle w:val="BodyText"/>
            <w:numPr>
              <w:numId w:val="48"/>
            </w:numPr>
            <w:ind w:hanging="360"/>
          </w:pPr>
        </w:pPrChange>
      </w:pPr>
      <w:r>
        <w:t xml:space="preserve">Each action about any interaction of data scientist with provisioning service must be recorded. The following format is proposed: user ID, user name, user email, timestamp, </w:t>
      </w:r>
      <w:proofErr w:type="spellStart"/>
      <w:r>
        <w:t>actionCode</w:t>
      </w:r>
      <w:proofErr w:type="spellEnd"/>
      <w:r>
        <w:t xml:space="preserve">, details about action. Where “details about action” is a complex object which contains action specific information to be defined later. The list of supported </w:t>
      </w:r>
      <w:proofErr w:type="spellStart"/>
      <w:r>
        <w:t>actionCodes</w:t>
      </w:r>
      <w:proofErr w:type="spellEnd"/>
      <w:r>
        <w:t xml:space="preserve"> is the following: </w:t>
      </w:r>
      <w:proofErr w:type="spellStart"/>
      <w:r>
        <w:t>createNode</w:t>
      </w:r>
      <w:proofErr w:type="spellEnd"/>
      <w:r>
        <w:t xml:space="preserve">, </w:t>
      </w:r>
      <w:proofErr w:type="spellStart"/>
      <w:r>
        <w:t>startNode</w:t>
      </w:r>
      <w:proofErr w:type="spellEnd"/>
      <w:r>
        <w:t xml:space="preserve">, </w:t>
      </w:r>
      <w:proofErr w:type="spellStart"/>
      <w:r>
        <w:t>stopNode</w:t>
      </w:r>
      <w:proofErr w:type="spellEnd"/>
      <w:r>
        <w:t xml:space="preserve">, </w:t>
      </w:r>
      <w:proofErr w:type="spellStart"/>
      <w:r>
        <w:t>terminateNode</w:t>
      </w:r>
      <w:proofErr w:type="spellEnd"/>
      <w:r>
        <w:t xml:space="preserve">, </w:t>
      </w:r>
      <w:proofErr w:type="spellStart"/>
      <w:r>
        <w:t>createEMR</w:t>
      </w:r>
      <w:proofErr w:type="spellEnd"/>
      <w:r>
        <w:t xml:space="preserve">, </w:t>
      </w:r>
      <w:proofErr w:type="spellStart"/>
      <w:r>
        <w:t>terminateEMR</w:t>
      </w:r>
      <w:proofErr w:type="spellEnd"/>
      <w:r>
        <w:t>.</w:t>
      </w:r>
    </w:p>
    <w:p w14:paraId="50244965" w14:textId="05A0F73A" w:rsidR="000A2264" w:rsidRDefault="000A2264" w:rsidP="002C00C3">
      <w:pPr>
        <w:pStyle w:val="BodyText"/>
      </w:pPr>
      <w:r>
        <w:t xml:space="preserve">The following format shall be used to describe resource limitation for users: </w:t>
      </w:r>
      <w:proofErr w:type="spellStart"/>
      <w:r>
        <w:t>groupName</w:t>
      </w:r>
      <w:proofErr w:type="spellEnd"/>
      <w:r>
        <w:t>, type, limitation. Where “limitation” is a complex object which contains type-specific limitations, the following four types are supported:</w:t>
      </w:r>
    </w:p>
    <w:tbl>
      <w:tblPr>
        <w:tblStyle w:val="GridTable4-Accent1"/>
        <w:tblW w:w="0" w:type="auto"/>
        <w:tblLook w:val="04A0" w:firstRow="1" w:lastRow="0" w:firstColumn="1" w:lastColumn="0" w:noHBand="0" w:noVBand="1"/>
        <w:tblPrChange w:id="1810" w:author="Kostiantyn Kudriavtsev" w:date="2016-09-14T16:41:00Z">
          <w:tblPr>
            <w:tblStyle w:val="TableGrid"/>
            <w:tblW w:w="0" w:type="auto"/>
            <w:tblLook w:val="04A0" w:firstRow="1" w:lastRow="0" w:firstColumn="1" w:lastColumn="0" w:noHBand="0" w:noVBand="1"/>
          </w:tblPr>
        </w:tblPrChange>
      </w:tblPr>
      <w:tblGrid>
        <w:gridCol w:w="4673"/>
        <w:gridCol w:w="4674"/>
        <w:tblGridChange w:id="1811">
          <w:tblGrid>
            <w:gridCol w:w="4673"/>
            <w:gridCol w:w="4674"/>
          </w:tblGrid>
        </w:tblGridChange>
      </w:tblGrid>
      <w:tr w:rsidR="000A2264" w14:paraId="3D95EE44" w14:textId="77777777" w:rsidTr="000A2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Change w:id="1812" w:author="Kostiantyn Kudriavtsev" w:date="2016-09-14T16:41:00Z">
              <w:tcPr>
                <w:tcW w:w="4673" w:type="dxa"/>
              </w:tcPr>
            </w:tcPrChange>
          </w:tcPr>
          <w:p w14:paraId="46735F87" w14:textId="31FABD04" w:rsidR="000A2264" w:rsidRPr="00B366C9" w:rsidRDefault="000A2264" w:rsidP="002C00C3">
            <w:pPr>
              <w:pStyle w:val="BodyText"/>
              <w:cnfStyle w:val="101000000000" w:firstRow="1" w:lastRow="0" w:firstColumn="1" w:lastColumn="0" w:oddVBand="0" w:evenVBand="0" w:oddHBand="0" w:evenHBand="0" w:firstRowFirstColumn="0" w:firstRowLastColumn="0" w:lastRowFirstColumn="0" w:lastRowLastColumn="0"/>
              <w:pPrChange w:id="1813" w:author="Paul Gesiak" w:date="2016-09-16T08:45:00Z">
                <w:pPr>
                  <w:pStyle w:val="Comment"/>
                  <w:cnfStyle w:val="101000000000" w:firstRow="1" w:lastRow="0" w:firstColumn="1" w:lastColumn="0" w:oddVBand="0" w:evenVBand="0" w:oddHBand="0" w:evenHBand="0" w:firstRowFirstColumn="0" w:firstRowLastColumn="0" w:lastRowFirstColumn="0" w:lastRowLastColumn="0"/>
                </w:pPr>
              </w:pPrChange>
            </w:pPr>
            <w:r w:rsidRPr="00B366C9">
              <w:t>Type</w:t>
            </w:r>
          </w:p>
        </w:tc>
        <w:tc>
          <w:tcPr>
            <w:tcW w:w="4674" w:type="dxa"/>
            <w:tcPrChange w:id="1814" w:author="Kostiantyn Kudriavtsev" w:date="2016-09-14T16:41:00Z">
              <w:tcPr>
                <w:tcW w:w="4674" w:type="dxa"/>
              </w:tcPr>
            </w:tcPrChange>
          </w:tcPr>
          <w:p w14:paraId="532495DC" w14:textId="7B321D30" w:rsidR="000A2264" w:rsidRPr="00F34B9B" w:rsidRDefault="000A2264" w:rsidP="002C00C3">
            <w:pPr>
              <w:pStyle w:val="BodyText"/>
              <w:cnfStyle w:val="100000000000" w:firstRow="1" w:lastRow="0" w:firstColumn="0" w:lastColumn="0" w:oddVBand="0" w:evenVBand="0" w:oddHBand="0" w:evenHBand="0" w:firstRowFirstColumn="0" w:firstRowLastColumn="0" w:lastRowFirstColumn="0" w:lastRowLastColumn="0"/>
              <w:pPrChange w:id="1815" w:author="Paul Gesiak" w:date="2016-09-16T08:45:00Z">
                <w:pPr>
                  <w:pStyle w:val="Comment"/>
                  <w:cnfStyle w:val="100000000000" w:firstRow="1" w:lastRow="0" w:firstColumn="0" w:lastColumn="0" w:oddVBand="0" w:evenVBand="0" w:oddHBand="0" w:evenHBand="0" w:firstRowFirstColumn="0" w:firstRowLastColumn="0" w:lastRowFirstColumn="0" w:lastRowLastColumn="0"/>
                </w:pPr>
              </w:pPrChange>
            </w:pPr>
            <w:r w:rsidRPr="00B366C9">
              <w:t>Info to record</w:t>
            </w:r>
          </w:p>
        </w:tc>
      </w:tr>
      <w:tr w:rsidR="000A2264" w14:paraId="2499853F" w14:textId="77777777" w:rsidTr="000A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Change w:id="1816" w:author="Kostiantyn Kudriavtsev" w:date="2016-09-14T16:41:00Z">
              <w:tcPr>
                <w:tcW w:w="4673" w:type="dxa"/>
              </w:tcPr>
            </w:tcPrChange>
          </w:tcPr>
          <w:p w14:paraId="3BE27C46" w14:textId="144E3407" w:rsidR="000A2264" w:rsidRDefault="000A2264" w:rsidP="002C00C3">
            <w:pPr>
              <w:pStyle w:val="BodyText"/>
              <w:cnfStyle w:val="001000100000" w:firstRow="0" w:lastRow="0" w:firstColumn="1" w:lastColumn="0" w:oddVBand="0" w:evenVBand="0" w:oddHBand="1" w:evenHBand="0" w:firstRowFirstColumn="0" w:firstRowLastColumn="0" w:lastRowFirstColumn="0" w:lastRowLastColumn="0"/>
              <w:pPrChange w:id="1817" w:author="Paul Gesiak" w:date="2016-09-16T08:45:00Z">
                <w:pPr>
                  <w:pStyle w:val="Comment"/>
                  <w:cnfStyle w:val="001000100000" w:firstRow="0" w:lastRow="0" w:firstColumn="1" w:lastColumn="0" w:oddVBand="0" w:evenVBand="0" w:oddHBand="1" w:evenHBand="0" w:firstRowFirstColumn="0" w:firstRowLastColumn="0" w:lastRowFirstColumn="0" w:lastRowLastColumn="0"/>
                </w:pPr>
              </w:pPrChange>
            </w:pPr>
            <w:r>
              <w:t>Shape</w:t>
            </w:r>
          </w:p>
        </w:tc>
        <w:tc>
          <w:tcPr>
            <w:tcW w:w="4674" w:type="dxa"/>
            <w:tcPrChange w:id="1818" w:author="Kostiantyn Kudriavtsev" w:date="2016-09-14T16:41:00Z">
              <w:tcPr>
                <w:tcW w:w="4674" w:type="dxa"/>
              </w:tcPr>
            </w:tcPrChange>
          </w:tcPr>
          <w:p w14:paraId="7AC64D89" w14:textId="7AEC1D6F" w:rsidR="000A2264" w:rsidRDefault="000A2264" w:rsidP="002C00C3">
            <w:pPr>
              <w:pStyle w:val="BodyText"/>
              <w:cnfStyle w:val="000000100000" w:firstRow="0" w:lastRow="0" w:firstColumn="0" w:lastColumn="0" w:oddVBand="0" w:evenVBand="0" w:oddHBand="1" w:evenHBand="0" w:firstRowFirstColumn="0" w:firstRowLastColumn="0" w:lastRowFirstColumn="0" w:lastRowLastColumn="0"/>
              <w:pPrChange w:id="1819" w:author="Paul Gesiak" w:date="2016-09-16T08:45:00Z">
                <w:pPr>
                  <w:pStyle w:val="Comment"/>
                  <w:cnfStyle w:val="000000100000" w:firstRow="0" w:lastRow="0" w:firstColumn="0" w:lastColumn="0" w:oddVBand="0" w:evenVBand="0" w:oddHBand="1" w:evenHBand="0" w:firstRowFirstColumn="0" w:firstRowLastColumn="0" w:lastRowFirstColumn="0" w:lastRowLastColumn="0"/>
                </w:pPr>
              </w:pPrChange>
            </w:pPr>
            <w:r>
              <w:t>Array of allowed shapes for assigned group</w:t>
            </w:r>
          </w:p>
        </w:tc>
      </w:tr>
      <w:tr w:rsidR="000A2264" w14:paraId="2F282406" w14:textId="77777777" w:rsidTr="000A2264">
        <w:tc>
          <w:tcPr>
            <w:cnfStyle w:val="001000000000" w:firstRow="0" w:lastRow="0" w:firstColumn="1" w:lastColumn="0" w:oddVBand="0" w:evenVBand="0" w:oddHBand="0" w:evenHBand="0" w:firstRowFirstColumn="0" w:firstRowLastColumn="0" w:lastRowFirstColumn="0" w:lastRowLastColumn="0"/>
            <w:tcW w:w="4673" w:type="dxa"/>
            <w:tcPrChange w:id="1820" w:author="Kostiantyn Kudriavtsev" w:date="2016-09-14T16:41:00Z">
              <w:tcPr>
                <w:tcW w:w="4673" w:type="dxa"/>
              </w:tcPr>
            </w:tcPrChange>
          </w:tcPr>
          <w:p w14:paraId="30997AC2" w14:textId="172EA48C" w:rsidR="000A2264" w:rsidRDefault="000A2264" w:rsidP="002C00C3">
            <w:pPr>
              <w:pStyle w:val="BodyText"/>
              <w:pPrChange w:id="1821" w:author="Paul Gesiak" w:date="2016-09-16T08:45:00Z">
                <w:pPr>
                  <w:pStyle w:val="Comment"/>
                </w:pPr>
              </w:pPrChange>
            </w:pPr>
            <w:proofErr w:type="spellStart"/>
            <w:r>
              <w:t>EmrSize</w:t>
            </w:r>
            <w:proofErr w:type="spellEnd"/>
          </w:p>
        </w:tc>
        <w:tc>
          <w:tcPr>
            <w:tcW w:w="4674" w:type="dxa"/>
            <w:tcPrChange w:id="1822" w:author="Kostiantyn Kudriavtsev" w:date="2016-09-14T16:41:00Z">
              <w:tcPr>
                <w:tcW w:w="4674" w:type="dxa"/>
              </w:tcPr>
            </w:tcPrChange>
          </w:tcPr>
          <w:p w14:paraId="0B073926" w14:textId="421EB755" w:rsidR="000A2264" w:rsidRDefault="000A2264" w:rsidP="002C00C3">
            <w:pPr>
              <w:pStyle w:val="BodyText"/>
              <w:cnfStyle w:val="000000000000" w:firstRow="0" w:lastRow="0" w:firstColumn="0" w:lastColumn="0" w:oddVBand="0" w:evenVBand="0" w:oddHBand="0" w:evenHBand="0" w:firstRowFirstColumn="0" w:firstRowLastColumn="0" w:lastRowFirstColumn="0" w:lastRowLastColumn="0"/>
              <w:pPrChange w:id="1823" w:author="Paul Gesiak" w:date="2016-09-16T08:45:00Z">
                <w:pPr>
                  <w:pStyle w:val="Comment"/>
                  <w:cnfStyle w:val="000000000000" w:firstRow="0" w:lastRow="0" w:firstColumn="0" w:lastColumn="0" w:oddVBand="0" w:evenVBand="0" w:oddHBand="0" w:evenHBand="0" w:firstRowFirstColumn="0" w:firstRowLastColumn="0" w:lastRowFirstColumn="0" w:lastRowLastColumn="0"/>
                </w:pPr>
              </w:pPrChange>
            </w:pPr>
            <w:r>
              <w:t>Integer, which is the maximum number of slaves in EMR cluster</w:t>
            </w:r>
          </w:p>
        </w:tc>
      </w:tr>
      <w:tr w:rsidR="000A2264" w14:paraId="5B4FFFBD" w14:textId="77777777" w:rsidTr="000A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579FAA59" w14:textId="2712E096" w:rsidR="000A2264" w:rsidRDefault="000A2264" w:rsidP="002C00C3">
            <w:pPr>
              <w:pStyle w:val="BodyText"/>
              <w:pPrChange w:id="1824" w:author="Paul Gesiak" w:date="2016-09-16T08:45:00Z">
                <w:pPr>
                  <w:pStyle w:val="Comment"/>
                </w:pPr>
              </w:pPrChange>
            </w:pPr>
            <w:proofErr w:type="spellStart"/>
            <w:r>
              <w:lastRenderedPageBreak/>
              <w:t>EmrMasterShape</w:t>
            </w:r>
            <w:proofErr w:type="spellEnd"/>
          </w:p>
        </w:tc>
        <w:tc>
          <w:tcPr>
            <w:tcW w:w="4674" w:type="dxa"/>
          </w:tcPr>
          <w:p w14:paraId="2356FDB6" w14:textId="313C6EF7" w:rsidR="000A2264" w:rsidRDefault="006B5E3A" w:rsidP="002C00C3">
            <w:pPr>
              <w:pStyle w:val="BodyText"/>
              <w:cnfStyle w:val="000000100000" w:firstRow="0" w:lastRow="0" w:firstColumn="0" w:lastColumn="0" w:oddVBand="0" w:evenVBand="0" w:oddHBand="1" w:evenHBand="0" w:firstRowFirstColumn="0" w:firstRowLastColumn="0" w:lastRowFirstColumn="0" w:lastRowLastColumn="0"/>
              <w:pPrChange w:id="1825" w:author="Paul Gesiak" w:date="2016-09-16T08:45:00Z">
                <w:pPr>
                  <w:pStyle w:val="Comment"/>
                  <w:cnfStyle w:val="000000100000" w:firstRow="0" w:lastRow="0" w:firstColumn="0" w:lastColumn="0" w:oddVBand="0" w:evenVBand="0" w:oddHBand="1" w:evenHBand="0" w:firstRowFirstColumn="0" w:firstRowLastColumn="0" w:lastRowFirstColumn="0" w:lastRowLastColumn="0"/>
                </w:pPr>
              </w:pPrChange>
            </w:pPr>
            <w:r>
              <w:t>Array of allowed shapes for master node in EMR cluster</w:t>
            </w:r>
          </w:p>
        </w:tc>
      </w:tr>
      <w:tr w:rsidR="000A2264" w14:paraId="440BD968" w14:textId="77777777" w:rsidTr="000A2264">
        <w:tc>
          <w:tcPr>
            <w:cnfStyle w:val="001000000000" w:firstRow="0" w:lastRow="0" w:firstColumn="1" w:lastColumn="0" w:oddVBand="0" w:evenVBand="0" w:oddHBand="0" w:evenHBand="0" w:firstRowFirstColumn="0" w:firstRowLastColumn="0" w:lastRowFirstColumn="0" w:lastRowLastColumn="0"/>
            <w:tcW w:w="4673" w:type="dxa"/>
          </w:tcPr>
          <w:p w14:paraId="352B2DD3" w14:textId="1A3E95B0" w:rsidR="000A2264" w:rsidRDefault="000A2264" w:rsidP="002C00C3">
            <w:pPr>
              <w:pStyle w:val="BodyText"/>
              <w:pPrChange w:id="1826" w:author="Paul Gesiak" w:date="2016-09-16T08:45:00Z">
                <w:pPr>
                  <w:pStyle w:val="Comment"/>
                </w:pPr>
              </w:pPrChange>
            </w:pPr>
            <w:proofErr w:type="spellStart"/>
            <w:r>
              <w:t>EmrSlaveShape</w:t>
            </w:r>
            <w:proofErr w:type="spellEnd"/>
          </w:p>
        </w:tc>
        <w:tc>
          <w:tcPr>
            <w:tcW w:w="4674" w:type="dxa"/>
          </w:tcPr>
          <w:p w14:paraId="5489C307" w14:textId="483D2714" w:rsidR="000A2264" w:rsidRDefault="006B5E3A" w:rsidP="002C00C3">
            <w:pPr>
              <w:pStyle w:val="BodyText"/>
              <w:cnfStyle w:val="000000000000" w:firstRow="0" w:lastRow="0" w:firstColumn="0" w:lastColumn="0" w:oddVBand="0" w:evenVBand="0" w:oddHBand="0" w:evenHBand="0" w:firstRowFirstColumn="0" w:firstRowLastColumn="0" w:lastRowFirstColumn="0" w:lastRowLastColumn="0"/>
              <w:pPrChange w:id="1827" w:author="Paul Gesiak" w:date="2016-09-16T08:45:00Z">
                <w:pPr>
                  <w:pStyle w:val="Comment"/>
                  <w:cnfStyle w:val="000000000000" w:firstRow="0" w:lastRow="0" w:firstColumn="0" w:lastColumn="0" w:oddVBand="0" w:evenVBand="0" w:oddHBand="0" w:evenHBand="0" w:firstRowFirstColumn="0" w:firstRowLastColumn="0" w:lastRowFirstColumn="0" w:lastRowLastColumn="0"/>
                </w:pPr>
              </w:pPrChange>
            </w:pPr>
            <w:r>
              <w:t>Array of allowed shapes for slave node in EMR cluster</w:t>
            </w:r>
          </w:p>
        </w:tc>
      </w:tr>
    </w:tbl>
    <w:p w14:paraId="3D5A3294" w14:textId="77777777" w:rsidR="000A2264" w:rsidRDefault="000A2264" w:rsidP="002C00C3">
      <w:pPr>
        <w:pStyle w:val="BodyText"/>
      </w:pPr>
    </w:p>
    <w:p w14:paraId="568994C0" w14:textId="77777777" w:rsidR="000A2264" w:rsidRPr="00115786" w:rsidRDefault="000A2264" w:rsidP="002C00C3">
      <w:pPr>
        <w:pStyle w:val="BodyText"/>
      </w:pPr>
    </w:p>
    <w:p w14:paraId="44757C9D" w14:textId="77777777" w:rsidR="005658C9" w:rsidRDefault="005658C9" w:rsidP="002C00C3">
      <w:pPr>
        <w:pStyle w:val="BodyText"/>
      </w:pPr>
    </w:p>
    <w:p w14:paraId="6A3A61B5" w14:textId="2B4B3C2D" w:rsidR="005658C9" w:rsidRDefault="005658C9" w:rsidP="005658C9">
      <w:pPr>
        <w:pStyle w:val="Heading3"/>
      </w:pPr>
      <w:del w:id="1828" w:author="Kostiantyn Kudriavtsev" w:date="2016-09-14T15:51:00Z">
        <w:r w:rsidDel="00115786">
          <w:delText>Storage 2</w:delText>
        </w:r>
      </w:del>
      <w:bookmarkStart w:id="1829" w:name="_Toc461639592"/>
      <w:bookmarkStart w:id="1830" w:name="_Toc461720040"/>
      <w:r w:rsidR="00115786">
        <w:t>Templates on Management node</w:t>
      </w:r>
      <w:bookmarkEnd w:id="1829"/>
      <w:bookmarkEnd w:id="1830"/>
      <w:r w:rsidR="00115786">
        <w:t xml:space="preserve"> </w:t>
      </w:r>
    </w:p>
    <w:p w14:paraId="28E2C115" w14:textId="3EA04A1A" w:rsidR="00A555CD" w:rsidRDefault="00A555CD" w:rsidP="002C00C3">
      <w:pPr>
        <w:pStyle w:val="BodyText"/>
        <w:rPr>
          <w:ins w:id="1831" w:author="Kostiantyn Kudriavtsev" w:date="2016-09-15T16:15:00Z"/>
        </w:rPr>
      </w:pPr>
      <w:ins w:id="1832" w:author="Kostiantyn Kudriavtsev" w:date="2016-09-15T16:15:00Z">
        <w:r>
          <w:t xml:space="preserve">Each template is stored in own </w:t>
        </w:r>
        <w:proofErr w:type="spellStart"/>
        <w:r>
          <w:t>Dockerfile</w:t>
        </w:r>
        <w:proofErr w:type="spellEnd"/>
        <w:r>
          <w:t xml:space="preserve"> and implements the same interface described in the section</w:t>
        </w:r>
      </w:ins>
      <w:ins w:id="1833" w:author="Kostiantyn Kudriavtsev" w:date="2016-09-15T16:16:00Z">
        <w:r>
          <w:t xml:space="preserve"> </w:t>
        </w:r>
        <w:r>
          <w:fldChar w:fldCharType="begin"/>
        </w:r>
        <w:r>
          <w:instrText xml:space="preserve"> REF _Ref461717962 \r \h </w:instrText>
        </w:r>
      </w:ins>
      <w:r>
        <w:fldChar w:fldCharType="separate"/>
      </w:r>
      <w:ins w:id="1834" w:author="Kostiantyn Kudriavtsev" w:date="2016-09-15T16:16:00Z">
        <w:r>
          <w:t>5.1.5</w:t>
        </w:r>
        <w:r>
          <w:fldChar w:fldCharType="end"/>
        </w:r>
      </w:ins>
      <w:ins w:id="1835" w:author="Kostiantyn Kudriavtsev" w:date="2016-09-15T16:15:00Z">
        <w:r>
          <w:t>. These files are stored on filesystem in the following hierarchy, where root is pointed by configuration property. The example is show below, more templates are expected in real system:</w:t>
        </w:r>
      </w:ins>
    </w:p>
    <w:p w14:paraId="1E15F8A8" w14:textId="77777777" w:rsidR="00A555CD" w:rsidRDefault="00A555CD" w:rsidP="002C00C3">
      <w:pPr>
        <w:pStyle w:val="BodyText"/>
        <w:rPr>
          <w:ins w:id="1836" w:author="Kostiantyn Kudriavtsev" w:date="2016-09-15T16:15:00Z"/>
        </w:rPr>
      </w:pPr>
      <w:ins w:id="1837" w:author="Kostiantyn Kudriavtsev" w:date="2016-09-15T16:15:00Z">
        <w:r>
          <w:rPr>
            <w:noProof/>
            <w:lang w:val="en-GB" w:eastAsia="en-GB"/>
          </w:rPr>
          <w:drawing>
            <wp:inline distT="0" distB="0" distL="0" distR="0" wp14:anchorId="207700CE" wp14:editId="106691CA">
              <wp:extent cx="5941695" cy="40036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1695" cy="4003675"/>
                      </a:xfrm>
                      <a:prstGeom prst="rect">
                        <a:avLst/>
                      </a:prstGeom>
                    </pic:spPr>
                  </pic:pic>
                </a:graphicData>
              </a:graphic>
            </wp:inline>
          </w:drawing>
        </w:r>
      </w:ins>
    </w:p>
    <w:p w14:paraId="4BF0F715" w14:textId="77777777" w:rsidR="00A555CD" w:rsidRDefault="00A555CD" w:rsidP="002C00C3">
      <w:pPr>
        <w:pStyle w:val="BodyText"/>
        <w:rPr>
          <w:ins w:id="1838" w:author="Kostiantyn Kudriavtsev" w:date="2016-09-15T16:15:00Z"/>
        </w:rPr>
      </w:pPr>
    </w:p>
    <w:p w14:paraId="7643C75A" w14:textId="77777777" w:rsidR="00A555CD" w:rsidRDefault="00A555CD" w:rsidP="002C00C3">
      <w:pPr>
        <w:pStyle w:val="BodyText"/>
        <w:rPr>
          <w:ins w:id="1839" w:author="Kostiantyn Kudriavtsev" w:date="2016-09-15T16:15:00Z"/>
        </w:rPr>
      </w:pPr>
      <w:ins w:id="1840" w:author="Kostiantyn Kudriavtsev" w:date="2016-09-15T16:15:00Z">
        <w:r>
          <w:t>Container name which starts with underscore must be ignored while calculating the list of available containers. This type of containers play utility role and don’t affect list of containers available to data scientist to spin off environment. Docker containers can form hierarchy tree when features of parent containers are inherited by children and the most obvious example is the following: parent AWS container is the parent container for all other containers. Consider the following example:</w:t>
        </w:r>
      </w:ins>
    </w:p>
    <w:p w14:paraId="2143C906" w14:textId="77777777" w:rsidR="00A555CD" w:rsidRDefault="00A555CD" w:rsidP="002C00C3">
      <w:pPr>
        <w:pStyle w:val="BodyText"/>
        <w:rPr>
          <w:ins w:id="1841" w:author="Kostiantyn Kudriavtsev" w:date="2016-09-15T16:15:00Z"/>
        </w:rPr>
      </w:pPr>
      <w:ins w:id="1842" w:author="Kostiantyn Kudriavtsev" w:date="2016-09-15T16:15:00Z">
        <w:r>
          <w:rPr>
            <w:noProof/>
            <w:lang w:val="en-GB" w:eastAsia="en-GB"/>
          </w:rPr>
          <w:lastRenderedPageBreak/>
          <w:drawing>
            <wp:inline distT="0" distB="0" distL="0" distR="0" wp14:anchorId="49F3B9A4" wp14:editId="26259874">
              <wp:extent cx="5941695" cy="29781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1695" cy="2978150"/>
                      </a:xfrm>
                      <a:prstGeom prst="rect">
                        <a:avLst/>
                      </a:prstGeom>
                    </pic:spPr>
                  </pic:pic>
                </a:graphicData>
              </a:graphic>
            </wp:inline>
          </w:drawing>
        </w:r>
      </w:ins>
    </w:p>
    <w:p w14:paraId="4083B270" w14:textId="77777777" w:rsidR="00A555CD" w:rsidRDefault="00A555CD" w:rsidP="002C00C3">
      <w:pPr>
        <w:pStyle w:val="BodyText"/>
        <w:rPr>
          <w:ins w:id="1843" w:author="Kostiantyn Kudriavtsev" w:date="2016-09-15T16:15:00Z"/>
        </w:rPr>
      </w:pPr>
    </w:p>
    <w:p w14:paraId="17614290" w14:textId="77777777" w:rsidR="00A555CD" w:rsidRDefault="00A555CD" w:rsidP="002C00C3">
      <w:pPr>
        <w:pStyle w:val="BodyText"/>
        <w:rPr>
          <w:ins w:id="1844" w:author="Kostiantyn Kudriavtsev" w:date="2016-09-15T16:15:00Z"/>
        </w:rPr>
      </w:pPr>
      <w:ins w:id="1845" w:author="Kostiantyn Kudriavtsev" w:date="2016-09-15T16:15:00Z">
        <w:r>
          <w:t>In this example, the following template are available to data scientists:</w:t>
        </w:r>
      </w:ins>
    </w:p>
    <w:p w14:paraId="094359EB" w14:textId="77777777" w:rsidR="00A555CD" w:rsidRDefault="00A555CD" w:rsidP="002C00C3">
      <w:pPr>
        <w:pStyle w:val="BodyText"/>
        <w:rPr>
          <w:ins w:id="1846" w:author="Kostiantyn Kudriavtsev" w:date="2016-09-15T16:15:00Z"/>
        </w:rPr>
        <w:pPrChange w:id="1847" w:author="Paul Gesiak" w:date="2016-09-16T08:45:00Z">
          <w:pPr>
            <w:pStyle w:val="BodyText"/>
            <w:numPr>
              <w:ilvl w:val="2"/>
              <w:numId w:val="29"/>
            </w:numPr>
            <w:ind w:left="2160" w:hanging="360"/>
          </w:pPr>
        </w:pPrChange>
      </w:pPr>
      <w:ins w:id="1848" w:author="Kostiantyn Kudriavtsev" w:date="2016-09-15T16:15:00Z">
        <w:r>
          <w:t>Jupyter notebook with Spark 1.5</w:t>
        </w:r>
      </w:ins>
    </w:p>
    <w:p w14:paraId="77DD4A69" w14:textId="77777777" w:rsidR="00A555CD" w:rsidRDefault="00A555CD" w:rsidP="002C00C3">
      <w:pPr>
        <w:pStyle w:val="BodyText"/>
        <w:rPr>
          <w:ins w:id="1849" w:author="Kostiantyn Kudriavtsev" w:date="2016-09-15T16:15:00Z"/>
        </w:rPr>
        <w:pPrChange w:id="1850" w:author="Paul Gesiak" w:date="2016-09-16T08:45:00Z">
          <w:pPr>
            <w:pStyle w:val="BodyText"/>
            <w:numPr>
              <w:ilvl w:val="2"/>
              <w:numId w:val="29"/>
            </w:numPr>
            <w:ind w:left="2160" w:hanging="360"/>
          </w:pPr>
        </w:pPrChange>
      </w:pPr>
      <w:ins w:id="1851" w:author="Kostiantyn Kudriavtsev" w:date="2016-09-15T16:15:00Z">
        <w:r>
          <w:t>Jupyter notebook with Spark 2.0</w:t>
        </w:r>
      </w:ins>
    </w:p>
    <w:p w14:paraId="7F7C8744" w14:textId="77777777" w:rsidR="00A555CD" w:rsidRDefault="00A555CD" w:rsidP="002C00C3">
      <w:pPr>
        <w:pStyle w:val="BodyText"/>
        <w:rPr>
          <w:ins w:id="1852" w:author="Kostiantyn Kudriavtsev" w:date="2016-09-15T16:15:00Z"/>
        </w:rPr>
        <w:pPrChange w:id="1853" w:author="Paul Gesiak" w:date="2016-09-16T08:45:00Z">
          <w:pPr>
            <w:pStyle w:val="BodyText"/>
            <w:numPr>
              <w:ilvl w:val="2"/>
              <w:numId w:val="29"/>
            </w:numPr>
            <w:ind w:left="2160" w:hanging="360"/>
          </w:pPr>
        </w:pPrChange>
      </w:pPr>
      <w:ins w:id="1854" w:author="Kostiantyn Kudriavtsev" w:date="2016-09-15T16:15:00Z">
        <w:r>
          <w:t>EMR with Spark 1.5</w:t>
        </w:r>
      </w:ins>
    </w:p>
    <w:p w14:paraId="675E35E9" w14:textId="77777777" w:rsidR="00A555CD" w:rsidRDefault="00A555CD" w:rsidP="002C00C3">
      <w:pPr>
        <w:pStyle w:val="BodyText"/>
        <w:rPr>
          <w:ins w:id="1855" w:author="Kostiantyn Kudriavtsev" w:date="2016-09-15T16:15:00Z"/>
        </w:rPr>
        <w:pPrChange w:id="1856" w:author="Paul Gesiak" w:date="2016-09-16T08:45:00Z">
          <w:pPr>
            <w:pStyle w:val="BodyText"/>
            <w:numPr>
              <w:ilvl w:val="2"/>
              <w:numId w:val="29"/>
            </w:numPr>
            <w:ind w:left="2160" w:hanging="360"/>
          </w:pPr>
        </w:pPrChange>
      </w:pPr>
      <w:ins w:id="1857" w:author="Kostiantyn Kudriavtsev" w:date="2016-09-15T16:15:00Z">
        <w:r>
          <w:t>EMR with Spark 2.0</w:t>
        </w:r>
      </w:ins>
    </w:p>
    <w:p w14:paraId="24470F60" w14:textId="77777777" w:rsidR="00A555CD" w:rsidRDefault="00A555CD" w:rsidP="002C00C3">
      <w:pPr>
        <w:pStyle w:val="BodyText"/>
        <w:rPr>
          <w:ins w:id="1858" w:author="Kostiantyn Kudriavtsev" w:date="2016-09-15T16:15:00Z"/>
        </w:rPr>
      </w:pPr>
      <w:ins w:id="1859" w:author="Kostiantyn Kudriavtsev" w:date="2016-09-15T16:15:00Z">
        <w:r>
          <w:t xml:space="preserve">However, it’s easy to notice that both Jupyter templates share a lot of common components like Jupyter itself. It makes sense to create parent </w:t>
        </w:r>
        <w:proofErr w:type="spellStart"/>
        <w:r>
          <w:t>Dockerfile</w:t>
        </w:r>
        <w:proofErr w:type="spellEnd"/>
        <w:r>
          <w:t xml:space="preserve"> which contains Jupyter installation instructions and inherited by specific templates with different Spark integration. As parent Jupyter is described in folder that starts with underscore, it would be ignored.</w:t>
        </w:r>
      </w:ins>
    </w:p>
    <w:p w14:paraId="5525A6A6" w14:textId="77777777" w:rsidR="00A555CD" w:rsidRDefault="00A555CD" w:rsidP="002C00C3">
      <w:pPr>
        <w:pStyle w:val="BodyText"/>
        <w:rPr>
          <w:ins w:id="1860" w:author="Kostiantyn Kudriavtsev" w:date="2016-09-15T16:15:00Z"/>
        </w:rPr>
      </w:pPr>
      <w:ins w:id="1861" w:author="Kostiantyn Kudriavtsev" w:date="2016-09-15T16:15:00Z">
        <w:r>
          <w:t xml:space="preserve">All list of available templates is read during self-service boot and refreshed only after reboot operation. This process includes reading project structure and for each visible template (doesn’t start with underscore) it calls and get metadata (see section </w:t>
        </w:r>
        <w:r>
          <w:fldChar w:fldCharType="begin"/>
        </w:r>
        <w:r>
          <w:instrText xml:space="preserve"> REF _Ref461717962 \r \h </w:instrText>
        </w:r>
      </w:ins>
      <w:ins w:id="1862" w:author="Kostiantyn Kudriavtsev" w:date="2016-09-15T16:15:00Z">
        <w:r>
          <w:fldChar w:fldCharType="separate"/>
        </w:r>
        <w:r>
          <w:t>5.1.5</w:t>
        </w:r>
        <w:r>
          <w:fldChar w:fldCharType="end"/>
        </w:r>
        <w:r>
          <w:t>).</w:t>
        </w:r>
      </w:ins>
    </w:p>
    <w:p w14:paraId="5CC35251" w14:textId="0B5665BF" w:rsidR="005658C9" w:rsidRPr="009B2E12" w:rsidDel="00A555CD" w:rsidRDefault="00A555CD">
      <w:pPr>
        <w:pStyle w:val="BodyText"/>
        <w:rPr>
          <w:del w:id="1863" w:author="Kostiantyn Kudriavtsev" w:date="2016-09-15T16:15:00Z"/>
        </w:rPr>
      </w:pPr>
      <w:ins w:id="1864" w:author="Kostiantyn Kudriavtsev" w:date="2016-09-15T16:15:00Z">
        <w:r w:rsidRPr="009B2E12" w:rsidDel="00A555CD">
          <w:t xml:space="preserve"> </w:t>
        </w:r>
      </w:ins>
      <w:del w:id="1865" w:author="Kostiantyn Kudriavtsev" w:date="2016-09-15T16:15:00Z">
        <w:r w:rsidR="005658C9" w:rsidRPr="009B2E12" w:rsidDel="00A555CD">
          <w:delText>[</w:delText>
        </w:r>
        <w:r w:rsidR="00395A30" w:rsidRPr="009B2E12" w:rsidDel="00A555CD">
          <w:delText>This section describes the data storage technology stack and the used data model with data model diagrams</w:delText>
        </w:r>
        <w:r w:rsidR="005658C9" w:rsidRPr="009B2E12" w:rsidDel="00A555CD">
          <w:delText>.]</w:delText>
        </w:r>
      </w:del>
    </w:p>
    <w:p w14:paraId="4C39C70A" w14:textId="77777777" w:rsidR="005658C9" w:rsidDel="00CA77FF" w:rsidRDefault="005658C9">
      <w:pPr>
        <w:pStyle w:val="BodyText"/>
        <w:rPr>
          <w:del w:id="1866" w:author="Kostiantyn Kudriavtsev" w:date="2016-09-15T16:16:00Z"/>
        </w:rPr>
      </w:pPr>
    </w:p>
    <w:p w14:paraId="5F95ADC3" w14:textId="34478E4E" w:rsidR="005658C9" w:rsidDel="00CA77FF" w:rsidRDefault="005658C9">
      <w:pPr>
        <w:pStyle w:val="Heading3"/>
        <w:numPr>
          <w:ilvl w:val="0"/>
          <w:numId w:val="0"/>
        </w:numPr>
        <w:rPr>
          <w:del w:id="1867" w:author="Kostiantyn Kudriavtsev" w:date="2016-09-15T16:16:00Z"/>
        </w:rPr>
        <w:pPrChange w:id="1868" w:author="Kostiantyn Kudriavtsev" w:date="2016-09-15T16:16:00Z">
          <w:pPr>
            <w:pStyle w:val="Heading3"/>
          </w:pPr>
        </w:pPrChange>
      </w:pPr>
      <w:bookmarkStart w:id="1869" w:name="_Toc461639593"/>
      <w:del w:id="1870" w:author="Kostiantyn Kudriavtsev" w:date="2016-09-15T16:16:00Z">
        <w:r w:rsidDel="00CA77FF">
          <w:delText>…</w:delText>
        </w:r>
        <w:bookmarkEnd w:id="1869"/>
      </w:del>
    </w:p>
    <w:p w14:paraId="0C37F799" w14:textId="77777777" w:rsidR="005658C9" w:rsidRDefault="005658C9">
      <w:pPr>
        <w:pStyle w:val="Heading3"/>
        <w:numPr>
          <w:ilvl w:val="0"/>
          <w:numId w:val="0"/>
        </w:numPr>
        <w:pPrChange w:id="1871" w:author="Kostiantyn Kudriavtsev" w:date="2016-09-15T16:16:00Z">
          <w:pPr>
            <w:pStyle w:val="BodyText"/>
          </w:pPr>
        </w:pPrChange>
      </w:pPr>
    </w:p>
    <w:p w14:paraId="5A224F52" w14:textId="7F42F92A" w:rsidR="005658C9" w:rsidRDefault="005658C9" w:rsidP="001272FD">
      <w:pPr>
        <w:pStyle w:val="Heading2"/>
      </w:pPr>
      <w:bookmarkStart w:id="1872" w:name="_Toc461639594"/>
      <w:bookmarkStart w:id="1873" w:name="_Toc461720041"/>
      <w:r>
        <w:t>High-level deployment approach</w:t>
      </w:r>
      <w:bookmarkEnd w:id="1872"/>
      <w:bookmarkEnd w:id="1873"/>
      <w:r>
        <w:t xml:space="preserve"> </w:t>
      </w:r>
    </w:p>
    <w:p w14:paraId="7149D31B" w14:textId="7FBAF819" w:rsidR="00CE7063" w:rsidRPr="009B2E12" w:rsidDel="00CA77FF" w:rsidRDefault="005658C9" w:rsidP="002C00C3">
      <w:pPr>
        <w:pStyle w:val="BodyText"/>
        <w:rPr>
          <w:del w:id="1874" w:author="Kostiantyn Kudriavtsev" w:date="2016-09-15T16:16:00Z"/>
        </w:rPr>
        <w:pPrChange w:id="1875" w:author="Paul Gesiak" w:date="2016-09-16T08:45:00Z">
          <w:pPr>
            <w:pStyle w:val="BodyText"/>
          </w:pPr>
        </w:pPrChange>
      </w:pPr>
      <w:del w:id="1876" w:author="Kostiantyn Kudriavtsev" w:date="2016-09-15T16:16:00Z">
        <w:r w:rsidRPr="009B2E12" w:rsidDel="00CA77FF">
          <w:lastRenderedPageBreak/>
          <w:delText>[</w:delText>
        </w:r>
        <w:r w:rsidR="00CE7063" w:rsidRPr="009B2E12" w:rsidDel="00CA77FF">
          <w:rPr>
            <w:b/>
          </w:rPr>
          <w:delText>Description:</w:delText>
        </w:r>
        <w:r w:rsidR="00CE7063" w:rsidRPr="009B2E12" w:rsidDel="00CA77FF">
          <w:delText xml:space="preserve"> </w:delText>
        </w:r>
        <w:r w:rsidRPr="009B2E12" w:rsidDel="00CA77FF">
          <w:delText>This section describe</w:delText>
        </w:r>
        <w:r w:rsidR="00814B17" w:rsidRPr="009B2E12" w:rsidDel="00CA77FF">
          <w:delText>s the</w:delText>
        </w:r>
        <w:r w:rsidRPr="009B2E12" w:rsidDel="00CA77FF">
          <w:delText xml:space="preserve"> high-level deployment approach </w:delText>
        </w:r>
        <w:r w:rsidR="00395A30" w:rsidRPr="009B2E12" w:rsidDel="00CA77FF">
          <w:delText>to</w:delText>
        </w:r>
        <w:r w:rsidRPr="009B2E12" w:rsidDel="00CA77FF">
          <w:delText xml:space="preserve"> all required environments (development, staging, production, etc.). This is a blueprint in high-level detail without specific physical parameters of hardware and so on.</w:delText>
        </w:r>
      </w:del>
    </w:p>
    <w:p w14:paraId="6E994C1F" w14:textId="70A49292" w:rsidR="00D1552C" w:rsidRPr="009B2E12" w:rsidRDefault="00CE7063" w:rsidP="002C00C3">
      <w:pPr>
        <w:pStyle w:val="BodyText"/>
      </w:pPr>
      <w:del w:id="1877" w:author="Kostiantyn Kudriavtsev" w:date="2016-09-15T16:16:00Z">
        <w:r w:rsidRPr="009B2E12" w:rsidDel="00CA77FF">
          <w:rPr>
            <w:b/>
          </w:rPr>
          <w:delText>Section Type:</w:delText>
        </w:r>
        <w:r w:rsidRPr="009B2E12" w:rsidDel="00CA77FF">
          <w:delText xml:space="preserve"> Mandatory (if legacy solution is to be re-worked and migrated)</w:delText>
        </w:r>
        <w:r w:rsidR="005658C9" w:rsidRPr="009B2E12" w:rsidDel="00CA77FF">
          <w:delText>]</w:delText>
        </w:r>
      </w:del>
      <w:moveToRangeStart w:id="1878" w:author="Kostiantyn Kudriavtsev" w:date="2016-09-14T15:38:00Z" w:name="move461630811"/>
      <w:moveTo w:id="1879" w:author="Kostiantyn Kudriavtsev" w:date="2016-09-14T15:38:00Z">
        <w:r w:rsidR="00D1552C" w:rsidRPr="005D01A0">
          <w:rPr>
            <w:noProof/>
            <w:lang w:val="en-GB" w:eastAsia="en-GB"/>
          </w:rPr>
          <w:drawing>
            <wp:inline distT="0" distB="0" distL="0" distR="0" wp14:anchorId="7886F4F6" wp14:editId="6A1F7B57">
              <wp:extent cx="5941695" cy="3347085"/>
              <wp:effectExtent l="0" t="0" r="190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695" cy="3347085"/>
                      </a:xfrm>
                      <a:prstGeom prst="rect">
                        <a:avLst/>
                      </a:prstGeom>
                    </pic:spPr>
                  </pic:pic>
                </a:graphicData>
              </a:graphic>
            </wp:inline>
          </w:drawing>
        </w:r>
      </w:moveTo>
      <w:moveToRangeEnd w:id="1878"/>
    </w:p>
    <w:p w14:paraId="7E8D1A33" w14:textId="542958EF" w:rsidR="0056326B" w:rsidRDefault="0056326B" w:rsidP="0056326B">
      <w:pPr>
        <w:pStyle w:val="Heading3"/>
        <w:spacing w:after="0"/>
      </w:pPr>
      <w:bookmarkStart w:id="1880" w:name="_Toc461639595"/>
      <w:bookmarkStart w:id="1881" w:name="_Toc461720042"/>
      <w:r>
        <w:t>DEPLOYMENT SERVER - OLEH</w:t>
      </w:r>
      <w:bookmarkEnd w:id="1880"/>
      <w:bookmarkEnd w:id="1881"/>
    </w:p>
    <w:p w14:paraId="06330427" w14:textId="77777777" w:rsidR="0056326B" w:rsidRPr="005D01A0" w:rsidRDefault="0056326B" w:rsidP="002C00C3">
      <w:pPr>
        <w:pStyle w:val="BodyText"/>
      </w:pPr>
    </w:p>
    <w:tbl>
      <w:tblPr>
        <w:tblStyle w:val="TableEPAM"/>
        <w:tblW w:w="0" w:type="auto"/>
        <w:tblInd w:w="-5" w:type="dxa"/>
        <w:tblLook w:val="0480" w:firstRow="0" w:lastRow="0" w:firstColumn="1" w:lastColumn="0" w:noHBand="0" w:noVBand="1"/>
      </w:tblPr>
      <w:tblGrid>
        <w:gridCol w:w="2084"/>
        <w:gridCol w:w="7268"/>
      </w:tblGrid>
      <w:tr w:rsidR="0056326B" w14:paraId="2F53ED84" w14:textId="77777777" w:rsidTr="000A22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6E32F5C0" w14:textId="77777777" w:rsidR="0056326B" w:rsidRDefault="0056326B" w:rsidP="000A2264">
            <w:pPr>
              <w:rPr>
                <w:b/>
              </w:rPr>
            </w:pPr>
          </w:p>
          <w:p w14:paraId="340ABFAF" w14:textId="77777777" w:rsidR="0056326B" w:rsidRDefault="0056326B" w:rsidP="000A2264">
            <w:pPr>
              <w:rPr>
                <w:b/>
              </w:rPr>
            </w:pPr>
            <w:r>
              <w:rPr>
                <w:b/>
              </w:rPr>
              <w:t>Description</w:t>
            </w:r>
          </w:p>
        </w:tc>
        <w:tc>
          <w:tcPr>
            <w:tcW w:w="7268" w:type="dxa"/>
          </w:tcPr>
          <w:p w14:paraId="1B687D02" w14:textId="77777777" w:rsidR="0056326B" w:rsidRDefault="0056326B" w:rsidP="002C00C3">
            <w:pPr>
              <w:pStyle w:val="BodyText"/>
              <w:cnfStyle w:val="000000100000" w:firstRow="0" w:lastRow="0" w:firstColumn="0" w:lastColumn="0" w:oddVBand="0" w:evenVBand="0" w:oddHBand="1" w:evenHBand="0" w:firstRowFirstColumn="0" w:firstRowLastColumn="0" w:lastRowFirstColumn="0" w:lastRowLastColumn="0"/>
            </w:pPr>
            <w:r w:rsidRPr="005D01A0">
              <w:t xml:space="preserve">In order to minimize efforts required for initial infrastructure setup and resolve issues related to </w:t>
            </w:r>
            <w:proofErr w:type="spellStart"/>
            <w:r w:rsidRPr="005D01A0">
              <w:t>docker</w:t>
            </w:r>
            <w:proofErr w:type="spellEnd"/>
            <w:r w:rsidRPr="005D01A0">
              <w:t xml:space="preserve"> and OS differences (Linux, Windows, </w:t>
            </w:r>
            <w:proofErr w:type="spellStart"/>
            <w:r w:rsidRPr="005D01A0">
              <w:t>MacOS</w:t>
            </w:r>
            <w:proofErr w:type="spellEnd"/>
            <w:r w:rsidRPr="005D01A0">
              <w:t xml:space="preserve">) </w:t>
            </w:r>
            <w:proofErr w:type="gramStart"/>
            <w:r w:rsidRPr="005D01A0">
              <w:t>an</w:t>
            </w:r>
            <w:proofErr w:type="gramEnd"/>
            <w:r w:rsidRPr="005D01A0">
              <w:t xml:space="preserve"> pre-con</w:t>
            </w:r>
            <w:r>
              <w:t>figured image shall be prepared.</w:t>
            </w:r>
          </w:p>
          <w:p w14:paraId="129086CD" w14:textId="77777777" w:rsidR="0056326B" w:rsidRPr="005D01A0" w:rsidRDefault="0056326B" w:rsidP="002C00C3">
            <w:pPr>
              <w:pStyle w:val="BodyText"/>
              <w:cnfStyle w:val="000000100000" w:firstRow="0" w:lastRow="0" w:firstColumn="0" w:lastColumn="0" w:oddVBand="0" w:evenVBand="0" w:oddHBand="1" w:evenHBand="0" w:firstRowFirstColumn="0" w:firstRowLastColumn="0" w:lastRowFirstColumn="0" w:lastRowLastColumn="0"/>
            </w:pPr>
            <w:r w:rsidRPr="005D01A0">
              <w:t>Additionally, python/</w:t>
            </w:r>
            <w:proofErr w:type="spellStart"/>
            <w:r w:rsidRPr="005D01A0">
              <w:t>boto</w:t>
            </w:r>
            <w:proofErr w:type="spellEnd"/>
            <w:r w:rsidRPr="005D01A0">
              <w:t xml:space="preserve"> script shall be implemented that </w:t>
            </w:r>
            <w:commentRangeStart w:id="1882"/>
            <w:commentRangeStart w:id="1883"/>
            <w:r w:rsidRPr="005D01A0">
              <w:t xml:space="preserve">creates machine </w:t>
            </w:r>
            <w:commentRangeEnd w:id="1882"/>
            <w:r w:rsidRPr="005D01A0">
              <w:rPr>
                <w:rStyle w:val="CommentReference"/>
                <w:sz w:val="18"/>
                <w:szCs w:val="20"/>
              </w:rPr>
              <w:commentReference w:id="1882"/>
            </w:r>
            <w:commentRangeEnd w:id="1883"/>
            <w:r>
              <w:rPr>
                <w:rStyle w:val="CommentReference"/>
                <w:rFonts w:ascii="Times New Roman" w:hAnsi="Times New Roman"/>
                <w:color w:val="auto"/>
              </w:rPr>
              <w:commentReference w:id="1883"/>
            </w:r>
            <w:r w:rsidRPr="005D01A0">
              <w:t>from scratch.</w:t>
            </w:r>
          </w:p>
          <w:p w14:paraId="4D902E7A" w14:textId="77777777" w:rsidR="0056326B" w:rsidRPr="005D01A0" w:rsidRDefault="0056326B" w:rsidP="002C00C3">
            <w:pPr>
              <w:pStyle w:val="BodyText"/>
              <w:cnfStyle w:val="000000100000" w:firstRow="0" w:lastRow="0" w:firstColumn="0" w:lastColumn="0" w:oddVBand="0" w:evenVBand="0" w:oddHBand="1" w:evenHBand="0" w:firstRowFirstColumn="0" w:firstRowLastColumn="0" w:lastRowFirstColumn="0" w:lastRowLastColumn="0"/>
            </w:pPr>
          </w:p>
        </w:tc>
      </w:tr>
      <w:tr w:rsidR="0056326B" w14:paraId="2CD52298" w14:textId="77777777" w:rsidTr="000A2264">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41CBA9B5" w14:textId="77777777" w:rsidR="0056326B" w:rsidRPr="0018721D" w:rsidRDefault="0056326B" w:rsidP="000A2264">
            <w:pPr>
              <w:rPr>
                <w:b/>
              </w:rPr>
            </w:pPr>
            <w:r w:rsidRPr="0018721D">
              <w:rPr>
                <w:b/>
              </w:rPr>
              <w:t>Technology Stack</w:t>
            </w:r>
          </w:p>
        </w:tc>
        <w:tc>
          <w:tcPr>
            <w:tcW w:w="7268" w:type="dxa"/>
          </w:tcPr>
          <w:p w14:paraId="3D3A6CE8" w14:textId="77777777" w:rsidR="0056326B" w:rsidRPr="005D01A0" w:rsidRDefault="0056326B" w:rsidP="002C00C3">
            <w:pPr>
              <w:pStyle w:val="BodyText"/>
              <w:cnfStyle w:val="000000010000" w:firstRow="0" w:lastRow="0" w:firstColumn="0" w:lastColumn="0" w:oddVBand="0" w:evenVBand="0" w:oddHBand="0" w:evenHBand="1" w:firstRowFirstColumn="0" w:firstRowLastColumn="0" w:lastRowFirstColumn="0" w:lastRowLastColumn="0"/>
            </w:pPr>
            <w:r w:rsidRPr="005D01A0">
              <w:t>Following software shall be installed in deployment server:</w:t>
            </w:r>
          </w:p>
          <w:p w14:paraId="0570C631" w14:textId="77777777" w:rsidR="0056326B" w:rsidRPr="005D01A0" w:rsidRDefault="0056326B" w:rsidP="002C00C3">
            <w:pPr>
              <w:pStyle w:val="BodyText"/>
              <w:numPr>
                <w:ilvl w:val="0"/>
                <w:numId w:val="37"/>
              </w:numPr>
              <w:cnfStyle w:val="000000010000" w:firstRow="0" w:lastRow="0" w:firstColumn="0" w:lastColumn="0" w:oddVBand="0" w:evenVBand="0" w:oddHBand="0" w:evenHBand="1" w:firstRowFirstColumn="0" w:firstRowLastColumn="0" w:lastRowFirstColumn="0" w:lastRowLastColumn="0"/>
            </w:pPr>
            <w:r w:rsidRPr="005D01A0">
              <w:t>Ubuntu 16.04 LTS.</w:t>
            </w:r>
          </w:p>
          <w:p w14:paraId="52700B55" w14:textId="77777777" w:rsidR="0056326B" w:rsidRPr="005D01A0" w:rsidRDefault="0056326B" w:rsidP="002C00C3">
            <w:pPr>
              <w:pStyle w:val="BodyText"/>
              <w:numPr>
                <w:ilvl w:val="0"/>
                <w:numId w:val="37"/>
              </w:numPr>
              <w:cnfStyle w:val="000000010000" w:firstRow="0" w:lastRow="0" w:firstColumn="0" w:lastColumn="0" w:oddVBand="0" w:evenVBand="0" w:oddHBand="0" w:evenHBand="1" w:firstRowFirstColumn="0" w:firstRowLastColumn="0" w:lastRowFirstColumn="0" w:lastRowLastColumn="0"/>
            </w:pPr>
            <w:proofErr w:type="spellStart"/>
            <w:r w:rsidRPr="005D01A0">
              <w:t>OpenSSH</w:t>
            </w:r>
            <w:proofErr w:type="spellEnd"/>
            <w:r w:rsidRPr="005D01A0">
              <w:t>.</w:t>
            </w:r>
          </w:p>
          <w:p w14:paraId="2F6FAB4C" w14:textId="77777777" w:rsidR="0056326B" w:rsidRPr="005D01A0" w:rsidRDefault="0056326B" w:rsidP="002C00C3">
            <w:pPr>
              <w:pStyle w:val="BodyText"/>
              <w:numPr>
                <w:ilvl w:val="0"/>
                <w:numId w:val="37"/>
              </w:numPr>
              <w:cnfStyle w:val="000000010000" w:firstRow="0" w:lastRow="0" w:firstColumn="0" w:lastColumn="0" w:oddVBand="0" w:evenVBand="0" w:oddHBand="0" w:evenHBand="1" w:firstRowFirstColumn="0" w:firstRowLastColumn="0" w:lastRowFirstColumn="0" w:lastRowLastColumn="0"/>
            </w:pPr>
            <w:r w:rsidRPr="005D01A0">
              <w:t xml:space="preserve">Git, additionally access to </w:t>
            </w:r>
            <w:commentRangeStart w:id="1884"/>
            <w:commentRangeStart w:id="1885"/>
            <w:r w:rsidRPr="005D01A0">
              <w:t>EPAM Git repository shall be configured</w:t>
            </w:r>
            <w:commentRangeEnd w:id="1884"/>
            <w:r w:rsidRPr="005D01A0">
              <w:rPr>
                <w:rStyle w:val="CommentReference"/>
                <w:sz w:val="18"/>
                <w:szCs w:val="20"/>
              </w:rPr>
              <w:commentReference w:id="1884"/>
            </w:r>
            <w:commentRangeEnd w:id="1885"/>
            <w:r>
              <w:rPr>
                <w:rStyle w:val="CommentReference"/>
                <w:rFonts w:ascii="Times New Roman" w:hAnsi="Times New Roman"/>
                <w:color w:val="auto"/>
              </w:rPr>
              <w:commentReference w:id="1885"/>
            </w:r>
            <w:r w:rsidRPr="005D01A0">
              <w:t>.</w:t>
            </w:r>
          </w:p>
          <w:p w14:paraId="6A0B6044" w14:textId="77777777" w:rsidR="0056326B" w:rsidRPr="005D01A0" w:rsidRDefault="0056326B" w:rsidP="002C00C3">
            <w:pPr>
              <w:pStyle w:val="BodyText"/>
              <w:numPr>
                <w:ilvl w:val="0"/>
                <w:numId w:val="37"/>
              </w:numPr>
              <w:cnfStyle w:val="000000010000" w:firstRow="0" w:lastRow="0" w:firstColumn="0" w:lastColumn="0" w:oddVBand="0" w:evenVBand="0" w:oddHBand="0" w:evenHBand="1" w:firstRowFirstColumn="0" w:firstRowLastColumn="0" w:lastRowFirstColumn="0" w:lastRowLastColumn="0"/>
            </w:pPr>
            <w:r w:rsidRPr="005D01A0">
              <w:t xml:space="preserve">Docker, additionally access to EPAM </w:t>
            </w:r>
            <w:proofErr w:type="spellStart"/>
            <w:r w:rsidRPr="005D01A0">
              <w:t>docker</w:t>
            </w:r>
            <w:proofErr w:type="spellEnd"/>
            <w:r w:rsidRPr="005D01A0">
              <w:t xml:space="preserve"> registry shall be configured.</w:t>
            </w:r>
          </w:p>
          <w:p w14:paraId="517912DA" w14:textId="77777777" w:rsidR="0056326B" w:rsidRPr="00DA6CF4" w:rsidRDefault="0056326B" w:rsidP="000A2264">
            <w:pPr>
              <w:cnfStyle w:val="000000010000" w:firstRow="0" w:lastRow="0" w:firstColumn="0" w:lastColumn="0" w:oddVBand="0" w:evenVBand="0" w:oddHBand="0" w:evenHBand="1" w:firstRowFirstColumn="0" w:firstRowLastColumn="0" w:lastRowFirstColumn="0" w:lastRowLastColumn="0"/>
            </w:pPr>
          </w:p>
        </w:tc>
      </w:tr>
      <w:tr w:rsidR="0056326B" w14:paraId="574E53B2" w14:textId="77777777" w:rsidTr="000A22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079CDC31" w14:textId="77777777" w:rsidR="0056326B" w:rsidRPr="0018721D" w:rsidRDefault="0056326B" w:rsidP="000A2264">
            <w:pPr>
              <w:rPr>
                <w:b/>
              </w:rPr>
            </w:pPr>
            <w:r w:rsidRPr="0018721D">
              <w:rPr>
                <w:b/>
              </w:rPr>
              <w:t>Related components</w:t>
            </w:r>
          </w:p>
        </w:tc>
        <w:tc>
          <w:tcPr>
            <w:tcW w:w="7268" w:type="dxa"/>
          </w:tcPr>
          <w:p w14:paraId="27B7F568" w14:textId="77777777" w:rsidR="0056326B" w:rsidRDefault="0056326B" w:rsidP="000A2264">
            <w:pPr>
              <w:cnfStyle w:val="000000100000" w:firstRow="0" w:lastRow="0" w:firstColumn="0" w:lastColumn="0" w:oddVBand="0" w:evenVBand="0" w:oddHBand="1" w:evenHBand="0" w:firstRowFirstColumn="0" w:firstRowLastColumn="0" w:lastRowFirstColumn="0" w:lastRowLastColumn="0"/>
            </w:pPr>
            <w:r>
              <w:t>[List related components with a short description of the relation nature]</w:t>
            </w:r>
          </w:p>
        </w:tc>
      </w:tr>
      <w:tr w:rsidR="0056326B" w14:paraId="20ADB884" w14:textId="77777777" w:rsidTr="000A2264">
        <w:trPr>
          <w:cnfStyle w:val="000000010000" w:firstRow="0" w:lastRow="0" w:firstColumn="0" w:lastColumn="0" w:oddVBand="0" w:evenVBand="0" w:oddHBand="0" w:evenHBand="1"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72EDC75A" w14:textId="77777777" w:rsidR="0056326B" w:rsidRPr="0018721D" w:rsidRDefault="0056326B" w:rsidP="000A2264">
            <w:pPr>
              <w:rPr>
                <w:b/>
              </w:rPr>
            </w:pPr>
            <w:r w:rsidRPr="0018721D">
              <w:rPr>
                <w:b/>
              </w:rPr>
              <w:t>Covered functional requirements</w:t>
            </w:r>
          </w:p>
        </w:tc>
        <w:tc>
          <w:tcPr>
            <w:tcW w:w="7268" w:type="dxa"/>
          </w:tcPr>
          <w:p w14:paraId="2705B2EB" w14:textId="77777777" w:rsidR="0056326B" w:rsidRDefault="0056326B" w:rsidP="000A2264">
            <w:pPr>
              <w:cnfStyle w:val="000000010000" w:firstRow="0" w:lastRow="0" w:firstColumn="0" w:lastColumn="0" w:oddVBand="0" w:evenVBand="0" w:oddHBand="0" w:evenHBand="1" w:firstRowFirstColumn="0" w:firstRowLastColumn="0" w:lastRowFirstColumn="0" w:lastRowLastColumn="0"/>
            </w:pPr>
            <w:r>
              <w:t>[List covered functional requirements]</w:t>
            </w:r>
          </w:p>
        </w:tc>
      </w:tr>
      <w:tr w:rsidR="0056326B" w14:paraId="129ACC5C" w14:textId="77777777" w:rsidTr="000A22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84" w:type="dxa"/>
            <w:shd w:val="clear" w:color="auto" w:fill="D0CECE" w:themeFill="background2" w:themeFillShade="E6"/>
          </w:tcPr>
          <w:p w14:paraId="438C5CF2" w14:textId="77777777" w:rsidR="0056326B" w:rsidRPr="0018721D" w:rsidRDefault="0056326B" w:rsidP="000A2264">
            <w:pPr>
              <w:rPr>
                <w:b/>
              </w:rPr>
            </w:pPr>
            <w:r w:rsidRPr="0018721D">
              <w:rPr>
                <w:b/>
              </w:rPr>
              <w:t>Notes</w:t>
            </w:r>
          </w:p>
        </w:tc>
        <w:tc>
          <w:tcPr>
            <w:tcW w:w="7268" w:type="dxa"/>
          </w:tcPr>
          <w:p w14:paraId="7AD68435" w14:textId="77777777" w:rsidR="0056326B" w:rsidRDefault="0056326B" w:rsidP="000A2264">
            <w:pPr>
              <w:cnfStyle w:val="000000100000" w:firstRow="0" w:lastRow="0" w:firstColumn="0" w:lastColumn="0" w:oddVBand="0" w:evenVBand="0" w:oddHBand="1" w:evenHBand="0" w:firstRowFirstColumn="0" w:firstRowLastColumn="0" w:lastRowFirstColumn="0" w:lastRowLastColumn="0"/>
            </w:pPr>
            <w:r>
              <w:t>[Put any additional specific notes here]</w:t>
            </w:r>
          </w:p>
        </w:tc>
      </w:tr>
    </w:tbl>
    <w:p w14:paraId="54747D7F" w14:textId="77777777" w:rsidR="005658C9" w:rsidRDefault="005658C9" w:rsidP="002C00C3">
      <w:pPr>
        <w:pStyle w:val="BodyText"/>
      </w:pPr>
    </w:p>
    <w:p w14:paraId="13FF5B17" w14:textId="471EBD30" w:rsidR="005658C9" w:rsidDel="00CA77FF" w:rsidRDefault="005658C9" w:rsidP="002C00C3">
      <w:pPr>
        <w:pStyle w:val="BodyText"/>
        <w:rPr>
          <w:del w:id="1886" w:author="Kostiantyn Kudriavtsev" w:date="2016-09-15T16:16:00Z"/>
        </w:rPr>
        <w:pPrChange w:id="1887" w:author="Paul Gesiak" w:date="2016-09-16T08:45:00Z">
          <w:pPr>
            <w:pStyle w:val="Heading2"/>
          </w:pPr>
        </w:pPrChange>
      </w:pPr>
      <w:bookmarkStart w:id="1888" w:name="_Toc461639596"/>
      <w:del w:id="1889" w:author="Kostiantyn Kudriavtsev" w:date="2016-09-15T16:16:00Z">
        <w:r w:rsidDel="00CA77FF">
          <w:delText>Architecturally Significant Quality Attributes</w:delText>
        </w:r>
        <w:bookmarkEnd w:id="1888"/>
      </w:del>
    </w:p>
    <w:p w14:paraId="46562EB0" w14:textId="46E4EF16" w:rsidR="005658C9" w:rsidDel="00CA77FF" w:rsidRDefault="005658C9" w:rsidP="002C00C3">
      <w:pPr>
        <w:pStyle w:val="BodyText"/>
        <w:rPr>
          <w:del w:id="1890" w:author="Kostiantyn Kudriavtsev" w:date="2016-09-15T16:16:00Z"/>
        </w:rPr>
        <w:pPrChange w:id="1891" w:author="Paul Gesiak" w:date="2016-09-16T08:45:00Z">
          <w:pPr>
            <w:pStyle w:val="Heading3"/>
          </w:pPr>
        </w:pPrChange>
      </w:pPr>
      <w:bookmarkStart w:id="1892" w:name="_Toc461639597"/>
      <w:del w:id="1893" w:author="Kostiantyn Kudriavtsev" w:date="2016-09-15T16:16:00Z">
        <w:r w:rsidDel="00CA77FF">
          <w:delText>Security</w:delText>
        </w:r>
        <w:bookmarkEnd w:id="1892"/>
      </w:del>
    </w:p>
    <w:p w14:paraId="7349EBA7" w14:textId="64CDA875" w:rsidR="005658C9" w:rsidRPr="009B2E12" w:rsidDel="00CA77FF" w:rsidRDefault="005658C9" w:rsidP="002C00C3">
      <w:pPr>
        <w:pStyle w:val="BodyText"/>
        <w:rPr>
          <w:del w:id="1894" w:author="Kostiantyn Kudriavtsev" w:date="2016-09-15T16:16:00Z"/>
        </w:rPr>
        <w:pPrChange w:id="1895" w:author="Paul Gesiak" w:date="2016-09-16T08:45:00Z">
          <w:pPr>
            <w:pStyle w:val="BodyText"/>
          </w:pPr>
        </w:pPrChange>
      </w:pPr>
      <w:del w:id="1896" w:author="Kostiantyn Kudriavtsev" w:date="2016-09-15T16:16:00Z">
        <w:r w:rsidRPr="009B2E12" w:rsidDel="00CA77FF">
          <w:delText>[</w:delText>
        </w:r>
        <w:r w:rsidR="00CE7063" w:rsidRPr="009B2E12" w:rsidDel="00CA77FF">
          <w:rPr>
            <w:b/>
          </w:rPr>
          <w:delText>Description:</w:delText>
        </w:r>
        <w:r w:rsidR="00CE7063" w:rsidRPr="009B2E12" w:rsidDel="00CA77FF">
          <w:delText xml:space="preserve"> </w:delText>
        </w:r>
        <w:r w:rsidRPr="009B2E12" w:rsidDel="00CA77FF">
          <w:delText xml:space="preserve">Possible focus areas to </w:delText>
        </w:r>
        <w:r w:rsidR="00395A30" w:rsidRPr="009B2E12" w:rsidDel="00CA77FF">
          <w:delText>consider</w:delText>
        </w:r>
        <w:r w:rsidRPr="009B2E12" w:rsidDel="00CA77FF">
          <w:delText xml:space="preserve"> in this section:</w:delText>
        </w:r>
      </w:del>
    </w:p>
    <w:p w14:paraId="75E25E13" w14:textId="4AD45C45" w:rsidR="005658C9" w:rsidRPr="009B2E12" w:rsidDel="00CA77FF" w:rsidRDefault="005658C9" w:rsidP="002C00C3">
      <w:pPr>
        <w:pStyle w:val="BodyText"/>
        <w:rPr>
          <w:del w:id="1897" w:author="Kostiantyn Kudriavtsev" w:date="2016-09-15T16:16:00Z"/>
        </w:rPr>
        <w:pPrChange w:id="1898" w:author="Paul Gesiak" w:date="2016-09-16T08:45:00Z">
          <w:pPr>
            <w:pStyle w:val="BodyText"/>
          </w:pPr>
        </w:pPrChange>
      </w:pPr>
      <w:del w:id="1899" w:author="Kostiantyn Kudriavtsev" w:date="2016-09-15T16:16:00Z">
        <w:r w:rsidRPr="009B2E12" w:rsidDel="00CA77FF">
          <w:delText>Customer security policies</w:delText>
        </w:r>
      </w:del>
    </w:p>
    <w:p w14:paraId="083FFB36" w14:textId="4FDFEE24" w:rsidR="005658C9" w:rsidRPr="009B2E12" w:rsidDel="00CA77FF" w:rsidRDefault="005658C9" w:rsidP="002C00C3">
      <w:pPr>
        <w:pStyle w:val="BodyText"/>
        <w:rPr>
          <w:del w:id="1900" w:author="Kostiantyn Kudriavtsev" w:date="2016-09-15T16:16:00Z"/>
        </w:rPr>
        <w:pPrChange w:id="1901" w:author="Paul Gesiak" w:date="2016-09-16T08:45:00Z">
          <w:pPr>
            <w:pStyle w:val="BodyText"/>
          </w:pPr>
        </w:pPrChange>
      </w:pPr>
      <w:del w:id="1902" w:author="Kostiantyn Kudriavtsev" w:date="2016-09-15T16:16:00Z">
        <w:r w:rsidRPr="009B2E12" w:rsidDel="00CA77FF">
          <w:delText>Authorization/</w:delText>
        </w:r>
        <w:r w:rsidR="00AA1745" w:rsidRPr="009B2E12" w:rsidDel="00CA77FF">
          <w:delText>a</w:delText>
        </w:r>
        <w:r w:rsidRPr="009B2E12" w:rsidDel="00CA77FF">
          <w:delText>uthentication</w:delText>
        </w:r>
      </w:del>
    </w:p>
    <w:p w14:paraId="19950748" w14:textId="54E308BE" w:rsidR="005658C9" w:rsidRPr="009B2E12" w:rsidDel="00CA77FF" w:rsidRDefault="005658C9" w:rsidP="002C00C3">
      <w:pPr>
        <w:pStyle w:val="BodyText"/>
        <w:rPr>
          <w:del w:id="1903" w:author="Kostiantyn Kudriavtsev" w:date="2016-09-15T16:16:00Z"/>
        </w:rPr>
        <w:pPrChange w:id="1904" w:author="Paul Gesiak" w:date="2016-09-16T08:45:00Z">
          <w:pPr>
            <w:pStyle w:val="BodyText"/>
          </w:pPr>
        </w:pPrChange>
      </w:pPr>
      <w:del w:id="1905" w:author="Kostiantyn Kudriavtsev" w:date="2016-09-15T16:16:00Z">
        <w:r w:rsidRPr="009B2E12" w:rsidDel="00CA77FF">
          <w:delText xml:space="preserve">Communication </w:delText>
        </w:r>
        <w:r w:rsidR="00AA1745" w:rsidRPr="009B2E12" w:rsidDel="00CA77FF">
          <w:delText>e</w:delText>
        </w:r>
        <w:r w:rsidRPr="009B2E12" w:rsidDel="00CA77FF">
          <w:delText>ncryption</w:delText>
        </w:r>
      </w:del>
    </w:p>
    <w:p w14:paraId="054525A2" w14:textId="57A57506" w:rsidR="005658C9" w:rsidRPr="009B2E12" w:rsidDel="00CA77FF" w:rsidRDefault="005658C9" w:rsidP="002C00C3">
      <w:pPr>
        <w:pStyle w:val="BodyText"/>
        <w:rPr>
          <w:del w:id="1906" w:author="Kostiantyn Kudriavtsev" w:date="2016-09-15T16:16:00Z"/>
        </w:rPr>
        <w:pPrChange w:id="1907" w:author="Paul Gesiak" w:date="2016-09-16T08:45:00Z">
          <w:pPr>
            <w:pStyle w:val="BodyText"/>
          </w:pPr>
        </w:pPrChange>
      </w:pPr>
      <w:del w:id="1908" w:author="Kostiantyn Kudriavtsev" w:date="2016-09-15T16:16:00Z">
        <w:r w:rsidRPr="009B2E12" w:rsidDel="00CA77FF">
          <w:delText>Encryption of stored data</w:delText>
        </w:r>
      </w:del>
    </w:p>
    <w:p w14:paraId="48C16E79" w14:textId="3E405E32" w:rsidR="005658C9" w:rsidRPr="009B2E12" w:rsidDel="00CA77FF" w:rsidRDefault="005658C9" w:rsidP="002C00C3">
      <w:pPr>
        <w:pStyle w:val="BodyText"/>
        <w:rPr>
          <w:del w:id="1909" w:author="Kostiantyn Kudriavtsev" w:date="2016-09-15T16:16:00Z"/>
        </w:rPr>
        <w:pPrChange w:id="1910" w:author="Paul Gesiak" w:date="2016-09-16T08:45:00Z">
          <w:pPr>
            <w:pStyle w:val="BodyText"/>
          </w:pPr>
        </w:pPrChange>
      </w:pPr>
      <w:del w:id="1911" w:author="Kostiantyn Kudriavtsev" w:date="2016-09-15T16:16:00Z">
        <w:r w:rsidRPr="009B2E12" w:rsidDel="00CA77FF">
          <w:delText>Personal data management</w:delText>
        </w:r>
      </w:del>
    </w:p>
    <w:p w14:paraId="3FB801C2" w14:textId="7B4BEDB5" w:rsidR="005658C9" w:rsidRPr="009B2E12" w:rsidDel="00CA77FF" w:rsidRDefault="005658C9" w:rsidP="002C00C3">
      <w:pPr>
        <w:pStyle w:val="BodyText"/>
        <w:rPr>
          <w:del w:id="1912" w:author="Kostiantyn Kudriavtsev" w:date="2016-09-15T16:16:00Z"/>
        </w:rPr>
        <w:pPrChange w:id="1913" w:author="Paul Gesiak" w:date="2016-09-16T08:45:00Z">
          <w:pPr>
            <w:pStyle w:val="BodyText"/>
          </w:pPr>
        </w:pPrChange>
      </w:pPr>
      <w:del w:id="1914" w:author="Kostiantyn Kudriavtsev" w:date="2016-09-15T16:16:00Z">
        <w:r w:rsidRPr="009B2E12" w:rsidDel="00CA77FF">
          <w:delText>Deployment security</w:delText>
        </w:r>
      </w:del>
    </w:p>
    <w:p w14:paraId="1128353D" w14:textId="074DB3F7" w:rsidR="00CE7063" w:rsidRPr="009B2E12" w:rsidDel="00CA77FF" w:rsidRDefault="005658C9" w:rsidP="002C00C3">
      <w:pPr>
        <w:pStyle w:val="BodyText"/>
        <w:rPr>
          <w:del w:id="1915" w:author="Kostiantyn Kudriavtsev" w:date="2016-09-15T16:16:00Z"/>
        </w:rPr>
        <w:pPrChange w:id="1916" w:author="Paul Gesiak" w:date="2016-09-16T08:45:00Z">
          <w:pPr>
            <w:pStyle w:val="BodyText"/>
          </w:pPr>
        </w:pPrChange>
      </w:pPr>
      <w:del w:id="1917" w:author="Kostiantyn Kudriavtsev" w:date="2016-09-15T16:16:00Z">
        <w:r w:rsidRPr="009B2E12" w:rsidDel="00CA77FF">
          <w:delText>Etc.</w:delText>
        </w:r>
      </w:del>
    </w:p>
    <w:p w14:paraId="4E8F1CC2" w14:textId="3C00BC6E" w:rsidR="005658C9" w:rsidRPr="009B2E12" w:rsidDel="00CA77FF" w:rsidRDefault="00CE7063" w:rsidP="002C00C3">
      <w:pPr>
        <w:pStyle w:val="BodyText"/>
        <w:rPr>
          <w:del w:id="1918" w:author="Kostiantyn Kudriavtsev" w:date="2016-09-15T16:16:00Z"/>
        </w:rPr>
        <w:pPrChange w:id="1919" w:author="Paul Gesiak" w:date="2016-09-16T08:45:00Z">
          <w:pPr>
            <w:pStyle w:val="BodyText"/>
          </w:pPr>
        </w:pPrChange>
      </w:pPr>
      <w:del w:id="1920" w:author="Kostiantyn Kudriavtsev" w:date="2016-09-15T16:16:00Z">
        <w:r w:rsidRPr="009B2E12" w:rsidDel="00CA77FF">
          <w:rPr>
            <w:b/>
          </w:rPr>
          <w:delText>Section Type:</w:delText>
        </w:r>
        <w:r w:rsidRPr="009B2E12" w:rsidDel="00CA77FF">
          <w:delText xml:space="preserve"> Recommended (if legacy solution is to be re-worked and migrated)</w:delText>
        </w:r>
        <w:r w:rsidR="005658C9" w:rsidRPr="009B2E12" w:rsidDel="00CA77FF">
          <w:delText>]</w:delText>
        </w:r>
      </w:del>
    </w:p>
    <w:p w14:paraId="634F0FC6" w14:textId="03499969" w:rsidR="001B3A3A" w:rsidDel="00CA77FF" w:rsidRDefault="001B3A3A" w:rsidP="002C00C3">
      <w:pPr>
        <w:pStyle w:val="BodyText"/>
        <w:rPr>
          <w:del w:id="1921" w:author="Kostiantyn Kudriavtsev" w:date="2016-09-15T16:16:00Z"/>
        </w:rPr>
        <w:pPrChange w:id="1922" w:author="Paul Gesiak" w:date="2016-09-16T08:45:00Z">
          <w:pPr>
            <w:pStyle w:val="BodyText"/>
          </w:pPr>
        </w:pPrChange>
      </w:pPr>
    </w:p>
    <w:p w14:paraId="6B1CFBD7" w14:textId="413D9C14" w:rsidR="005658C9" w:rsidDel="00CA77FF" w:rsidRDefault="005658C9" w:rsidP="002C00C3">
      <w:pPr>
        <w:pStyle w:val="BodyText"/>
        <w:rPr>
          <w:del w:id="1923" w:author="Kostiantyn Kudriavtsev" w:date="2016-09-15T16:16:00Z"/>
        </w:rPr>
        <w:pPrChange w:id="1924" w:author="Paul Gesiak" w:date="2016-09-16T08:45:00Z">
          <w:pPr>
            <w:pStyle w:val="Heading3"/>
          </w:pPr>
        </w:pPrChange>
      </w:pPr>
      <w:bookmarkStart w:id="1925" w:name="_Toc461639598"/>
      <w:del w:id="1926" w:author="Kostiantyn Kudriavtsev" w:date="2016-09-15T16:16:00Z">
        <w:r w:rsidDel="00CA77FF">
          <w:delText>Supportability</w:delText>
        </w:r>
        <w:bookmarkEnd w:id="1925"/>
      </w:del>
    </w:p>
    <w:p w14:paraId="51F649EF" w14:textId="0BFC28E7" w:rsidR="005658C9" w:rsidDel="00CA77FF" w:rsidRDefault="005658C9" w:rsidP="002C00C3">
      <w:pPr>
        <w:pStyle w:val="BodyText"/>
        <w:rPr>
          <w:del w:id="1927" w:author="Kostiantyn Kudriavtsev" w:date="2016-09-15T16:16:00Z"/>
        </w:rPr>
        <w:pPrChange w:id="1928" w:author="Paul Gesiak" w:date="2016-09-16T08:45:00Z">
          <w:pPr>
            <w:pStyle w:val="Heading4"/>
          </w:pPr>
        </w:pPrChange>
      </w:pPr>
      <w:bookmarkStart w:id="1929" w:name="_Toc461639599"/>
      <w:del w:id="1930" w:author="Kostiantyn Kudriavtsev" w:date="2016-09-15T16:16:00Z">
        <w:r w:rsidDel="00CA77FF">
          <w:delText>Monitoring</w:delText>
        </w:r>
        <w:bookmarkEnd w:id="1929"/>
        <w:r w:rsidDel="00CA77FF">
          <w:delText xml:space="preserve"> </w:delText>
        </w:r>
      </w:del>
    </w:p>
    <w:p w14:paraId="707F4624" w14:textId="4A2A938A" w:rsidR="005658C9" w:rsidRPr="009B2E12" w:rsidDel="00CA77FF" w:rsidRDefault="005658C9" w:rsidP="002C00C3">
      <w:pPr>
        <w:pStyle w:val="BodyText"/>
        <w:rPr>
          <w:del w:id="1931" w:author="Kostiantyn Kudriavtsev" w:date="2016-09-15T16:16:00Z"/>
        </w:rPr>
        <w:pPrChange w:id="1932" w:author="Paul Gesiak" w:date="2016-09-16T08:45:00Z">
          <w:pPr>
            <w:pStyle w:val="BodyText"/>
          </w:pPr>
        </w:pPrChange>
      </w:pPr>
      <w:del w:id="1933" w:author="Kostiantyn Kudriavtsev" w:date="2016-09-15T16:16:00Z">
        <w:r w:rsidRPr="009B2E12" w:rsidDel="00CA77FF">
          <w:delText>[</w:delText>
        </w:r>
        <w:r w:rsidR="00CE7063" w:rsidRPr="009B2E12" w:rsidDel="00CA77FF">
          <w:rPr>
            <w:b/>
          </w:rPr>
          <w:delText>Description:</w:delText>
        </w:r>
        <w:r w:rsidR="00CE7063" w:rsidRPr="009B2E12" w:rsidDel="00CA77FF">
          <w:delText xml:space="preserve"> </w:delText>
        </w:r>
        <w:r w:rsidR="00AA1745" w:rsidRPr="009B2E12" w:rsidDel="00CA77FF">
          <w:delText>Describe the a</w:delText>
        </w:r>
        <w:r w:rsidRPr="009B2E12" w:rsidDel="00CA77FF">
          <w:delText>pproach to solution support</w:delText>
        </w:r>
        <w:r w:rsidR="00AA1745" w:rsidRPr="009B2E12" w:rsidDel="00CA77FF">
          <w:delText xml:space="preserve"> here</w:delText>
        </w:r>
        <w:r w:rsidRPr="009B2E12" w:rsidDel="00CA77FF">
          <w:delText xml:space="preserve">. </w:delText>
        </w:r>
        <w:r w:rsidR="00AA1745" w:rsidRPr="009B2E12" w:rsidDel="00CA77FF">
          <w:delText>Consider the following aspects</w:delText>
        </w:r>
        <w:r w:rsidRPr="009B2E12" w:rsidDel="00CA77FF">
          <w:delText>:</w:delText>
        </w:r>
      </w:del>
    </w:p>
    <w:p w14:paraId="5DB2B7A1" w14:textId="487E0B32" w:rsidR="005658C9" w:rsidRPr="009B2E12" w:rsidDel="00CA77FF" w:rsidRDefault="005658C9" w:rsidP="002C00C3">
      <w:pPr>
        <w:pStyle w:val="BodyText"/>
        <w:rPr>
          <w:del w:id="1934" w:author="Kostiantyn Kudriavtsev" w:date="2016-09-15T16:16:00Z"/>
        </w:rPr>
        <w:pPrChange w:id="1935" w:author="Paul Gesiak" w:date="2016-09-16T08:45:00Z">
          <w:pPr>
            <w:pStyle w:val="BodyText"/>
          </w:pPr>
        </w:pPrChange>
      </w:pPr>
      <w:del w:id="1936" w:author="Kostiantyn Kudriavtsev" w:date="2016-09-15T16:16:00Z">
        <w:r w:rsidRPr="009B2E12" w:rsidDel="00CA77FF">
          <w:delText>Logging</w:delText>
        </w:r>
      </w:del>
    </w:p>
    <w:p w14:paraId="2C3B92B3" w14:textId="2600C2BE" w:rsidR="005658C9" w:rsidRPr="009B2E12" w:rsidDel="00CA77FF" w:rsidRDefault="005658C9" w:rsidP="002C00C3">
      <w:pPr>
        <w:pStyle w:val="BodyText"/>
        <w:rPr>
          <w:del w:id="1937" w:author="Kostiantyn Kudriavtsev" w:date="2016-09-15T16:16:00Z"/>
        </w:rPr>
        <w:pPrChange w:id="1938" w:author="Paul Gesiak" w:date="2016-09-16T08:45:00Z">
          <w:pPr>
            <w:pStyle w:val="BodyText"/>
          </w:pPr>
        </w:pPrChange>
      </w:pPr>
      <w:del w:id="1939" w:author="Kostiantyn Kudriavtsev" w:date="2016-09-15T16:16:00Z">
        <w:r w:rsidRPr="009B2E12" w:rsidDel="00CA77FF">
          <w:delText>Performance counters/metrics</w:delText>
        </w:r>
      </w:del>
    </w:p>
    <w:p w14:paraId="0477B67F" w14:textId="3C0A302B" w:rsidR="005658C9" w:rsidRPr="009B2E12" w:rsidDel="00CA77FF" w:rsidRDefault="005658C9" w:rsidP="002C00C3">
      <w:pPr>
        <w:pStyle w:val="BodyText"/>
        <w:rPr>
          <w:del w:id="1940" w:author="Kostiantyn Kudriavtsev" w:date="2016-09-15T16:16:00Z"/>
        </w:rPr>
        <w:pPrChange w:id="1941" w:author="Paul Gesiak" w:date="2016-09-16T08:45:00Z">
          <w:pPr>
            <w:pStyle w:val="BodyText"/>
          </w:pPr>
        </w:pPrChange>
      </w:pPr>
      <w:del w:id="1942" w:author="Kostiantyn Kudriavtsev" w:date="2016-09-15T16:16:00Z">
        <w:r w:rsidRPr="009B2E12" w:rsidDel="00CA77FF">
          <w:delText>Monitoring tools</w:delText>
        </w:r>
      </w:del>
    </w:p>
    <w:p w14:paraId="7FA0D4F7" w14:textId="48C7EACE" w:rsidR="005658C9" w:rsidRPr="009B2E12" w:rsidDel="00CA77FF" w:rsidRDefault="005658C9" w:rsidP="002C00C3">
      <w:pPr>
        <w:pStyle w:val="BodyText"/>
        <w:rPr>
          <w:del w:id="1943" w:author="Kostiantyn Kudriavtsev" w:date="2016-09-15T16:16:00Z"/>
        </w:rPr>
        <w:pPrChange w:id="1944" w:author="Paul Gesiak" w:date="2016-09-16T08:45:00Z">
          <w:pPr>
            <w:pStyle w:val="BodyText"/>
          </w:pPr>
        </w:pPrChange>
      </w:pPr>
      <w:del w:id="1945" w:author="Kostiantyn Kudriavtsev" w:date="2016-09-15T16:16:00Z">
        <w:r w:rsidRPr="009B2E12" w:rsidDel="00CA77FF">
          <w:delText>Solution component availability</w:delText>
        </w:r>
      </w:del>
    </w:p>
    <w:p w14:paraId="5816F5B9" w14:textId="0B6B0C12" w:rsidR="00CE7063" w:rsidRPr="009B2E12" w:rsidDel="00CA77FF" w:rsidRDefault="005658C9" w:rsidP="002C00C3">
      <w:pPr>
        <w:pStyle w:val="BodyText"/>
        <w:rPr>
          <w:del w:id="1946" w:author="Kostiantyn Kudriavtsev" w:date="2016-09-15T16:16:00Z"/>
        </w:rPr>
        <w:pPrChange w:id="1947" w:author="Paul Gesiak" w:date="2016-09-16T08:45:00Z">
          <w:pPr>
            <w:pStyle w:val="BodyText"/>
          </w:pPr>
        </w:pPrChange>
      </w:pPr>
      <w:del w:id="1948" w:author="Kostiantyn Kudriavtsev" w:date="2016-09-15T16:16:00Z">
        <w:r w:rsidRPr="009B2E12" w:rsidDel="00CA77FF">
          <w:delText>Etc.</w:delText>
        </w:r>
      </w:del>
    </w:p>
    <w:p w14:paraId="03DDACED" w14:textId="06D91576" w:rsidR="005658C9" w:rsidRPr="009B2E12" w:rsidDel="00CA77FF" w:rsidRDefault="00CE7063" w:rsidP="002C00C3">
      <w:pPr>
        <w:pStyle w:val="BodyText"/>
        <w:rPr>
          <w:del w:id="1949" w:author="Kostiantyn Kudriavtsev" w:date="2016-09-15T16:16:00Z"/>
        </w:rPr>
        <w:pPrChange w:id="1950" w:author="Paul Gesiak" w:date="2016-09-16T08:45:00Z">
          <w:pPr>
            <w:pStyle w:val="BodyText"/>
          </w:pPr>
        </w:pPrChange>
      </w:pPr>
      <w:del w:id="1951" w:author="Kostiantyn Kudriavtsev" w:date="2016-09-15T16:16:00Z">
        <w:r w:rsidRPr="009B2E12" w:rsidDel="00CA77FF">
          <w:rPr>
            <w:b/>
          </w:rPr>
          <w:delText>Section Type:</w:delText>
        </w:r>
        <w:r w:rsidRPr="009B2E12" w:rsidDel="00CA77FF">
          <w:delText xml:space="preserve"> Recommended (if legacy solution is to be re-worked and migrated)</w:delText>
        </w:r>
        <w:r w:rsidR="005658C9" w:rsidRPr="009B2E12" w:rsidDel="00CA77FF">
          <w:delText xml:space="preserve">] </w:delText>
        </w:r>
      </w:del>
    </w:p>
    <w:p w14:paraId="6A3FB718" w14:textId="51190271" w:rsidR="001B3A3A" w:rsidDel="00CA77FF" w:rsidRDefault="001B3A3A" w:rsidP="002C00C3">
      <w:pPr>
        <w:pStyle w:val="BodyText"/>
        <w:rPr>
          <w:del w:id="1952" w:author="Kostiantyn Kudriavtsev" w:date="2016-09-15T16:16:00Z"/>
        </w:rPr>
        <w:pPrChange w:id="1953" w:author="Paul Gesiak" w:date="2016-09-16T08:45:00Z">
          <w:pPr>
            <w:pStyle w:val="BodyText"/>
          </w:pPr>
        </w:pPrChange>
      </w:pPr>
    </w:p>
    <w:p w14:paraId="295FF9FF" w14:textId="054B2E49" w:rsidR="005658C9" w:rsidDel="00CA77FF" w:rsidRDefault="005658C9" w:rsidP="002C00C3">
      <w:pPr>
        <w:pStyle w:val="BodyText"/>
        <w:rPr>
          <w:del w:id="1954" w:author="Kostiantyn Kudriavtsev" w:date="2016-09-15T16:16:00Z"/>
        </w:rPr>
        <w:pPrChange w:id="1955" w:author="Paul Gesiak" w:date="2016-09-16T08:45:00Z">
          <w:pPr>
            <w:pStyle w:val="Heading4"/>
          </w:pPr>
        </w:pPrChange>
      </w:pPr>
      <w:bookmarkStart w:id="1956" w:name="_Toc461639600"/>
      <w:del w:id="1957" w:author="Kostiantyn Kudriavtsev" w:date="2016-09-15T16:16:00Z">
        <w:r w:rsidDel="00CA77FF">
          <w:delText>Administration Tools</w:delText>
        </w:r>
        <w:bookmarkEnd w:id="1956"/>
      </w:del>
    </w:p>
    <w:p w14:paraId="62068327" w14:textId="784F4049" w:rsidR="00637ED9" w:rsidRPr="00637ED9" w:rsidDel="00CA77FF" w:rsidRDefault="00637ED9" w:rsidP="002C00C3">
      <w:pPr>
        <w:pStyle w:val="BodyText"/>
        <w:rPr>
          <w:del w:id="1958" w:author="Kostiantyn Kudriavtsev" w:date="2016-09-15T16:16:00Z"/>
        </w:rPr>
        <w:pPrChange w:id="1959" w:author="Paul Gesiak" w:date="2016-09-16T08:45:00Z">
          <w:pPr>
            <w:pStyle w:val="BodyText"/>
          </w:pPr>
        </w:pPrChange>
      </w:pPr>
    </w:p>
    <w:p w14:paraId="2EE24F01" w14:textId="38645859" w:rsidR="005658C9" w:rsidDel="00CA77FF" w:rsidRDefault="005658C9" w:rsidP="002C00C3">
      <w:pPr>
        <w:pStyle w:val="BodyText"/>
        <w:rPr>
          <w:del w:id="1960" w:author="Kostiantyn Kudriavtsev" w:date="2016-09-15T16:16:00Z"/>
        </w:rPr>
        <w:pPrChange w:id="1961" w:author="Paul Gesiak" w:date="2016-09-16T08:45:00Z">
          <w:pPr>
            <w:pStyle w:val="Heading4"/>
          </w:pPr>
        </w:pPrChange>
      </w:pPr>
      <w:bookmarkStart w:id="1962" w:name="_Toc461639601"/>
      <w:del w:id="1963" w:author="Kostiantyn Kudriavtsev" w:date="2016-09-15T16:16:00Z">
        <w:r w:rsidDel="00CA77FF">
          <w:delText>Specific deployment aspects</w:delText>
        </w:r>
        <w:bookmarkEnd w:id="1962"/>
        <w:r w:rsidDel="00CA77FF">
          <w:delText xml:space="preserve"> </w:delText>
        </w:r>
      </w:del>
    </w:p>
    <w:p w14:paraId="3AFD990E" w14:textId="4490DE14" w:rsidR="005658C9" w:rsidRPr="009B2E12" w:rsidDel="00CA77FF" w:rsidRDefault="005658C9" w:rsidP="002C00C3">
      <w:pPr>
        <w:pStyle w:val="BodyText"/>
        <w:rPr>
          <w:del w:id="1964" w:author="Kostiantyn Kudriavtsev" w:date="2016-09-15T16:16:00Z"/>
        </w:rPr>
        <w:pPrChange w:id="1965" w:author="Paul Gesiak" w:date="2016-09-16T08:45:00Z">
          <w:pPr>
            <w:pStyle w:val="BodyText"/>
          </w:pPr>
        </w:pPrChange>
      </w:pPr>
      <w:del w:id="1966" w:author="Kostiantyn Kudriavtsev" w:date="2016-09-15T16:16:00Z">
        <w:r w:rsidRPr="009B2E12" w:rsidDel="00CA77FF">
          <w:delText>[</w:delText>
        </w:r>
        <w:r w:rsidR="00333952" w:rsidRPr="00333952" w:rsidDel="00CA77FF">
          <w:rPr>
            <w:b/>
          </w:rPr>
          <w:delText xml:space="preserve">Description: </w:delText>
        </w:r>
        <w:r w:rsidR="00AA1745" w:rsidRPr="009B2E12" w:rsidDel="00CA77FF">
          <w:delText xml:space="preserve">For example, </w:delText>
        </w:r>
        <w:r w:rsidRPr="009B2E12" w:rsidDel="00CA77FF">
          <w:delText>complex database deployment]</w:delText>
        </w:r>
      </w:del>
    </w:p>
    <w:p w14:paraId="2DE570B3" w14:textId="1EF0BD34" w:rsidR="00333952" w:rsidDel="00CA77FF" w:rsidRDefault="005658C9" w:rsidP="002C00C3">
      <w:pPr>
        <w:pStyle w:val="BodyText"/>
        <w:rPr>
          <w:del w:id="1967" w:author="Kostiantyn Kudriavtsev" w:date="2016-09-15T16:16:00Z"/>
        </w:rPr>
        <w:pPrChange w:id="1968" w:author="Paul Gesiak" w:date="2016-09-16T08:45:00Z">
          <w:pPr>
            <w:pStyle w:val="BodyText"/>
          </w:pPr>
        </w:pPrChange>
      </w:pPr>
      <w:del w:id="1969" w:author="Kostiantyn Kudriavtsev" w:date="2016-09-15T16:16:00Z">
        <w:r w:rsidRPr="009B2E12" w:rsidDel="00CA77FF">
          <w:delText xml:space="preserve">[Notice: </w:delText>
        </w:r>
        <w:r w:rsidR="00EB1411" w:rsidRPr="009B2E12" w:rsidDel="00CA77FF">
          <w:delText>N</w:delText>
        </w:r>
        <w:r w:rsidRPr="009B2E12" w:rsidDel="00CA77FF">
          <w:delText xml:space="preserve">ote that you </w:delText>
        </w:r>
        <w:r w:rsidR="00172D97" w:rsidRPr="009B2E12" w:rsidDel="00CA77FF">
          <w:delText>must</w:delText>
        </w:r>
        <w:r w:rsidRPr="009B2E12" w:rsidDel="00CA77FF">
          <w:delText xml:space="preserve"> consider </w:delText>
        </w:r>
        <w:r w:rsidR="00AA1745" w:rsidRPr="009B2E12" w:rsidDel="00CA77FF">
          <w:delText xml:space="preserve">the </w:delText>
        </w:r>
        <w:r w:rsidRPr="009B2E12" w:rsidDel="00CA77FF">
          <w:delText>migration process, risks, issues</w:delText>
        </w:r>
        <w:r w:rsidR="00AA1745" w:rsidRPr="009B2E12" w:rsidDel="00CA77FF">
          <w:delText>,</w:delText>
        </w:r>
        <w:r w:rsidRPr="009B2E12" w:rsidDel="00CA77FF">
          <w:delText xml:space="preserve"> and so on if you have</w:delText>
        </w:r>
        <w:r w:rsidR="00AA1745" w:rsidRPr="009B2E12" w:rsidDel="00CA77FF">
          <w:delText xml:space="preserve"> a</w:delText>
        </w:r>
        <w:r w:rsidRPr="009B2E12" w:rsidDel="00CA77FF">
          <w:delText xml:space="preserve"> legacy solution to migrate to the new architecture. </w:delText>
        </w:r>
        <w:r w:rsidR="00AA1745" w:rsidRPr="009B2E12" w:rsidDel="00CA77FF">
          <w:delText xml:space="preserve">In this case, </w:delText>
        </w:r>
        <w:r w:rsidRPr="009B2E12" w:rsidDel="00CA77FF">
          <w:delText>you need to design</w:delText>
        </w:r>
        <w:r w:rsidR="00AA1745" w:rsidRPr="009B2E12" w:rsidDel="00CA77FF">
          <w:delText xml:space="preserve"> the</w:delText>
        </w:r>
        <w:r w:rsidRPr="009B2E12" w:rsidDel="00CA77FF">
          <w:delText xml:space="preserve"> new solution having this legacy architecture in mind.</w:delText>
        </w:r>
      </w:del>
    </w:p>
    <w:p w14:paraId="562148DC" w14:textId="49BACDFC" w:rsidR="00E52611" w:rsidRPr="009B2E12" w:rsidDel="00CA77FF" w:rsidRDefault="00333952" w:rsidP="002C00C3">
      <w:pPr>
        <w:pStyle w:val="BodyText"/>
        <w:rPr>
          <w:del w:id="1970" w:author="Kostiantyn Kudriavtsev" w:date="2016-09-15T16:16:00Z"/>
        </w:rPr>
        <w:pPrChange w:id="1971" w:author="Paul Gesiak" w:date="2016-09-16T08:45:00Z">
          <w:pPr>
            <w:pStyle w:val="BodyText"/>
          </w:pPr>
        </w:pPrChange>
      </w:pPr>
      <w:del w:id="1972" w:author="Kostiantyn Kudriavtsev" w:date="2016-09-15T16:16:00Z">
        <w:r w:rsidRPr="009B2E12" w:rsidDel="00CA77FF">
          <w:delText xml:space="preserve">Section Type: </w:delText>
        </w:r>
        <w:r w:rsidDel="00CA77FF">
          <w:delText>Optional</w:delText>
        </w:r>
        <w:r w:rsidR="005658C9" w:rsidRPr="009B2E12" w:rsidDel="00CA77FF">
          <w:delText>]</w:delText>
        </w:r>
      </w:del>
    </w:p>
    <w:p w14:paraId="55F504D9" w14:textId="77777777" w:rsidR="00E52611" w:rsidRDefault="00E52611" w:rsidP="002C00C3">
      <w:pPr>
        <w:pStyle w:val="BodyText"/>
        <w:rPr>
          <w:color w:val="767171" w:themeColor="background2" w:themeShade="80"/>
        </w:rPr>
      </w:pPr>
      <w:r>
        <w:br w:type="page"/>
      </w:r>
    </w:p>
    <w:p w14:paraId="429D00E3" w14:textId="02480C1B" w:rsidR="00CD28A5" w:rsidRPr="00CD28A5" w:rsidRDefault="00CD28A5" w:rsidP="00CD28A5">
      <w:pPr>
        <w:pStyle w:val="Heading1"/>
      </w:pPr>
      <w:bookmarkStart w:id="1973" w:name="_Toc461639603"/>
      <w:bookmarkStart w:id="1974" w:name="_Toc461697362"/>
      <w:bookmarkStart w:id="1975" w:name="_Toc461697642"/>
      <w:bookmarkStart w:id="1976" w:name="_Toc461697922"/>
      <w:bookmarkStart w:id="1977" w:name="_Toc461639605"/>
      <w:bookmarkStart w:id="1978" w:name="_Toc461697364"/>
      <w:bookmarkStart w:id="1979" w:name="_Toc461697644"/>
      <w:bookmarkStart w:id="1980" w:name="_Toc461697924"/>
      <w:bookmarkStart w:id="1981" w:name="_Toc461639608"/>
      <w:bookmarkStart w:id="1982" w:name="_Toc461697367"/>
      <w:bookmarkStart w:id="1983" w:name="_Toc461697647"/>
      <w:bookmarkStart w:id="1984" w:name="_Toc461697927"/>
      <w:bookmarkStart w:id="1985" w:name="_Toc461639609"/>
      <w:bookmarkStart w:id="1986" w:name="_Toc461697368"/>
      <w:bookmarkStart w:id="1987" w:name="_Toc461697648"/>
      <w:bookmarkStart w:id="1988" w:name="_Toc461697928"/>
      <w:bookmarkStart w:id="1989" w:name="_Toc461639612"/>
      <w:bookmarkStart w:id="1990" w:name="_Toc461697371"/>
      <w:bookmarkStart w:id="1991" w:name="_Toc461697651"/>
      <w:bookmarkStart w:id="1992" w:name="_Toc461697931"/>
      <w:bookmarkStart w:id="1993" w:name="_Toc461639613"/>
      <w:bookmarkStart w:id="1994" w:name="_Toc461697372"/>
      <w:bookmarkStart w:id="1995" w:name="_Toc461697652"/>
      <w:bookmarkStart w:id="1996" w:name="_Toc461697932"/>
      <w:bookmarkStart w:id="1997" w:name="_Toc461639615"/>
      <w:bookmarkStart w:id="1998" w:name="_Toc461697374"/>
      <w:bookmarkStart w:id="1999" w:name="_Toc461697654"/>
      <w:bookmarkStart w:id="2000" w:name="_Toc461697934"/>
      <w:bookmarkStart w:id="2001" w:name="_Toc461639616"/>
      <w:bookmarkStart w:id="2002" w:name="_Toc461697375"/>
      <w:bookmarkStart w:id="2003" w:name="_Toc461697655"/>
      <w:bookmarkStart w:id="2004" w:name="_Toc461697935"/>
      <w:bookmarkStart w:id="2005" w:name="_Toc461639617"/>
      <w:bookmarkStart w:id="2006" w:name="_Toc461697376"/>
      <w:bookmarkStart w:id="2007" w:name="_Toc461697656"/>
      <w:bookmarkStart w:id="2008" w:name="_Toc461697936"/>
      <w:bookmarkStart w:id="2009" w:name="_Toc461639623"/>
      <w:bookmarkStart w:id="2010" w:name="_Toc461697382"/>
      <w:bookmarkStart w:id="2011" w:name="_Toc461697662"/>
      <w:bookmarkStart w:id="2012" w:name="_Toc461697942"/>
      <w:bookmarkStart w:id="2013" w:name="_Toc461639628"/>
      <w:bookmarkStart w:id="2014" w:name="_Toc461697387"/>
      <w:bookmarkStart w:id="2015" w:name="_Toc461697667"/>
      <w:bookmarkStart w:id="2016" w:name="_Toc461697947"/>
      <w:bookmarkStart w:id="2017" w:name="_Toc461639629"/>
      <w:bookmarkStart w:id="2018" w:name="_Toc461697388"/>
      <w:bookmarkStart w:id="2019" w:name="_Toc461697668"/>
      <w:bookmarkStart w:id="2020" w:name="_Toc461697948"/>
      <w:bookmarkStart w:id="2021" w:name="_Toc461639630"/>
      <w:bookmarkStart w:id="2022" w:name="_Toc461697389"/>
      <w:bookmarkStart w:id="2023" w:name="_Toc461697669"/>
      <w:bookmarkStart w:id="2024" w:name="_Toc461697949"/>
      <w:bookmarkStart w:id="2025" w:name="_Toc461639631"/>
      <w:bookmarkStart w:id="2026" w:name="_Toc461697390"/>
      <w:bookmarkStart w:id="2027" w:name="_Toc461697670"/>
      <w:bookmarkStart w:id="2028" w:name="_Toc461697950"/>
      <w:bookmarkStart w:id="2029" w:name="_Toc461639647"/>
      <w:bookmarkStart w:id="2030" w:name="_Toc461697406"/>
      <w:bookmarkStart w:id="2031" w:name="_Toc461697686"/>
      <w:bookmarkStart w:id="2032" w:name="_Toc461697966"/>
      <w:bookmarkStart w:id="2033" w:name="_Toc461639648"/>
      <w:bookmarkStart w:id="2034" w:name="_Toc461697407"/>
      <w:bookmarkStart w:id="2035" w:name="_Toc461697687"/>
      <w:bookmarkStart w:id="2036" w:name="_Toc461697967"/>
      <w:bookmarkStart w:id="2037" w:name="_Toc461639664"/>
      <w:bookmarkStart w:id="2038" w:name="_Toc461697423"/>
      <w:bookmarkStart w:id="2039" w:name="_Toc461697703"/>
      <w:bookmarkStart w:id="2040" w:name="_Toc461697983"/>
      <w:bookmarkStart w:id="2041" w:name="_Toc461639666"/>
      <w:bookmarkStart w:id="2042" w:name="_Toc461697425"/>
      <w:bookmarkStart w:id="2043" w:name="_Toc461697705"/>
      <w:bookmarkStart w:id="2044" w:name="_Toc461697985"/>
      <w:bookmarkStart w:id="2045" w:name="_Toc461639669"/>
      <w:bookmarkStart w:id="2046" w:name="_Toc461697428"/>
      <w:bookmarkStart w:id="2047" w:name="_Toc461697708"/>
      <w:bookmarkStart w:id="2048" w:name="_Toc461697988"/>
      <w:bookmarkStart w:id="2049" w:name="_Toc461639673"/>
      <w:bookmarkStart w:id="2050" w:name="_Toc461697432"/>
      <w:bookmarkStart w:id="2051" w:name="_Toc461697712"/>
      <w:bookmarkStart w:id="2052" w:name="_Toc461697992"/>
      <w:bookmarkStart w:id="2053" w:name="_Toc461639675"/>
      <w:bookmarkStart w:id="2054" w:name="_Toc461697434"/>
      <w:bookmarkStart w:id="2055" w:name="_Toc461697714"/>
      <w:bookmarkStart w:id="2056" w:name="_Toc461697994"/>
      <w:bookmarkStart w:id="2057" w:name="_Toc461639677"/>
      <w:bookmarkStart w:id="2058" w:name="_Toc461697436"/>
      <w:bookmarkStart w:id="2059" w:name="_Toc461697716"/>
      <w:bookmarkStart w:id="2060" w:name="_Toc461697996"/>
      <w:bookmarkStart w:id="2061" w:name="_Toc461639678"/>
      <w:bookmarkStart w:id="2062" w:name="_Toc461697437"/>
      <w:bookmarkStart w:id="2063" w:name="_Toc461697717"/>
      <w:bookmarkStart w:id="2064" w:name="_Toc461697997"/>
      <w:bookmarkStart w:id="2065" w:name="_Toc461639699"/>
      <w:bookmarkStart w:id="2066" w:name="_Toc461697458"/>
      <w:bookmarkStart w:id="2067" w:name="_Toc461697738"/>
      <w:bookmarkStart w:id="2068" w:name="_Toc461698018"/>
      <w:bookmarkStart w:id="2069" w:name="_Toc461639705"/>
      <w:bookmarkStart w:id="2070" w:name="_Toc461697464"/>
      <w:bookmarkStart w:id="2071" w:name="_Toc461697744"/>
      <w:bookmarkStart w:id="2072" w:name="_Toc461698024"/>
      <w:bookmarkStart w:id="2073" w:name="_Toc461639706"/>
      <w:bookmarkStart w:id="2074" w:name="_Toc461697465"/>
      <w:bookmarkStart w:id="2075" w:name="_Toc461697745"/>
      <w:bookmarkStart w:id="2076" w:name="_Toc461698025"/>
      <w:bookmarkStart w:id="2077" w:name="_Toc461639710"/>
      <w:bookmarkStart w:id="2078" w:name="_Toc461697469"/>
      <w:bookmarkStart w:id="2079" w:name="_Toc461697749"/>
      <w:bookmarkStart w:id="2080" w:name="_Toc461698029"/>
      <w:bookmarkStart w:id="2081" w:name="_Toc461639712"/>
      <w:bookmarkStart w:id="2082" w:name="_Toc461697471"/>
      <w:bookmarkStart w:id="2083" w:name="_Toc461697751"/>
      <w:bookmarkStart w:id="2084" w:name="_Toc461698031"/>
      <w:bookmarkStart w:id="2085" w:name="_Toc461639717"/>
      <w:bookmarkStart w:id="2086" w:name="_Toc461697476"/>
      <w:bookmarkStart w:id="2087" w:name="_Toc461697756"/>
      <w:bookmarkStart w:id="2088" w:name="_Toc461698036"/>
      <w:bookmarkStart w:id="2089" w:name="_Toc461639719"/>
      <w:bookmarkStart w:id="2090" w:name="_Toc461697478"/>
      <w:bookmarkStart w:id="2091" w:name="_Toc461697758"/>
      <w:bookmarkStart w:id="2092" w:name="_Toc461698038"/>
      <w:bookmarkStart w:id="2093" w:name="_Toc461639721"/>
      <w:bookmarkStart w:id="2094" w:name="_Toc461697480"/>
      <w:bookmarkStart w:id="2095" w:name="_Toc461697760"/>
      <w:bookmarkStart w:id="2096" w:name="_Toc461698040"/>
      <w:bookmarkStart w:id="2097" w:name="_Toc461639723"/>
      <w:bookmarkStart w:id="2098" w:name="_Toc461697482"/>
      <w:bookmarkStart w:id="2099" w:name="_Toc461697762"/>
      <w:bookmarkStart w:id="2100" w:name="_Toc461698042"/>
      <w:bookmarkStart w:id="2101" w:name="_Toc461639725"/>
      <w:bookmarkStart w:id="2102" w:name="_Toc461697484"/>
      <w:bookmarkStart w:id="2103" w:name="_Toc461697764"/>
      <w:bookmarkStart w:id="2104" w:name="_Toc461698044"/>
      <w:bookmarkStart w:id="2105" w:name="_Toc461639727"/>
      <w:bookmarkStart w:id="2106" w:name="_Toc461697486"/>
      <w:bookmarkStart w:id="2107" w:name="_Toc461697766"/>
      <w:bookmarkStart w:id="2108" w:name="_Toc461698046"/>
      <w:bookmarkStart w:id="2109" w:name="_Toc461639728"/>
      <w:bookmarkStart w:id="2110" w:name="_Toc461697487"/>
      <w:bookmarkStart w:id="2111" w:name="_Toc461697767"/>
      <w:bookmarkStart w:id="2112" w:name="_Toc461698047"/>
      <w:bookmarkStart w:id="2113" w:name="_Toc461639729"/>
      <w:bookmarkStart w:id="2114" w:name="_Toc461697488"/>
      <w:bookmarkStart w:id="2115" w:name="_Toc461697768"/>
      <w:bookmarkStart w:id="2116" w:name="_Toc461698048"/>
      <w:bookmarkStart w:id="2117" w:name="_Toc461639732"/>
      <w:bookmarkStart w:id="2118" w:name="_Toc461697491"/>
      <w:bookmarkStart w:id="2119" w:name="_Toc461697771"/>
      <w:bookmarkStart w:id="2120" w:name="_Toc461698051"/>
      <w:bookmarkStart w:id="2121" w:name="_Toc461639735"/>
      <w:bookmarkStart w:id="2122" w:name="_Toc461697494"/>
      <w:bookmarkStart w:id="2123" w:name="_Toc461697774"/>
      <w:bookmarkStart w:id="2124" w:name="_Toc461698054"/>
      <w:bookmarkStart w:id="2125" w:name="_Toc461639737"/>
      <w:bookmarkStart w:id="2126" w:name="_Toc461720043"/>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r>
        <w:lastRenderedPageBreak/>
        <w:t>Technology stack</w:t>
      </w:r>
      <w:bookmarkEnd w:id="2125"/>
      <w:bookmarkEnd w:id="2126"/>
    </w:p>
    <w:tbl>
      <w:tblPr>
        <w:tblStyle w:val="GridTable4-Accent3"/>
        <w:tblW w:w="0" w:type="auto"/>
        <w:tblLook w:val="04A0" w:firstRow="1" w:lastRow="0" w:firstColumn="1" w:lastColumn="0" w:noHBand="0" w:noVBand="1"/>
      </w:tblPr>
      <w:tblGrid>
        <w:gridCol w:w="3401"/>
        <w:gridCol w:w="3001"/>
        <w:gridCol w:w="2945"/>
      </w:tblGrid>
      <w:tr w:rsidR="00CD28A5" w:rsidRPr="00D44532" w14:paraId="45952E48" w14:textId="77777777" w:rsidTr="00381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6" w:type="dxa"/>
            <w:shd w:val="clear" w:color="auto" w:fill="2FC2D9"/>
          </w:tcPr>
          <w:p w14:paraId="5C59C6EA" w14:textId="77777777" w:rsidR="00CD28A5" w:rsidRPr="006F1FDE" w:rsidRDefault="00CD28A5" w:rsidP="002C00C3">
            <w:pPr>
              <w:pStyle w:val="BodyText"/>
            </w:pPr>
            <w:r w:rsidRPr="006F1FDE">
              <w:t>Technology</w:t>
            </w:r>
          </w:p>
        </w:tc>
        <w:tc>
          <w:tcPr>
            <w:tcW w:w="2816" w:type="dxa"/>
            <w:shd w:val="clear" w:color="auto" w:fill="2FC2D9"/>
          </w:tcPr>
          <w:p w14:paraId="7B30DD0A" w14:textId="77777777" w:rsidR="00CD28A5" w:rsidRPr="006F1FDE" w:rsidRDefault="00CD28A5" w:rsidP="002C00C3">
            <w:pPr>
              <w:pStyle w:val="BodyText"/>
              <w:cnfStyle w:val="100000000000" w:firstRow="1" w:lastRow="0" w:firstColumn="0" w:lastColumn="0" w:oddVBand="0" w:evenVBand="0" w:oddHBand="0" w:evenHBand="0" w:firstRowFirstColumn="0" w:firstRowLastColumn="0" w:lastRowFirstColumn="0" w:lastRowLastColumn="0"/>
            </w:pPr>
            <w:r w:rsidRPr="006F1FDE">
              <w:t>Usage</w:t>
            </w:r>
          </w:p>
        </w:tc>
        <w:tc>
          <w:tcPr>
            <w:tcW w:w="3295" w:type="dxa"/>
            <w:shd w:val="clear" w:color="auto" w:fill="2FC2D9"/>
          </w:tcPr>
          <w:p w14:paraId="1C9CC744" w14:textId="77777777" w:rsidR="00CD28A5" w:rsidRPr="006F1FDE" w:rsidRDefault="00CD28A5" w:rsidP="002C00C3">
            <w:pPr>
              <w:pStyle w:val="BodyText"/>
              <w:cnfStyle w:val="100000000000" w:firstRow="1" w:lastRow="0" w:firstColumn="0" w:lastColumn="0" w:oddVBand="0" w:evenVBand="0" w:oddHBand="0" w:evenHBand="0" w:firstRowFirstColumn="0" w:firstRowLastColumn="0" w:lastRowFirstColumn="0" w:lastRowLastColumn="0"/>
            </w:pPr>
            <w:r w:rsidRPr="006F1FDE">
              <w:t>Description</w:t>
            </w:r>
          </w:p>
        </w:tc>
      </w:tr>
      <w:tr w:rsidR="00CD28A5" w14:paraId="72513CD2" w14:textId="77777777" w:rsidTr="0038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6" w:type="dxa"/>
          </w:tcPr>
          <w:p w14:paraId="071D4AF0" w14:textId="77777777" w:rsidR="00CD28A5" w:rsidRPr="00D44532" w:rsidRDefault="00CD28A5" w:rsidP="002C00C3">
            <w:pPr>
              <w:pStyle w:val="BodyText"/>
            </w:pPr>
            <w:r>
              <w:t>Ubuntu 16.04 x64 LTS</w:t>
            </w:r>
          </w:p>
        </w:tc>
        <w:tc>
          <w:tcPr>
            <w:tcW w:w="2816" w:type="dxa"/>
          </w:tcPr>
          <w:p w14:paraId="09D0974F" w14:textId="77777777" w:rsidR="00CD28A5" w:rsidRPr="00D44532" w:rsidRDefault="00CD28A5" w:rsidP="002C00C3">
            <w:pPr>
              <w:pStyle w:val="BodyText"/>
              <w:cnfStyle w:val="000000100000" w:firstRow="0" w:lastRow="0" w:firstColumn="0" w:lastColumn="0" w:oddVBand="0" w:evenVBand="0" w:oddHBand="1" w:evenHBand="0" w:firstRowFirstColumn="0" w:firstRowLastColumn="0" w:lastRowFirstColumn="0" w:lastRowLastColumn="0"/>
            </w:pPr>
            <w:r>
              <w:t>OS image and version used as base image / OS for Edge, Self-Service, Exploratory Environment Nodes, Docker base image</w:t>
            </w:r>
          </w:p>
        </w:tc>
        <w:tc>
          <w:tcPr>
            <w:tcW w:w="3295" w:type="dxa"/>
          </w:tcPr>
          <w:p w14:paraId="22495511" w14:textId="77777777" w:rsidR="00CD28A5" w:rsidRPr="00D44532" w:rsidRDefault="00CD28A5" w:rsidP="002C00C3">
            <w:pPr>
              <w:pStyle w:val="BodyText"/>
              <w:cnfStyle w:val="000000100000" w:firstRow="0" w:lastRow="0" w:firstColumn="0" w:lastColumn="0" w:oddVBand="0" w:evenVBand="0" w:oddHBand="1" w:evenHBand="0" w:firstRowFirstColumn="0" w:firstRowLastColumn="0" w:lastRowFirstColumn="0" w:lastRowLastColumn="0"/>
            </w:pPr>
            <w:r>
              <w:t>One of the leading open-source OS platforms.</w:t>
            </w:r>
          </w:p>
        </w:tc>
      </w:tr>
      <w:tr w:rsidR="00CD28A5" w14:paraId="41DC4E90" w14:textId="77777777" w:rsidTr="00381F74">
        <w:tc>
          <w:tcPr>
            <w:cnfStyle w:val="001000000000" w:firstRow="0" w:lastRow="0" w:firstColumn="1" w:lastColumn="0" w:oddVBand="0" w:evenVBand="0" w:oddHBand="0" w:evenHBand="0" w:firstRowFirstColumn="0" w:firstRowLastColumn="0" w:lastRowFirstColumn="0" w:lastRowLastColumn="0"/>
            <w:tcW w:w="3236" w:type="dxa"/>
          </w:tcPr>
          <w:p w14:paraId="319747B7" w14:textId="77777777" w:rsidR="00CD28A5" w:rsidRPr="00D44532" w:rsidRDefault="00CD28A5" w:rsidP="002C00C3">
            <w:pPr>
              <w:pStyle w:val="BodyText"/>
            </w:pPr>
            <w:r>
              <w:t>Docker</w:t>
            </w:r>
          </w:p>
        </w:tc>
        <w:tc>
          <w:tcPr>
            <w:tcW w:w="2816" w:type="dxa"/>
          </w:tcPr>
          <w:p w14:paraId="13A7020A" w14:textId="1E7D16D6" w:rsidR="00CD28A5" w:rsidRPr="00D44532" w:rsidRDefault="00CD28A5" w:rsidP="002C00C3">
            <w:pPr>
              <w:pStyle w:val="BodyText"/>
              <w:cnfStyle w:val="000000000000" w:firstRow="0" w:lastRow="0" w:firstColumn="0" w:lastColumn="0" w:oddVBand="0" w:evenVBand="0" w:oddHBand="0" w:evenHBand="0" w:firstRowFirstColumn="0" w:firstRowLastColumn="0" w:lastRowFirstColumn="0" w:lastRowLastColumn="0"/>
            </w:pPr>
            <w:r>
              <w:t>Containerization and isolation platform used as container for Initial Setup Package</w:t>
            </w:r>
            <w:del w:id="2127" w:author="Kostiantyn Kudriavtsev" w:date="2016-09-15T16:17:00Z">
              <w:r w:rsidDel="00CA77FF">
                <w:delText>, Self Service Container</w:delText>
              </w:r>
            </w:del>
          </w:p>
        </w:tc>
        <w:tc>
          <w:tcPr>
            <w:tcW w:w="3295" w:type="dxa"/>
          </w:tcPr>
          <w:p w14:paraId="0905E2D9" w14:textId="77777777" w:rsidR="00CD28A5" w:rsidRPr="00D44532" w:rsidRDefault="00CD28A5" w:rsidP="002C00C3">
            <w:pPr>
              <w:pStyle w:val="BodyText"/>
              <w:cnfStyle w:val="000000000000" w:firstRow="0" w:lastRow="0" w:firstColumn="0" w:lastColumn="0" w:oddVBand="0" w:evenVBand="0" w:oddHBand="0" w:evenHBand="0" w:firstRowFirstColumn="0" w:firstRowLastColumn="0" w:lastRowFirstColumn="0" w:lastRowLastColumn="0"/>
              <w:rPr>
                <w:lang w:val="uk-UA"/>
              </w:rPr>
            </w:pPr>
            <w:r>
              <w:t>Open-source web-based platform for data-analytics.</w:t>
            </w:r>
          </w:p>
        </w:tc>
      </w:tr>
      <w:tr w:rsidR="00CD28A5" w14:paraId="184739BF" w14:textId="77777777" w:rsidTr="0038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6" w:type="dxa"/>
          </w:tcPr>
          <w:p w14:paraId="3BBEB8D7" w14:textId="77777777" w:rsidR="00CD28A5" w:rsidRDefault="00CD28A5" w:rsidP="002C00C3">
            <w:pPr>
              <w:pStyle w:val="BodyText"/>
            </w:pPr>
            <w:r>
              <w:t>MongoDB</w:t>
            </w:r>
          </w:p>
        </w:tc>
        <w:tc>
          <w:tcPr>
            <w:tcW w:w="2816" w:type="dxa"/>
          </w:tcPr>
          <w:p w14:paraId="1EC5D15F" w14:textId="77777777" w:rsidR="00CD28A5" w:rsidRDefault="00CD28A5" w:rsidP="002C00C3">
            <w:pPr>
              <w:pStyle w:val="BodyText"/>
              <w:cnfStyle w:val="000000100000" w:firstRow="0" w:lastRow="0" w:firstColumn="0" w:lastColumn="0" w:oddVBand="0" w:evenVBand="0" w:oddHBand="1" w:evenHBand="0" w:firstRowFirstColumn="0" w:firstRowLastColumn="0" w:lastRowFirstColumn="0" w:lastRowLastColumn="0"/>
            </w:pPr>
            <w:r>
              <w:t>Database for Self-Service node.</w:t>
            </w:r>
          </w:p>
        </w:tc>
        <w:tc>
          <w:tcPr>
            <w:tcW w:w="3295" w:type="dxa"/>
          </w:tcPr>
          <w:p w14:paraId="25FDE502" w14:textId="77777777" w:rsidR="00CD28A5" w:rsidRDefault="00CD28A5" w:rsidP="002C00C3">
            <w:pPr>
              <w:pStyle w:val="BodyText"/>
              <w:cnfStyle w:val="000000100000" w:firstRow="0" w:lastRow="0" w:firstColumn="0" w:lastColumn="0" w:oddVBand="0" w:evenVBand="0" w:oddHBand="1" w:evenHBand="0" w:firstRowFirstColumn="0" w:firstRowLastColumn="0" w:lastRowFirstColumn="0" w:lastRowLastColumn="0"/>
            </w:pPr>
          </w:p>
        </w:tc>
      </w:tr>
      <w:tr w:rsidR="00CD28A5" w14:paraId="2B622E17" w14:textId="77777777" w:rsidTr="00381F74">
        <w:tc>
          <w:tcPr>
            <w:cnfStyle w:val="001000000000" w:firstRow="0" w:lastRow="0" w:firstColumn="1" w:lastColumn="0" w:oddVBand="0" w:evenVBand="0" w:oddHBand="0" w:evenHBand="0" w:firstRowFirstColumn="0" w:firstRowLastColumn="0" w:lastRowFirstColumn="0" w:lastRowLastColumn="0"/>
            <w:tcW w:w="3236" w:type="dxa"/>
          </w:tcPr>
          <w:p w14:paraId="7F7F1AD1" w14:textId="77777777" w:rsidR="00CD28A5" w:rsidRDefault="00CD28A5" w:rsidP="002C00C3">
            <w:pPr>
              <w:pStyle w:val="BodyText"/>
            </w:pPr>
            <w:r>
              <w:t xml:space="preserve">Jupyter </w:t>
            </w:r>
            <w:del w:id="2128" w:author="Kostiantyn Kudriavtsev" w:date="2016-09-15T16:17:00Z">
              <w:r w:rsidDel="00CA77FF">
                <w:delText>4.1</w:delText>
              </w:r>
            </w:del>
          </w:p>
        </w:tc>
        <w:tc>
          <w:tcPr>
            <w:tcW w:w="2816" w:type="dxa"/>
          </w:tcPr>
          <w:p w14:paraId="4A34BA3D" w14:textId="77777777" w:rsidR="00CD28A5" w:rsidRDefault="00CD28A5" w:rsidP="002C00C3">
            <w:pPr>
              <w:pStyle w:val="BodyText"/>
              <w:cnfStyle w:val="000000000000" w:firstRow="0" w:lastRow="0" w:firstColumn="0" w:lastColumn="0" w:oddVBand="0" w:evenVBand="0" w:oddHBand="0" w:evenHBand="0" w:firstRowFirstColumn="0" w:firstRowLastColumn="0" w:lastRowFirstColumn="0" w:lastRowLastColumn="0"/>
            </w:pPr>
            <w:r>
              <w:t>Used in exploratory environment as workplace for data scientist.</w:t>
            </w:r>
          </w:p>
        </w:tc>
        <w:tc>
          <w:tcPr>
            <w:tcW w:w="3295" w:type="dxa"/>
          </w:tcPr>
          <w:p w14:paraId="63D988CE" w14:textId="77777777" w:rsidR="00CD28A5" w:rsidRDefault="00CD28A5" w:rsidP="002C00C3">
            <w:pPr>
              <w:pStyle w:val="BodyText"/>
              <w:cnfStyle w:val="000000000000" w:firstRow="0" w:lastRow="0" w:firstColumn="0" w:lastColumn="0" w:oddVBand="0" w:evenVBand="0" w:oddHBand="0" w:evenHBand="0" w:firstRowFirstColumn="0" w:firstRowLastColumn="0" w:lastRowFirstColumn="0" w:lastRowLastColumn="0"/>
            </w:pPr>
            <w:r>
              <w:t>Open-source web-based platform for data-analytics.</w:t>
            </w:r>
          </w:p>
        </w:tc>
      </w:tr>
      <w:tr w:rsidR="00CD28A5" w14:paraId="4D2D2DFC" w14:textId="77777777" w:rsidTr="0038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6" w:type="dxa"/>
          </w:tcPr>
          <w:p w14:paraId="708EE75E" w14:textId="5815B2F2" w:rsidR="00CD28A5" w:rsidRPr="00F4301A" w:rsidRDefault="00CD28A5" w:rsidP="002C00C3">
            <w:pPr>
              <w:pStyle w:val="BodyText"/>
            </w:pPr>
            <w:r>
              <w:t>Apache Spark</w:t>
            </w:r>
            <w:del w:id="2129" w:author="Kostiantyn Kudriavtsev" w:date="2016-09-15T16:17:00Z">
              <w:r w:rsidDel="00CA77FF">
                <w:delText xml:space="preserve"> 1.6.0 (hdInsight, Notebook Server)</w:delText>
              </w:r>
            </w:del>
          </w:p>
        </w:tc>
        <w:tc>
          <w:tcPr>
            <w:tcW w:w="2816" w:type="dxa"/>
          </w:tcPr>
          <w:p w14:paraId="354EF823" w14:textId="77777777" w:rsidR="00CD28A5" w:rsidRPr="00D44532" w:rsidRDefault="00CD28A5" w:rsidP="002C00C3">
            <w:pPr>
              <w:pStyle w:val="BodyText"/>
              <w:cnfStyle w:val="000000100000" w:firstRow="0" w:lastRow="0" w:firstColumn="0" w:lastColumn="0" w:oddVBand="0" w:evenVBand="0" w:oddHBand="1" w:evenHBand="0" w:firstRowFirstColumn="0" w:firstRowLastColumn="0" w:lastRowFirstColumn="0" w:lastRowLastColumn="0"/>
            </w:pPr>
            <w:r>
              <w:t>Data processing engine used in Exploratory environment.</w:t>
            </w:r>
          </w:p>
        </w:tc>
        <w:tc>
          <w:tcPr>
            <w:tcW w:w="3295" w:type="dxa"/>
          </w:tcPr>
          <w:p w14:paraId="31921B47" w14:textId="77777777" w:rsidR="00CD28A5" w:rsidRPr="00D44532" w:rsidRDefault="00CD28A5" w:rsidP="002C00C3">
            <w:pPr>
              <w:pStyle w:val="BodyText"/>
              <w:cnfStyle w:val="000000100000" w:firstRow="0" w:lastRow="0" w:firstColumn="0" w:lastColumn="0" w:oddVBand="0" w:evenVBand="0" w:oddHBand="1" w:evenHBand="0" w:firstRowFirstColumn="0" w:firstRowLastColumn="0" w:lastRowFirstColumn="0" w:lastRowLastColumn="0"/>
            </w:pPr>
            <w:r>
              <w:t>Open-source Big Data batch in-memory data processing platform.</w:t>
            </w:r>
          </w:p>
        </w:tc>
      </w:tr>
      <w:tr w:rsidR="00CD28A5" w:rsidDel="00CA77FF" w14:paraId="5A6CF709" w14:textId="0815C793" w:rsidTr="00381F74">
        <w:trPr>
          <w:del w:id="2130" w:author="Kostiantyn Kudriavtsev" w:date="2016-09-15T16:17:00Z"/>
        </w:trPr>
        <w:tc>
          <w:tcPr>
            <w:cnfStyle w:val="001000000000" w:firstRow="0" w:lastRow="0" w:firstColumn="1" w:lastColumn="0" w:oddVBand="0" w:evenVBand="0" w:oddHBand="0" w:evenHBand="0" w:firstRowFirstColumn="0" w:firstRowLastColumn="0" w:lastRowFirstColumn="0" w:lastRowLastColumn="0"/>
            <w:tcW w:w="3236" w:type="dxa"/>
          </w:tcPr>
          <w:p w14:paraId="594A096B" w14:textId="461A76BC" w:rsidR="00CD28A5" w:rsidRPr="00D44532" w:rsidDel="00CA77FF" w:rsidRDefault="00CD28A5" w:rsidP="002C00C3">
            <w:pPr>
              <w:pStyle w:val="BodyText"/>
              <w:rPr>
                <w:del w:id="2131" w:author="Kostiantyn Kudriavtsev" w:date="2016-09-15T16:17:00Z"/>
              </w:rPr>
              <w:pPrChange w:id="2132" w:author="Paul Gesiak" w:date="2016-09-16T08:45:00Z">
                <w:pPr>
                  <w:pStyle w:val="BodyText"/>
                </w:pPr>
              </w:pPrChange>
            </w:pPr>
            <w:del w:id="2133" w:author="Kostiantyn Kudriavtsev" w:date="2016-09-15T16:17:00Z">
              <w:r w:rsidDel="00CA77FF">
                <w:delText>Anaconda (Python 2.7)</w:delText>
              </w:r>
            </w:del>
          </w:p>
        </w:tc>
        <w:tc>
          <w:tcPr>
            <w:tcW w:w="2816" w:type="dxa"/>
          </w:tcPr>
          <w:p w14:paraId="085824CB" w14:textId="42F99E11" w:rsidR="00CD28A5" w:rsidRPr="00D44532" w:rsidDel="00CA77FF" w:rsidRDefault="00CD28A5" w:rsidP="002C00C3">
            <w:pPr>
              <w:pStyle w:val="BodyText"/>
              <w:cnfStyle w:val="000000000000" w:firstRow="0" w:lastRow="0" w:firstColumn="0" w:lastColumn="0" w:oddVBand="0" w:evenVBand="0" w:oddHBand="0" w:evenHBand="0" w:firstRowFirstColumn="0" w:firstRowLastColumn="0" w:lastRowFirstColumn="0" w:lastRowLastColumn="0"/>
              <w:rPr>
                <w:del w:id="2134" w:author="Kostiantyn Kudriavtsev" w:date="2016-09-15T16:17:00Z"/>
              </w:rPr>
              <w:pPrChange w:id="2135" w:author="Paul Gesiak" w:date="2016-09-16T08:45:00Z">
                <w:pPr>
                  <w:pStyle w:val="BodyText"/>
                  <w:cnfStyle w:val="000000000000" w:firstRow="0" w:lastRow="0" w:firstColumn="0" w:lastColumn="0" w:oddVBand="0" w:evenVBand="0" w:oddHBand="0" w:evenHBand="0" w:firstRowFirstColumn="0" w:firstRowLastColumn="0" w:lastRowFirstColumn="0" w:lastRowLastColumn="0"/>
                </w:pPr>
              </w:pPrChange>
            </w:pPr>
            <w:del w:id="2136" w:author="Kostiantyn Kudriavtsev" w:date="2016-09-15T16:17:00Z">
              <w:r w:rsidDel="00CA77FF">
                <w:delText>Used in exploratory environment in Jupyter.</w:delText>
              </w:r>
            </w:del>
          </w:p>
        </w:tc>
        <w:tc>
          <w:tcPr>
            <w:tcW w:w="3295" w:type="dxa"/>
          </w:tcPr>
          <w:p w14:paraId="388827D5" w14:textId="49FCF37C" w:rsidR="00CD28A5" w:rsidRPr="00D44532" w:rsidDel="00CA77FF" w:rsidRDefault="00CD28A5" w:rsidP="002C00C3">
            <w:pPr>
              <w:pStyle w:val="BodyText"/>
              <w:cnfStyle w:val="000000000000" w:firstRow="0" w:lastRow="0" w:firstColumn="0" w:lastColumn="0" w:oddVBand="0" w:evenVBand="0" w:oddHBand="0" w:evenHBand="0" w:firstRowFirstColumn="0" w:firstRowLastColumn="0" w:lastRowFirstColumn="0" w:lastRowLastColumn="0"/>
              <w:rPr>
                <w:del w:id="2137" w:author="Kostiantyn Kudriavtsev" w:date="2016-09-15T16:17:00Z"/>
              </w:rPr>
              <w:pPrChange w:id="2138" w:author="Paul Gesiak" w:date="2016-09-16T08:45:00Z">
                <w:pPr>
                  <w:pStyle w:val="BodyText"/>
                  <w:cnfStyle w:val="000000000000" w:firstRow="0" w:lastRow="0" w:firstColumn="0" w:lastColumn="0" w:oddVBand="0" w:evenVBand="0" w:oddHBand="0" w:evenHBand="0" w:firstRowFirstColumn="0" w:firstRowLastColumn="0" w:lastRowFirstColumn="0" w:lastRowLastColumn="0"/>
                </w:pPr>
              </w:pPrChange>
            </w:pPr>
            <w:del w:id="2139" w:author="Kostiantyn Kudriavtsev" w:date="2016-09-15T16:17:00Z">
              <w:r w:rsidDel="00CA77FF">
                <w:delText>Open-source Data Science Platform</w:delText>
              </w:r>
            </w:del>
          </w:p>
        </w:tc>
      </w:tr>
      <w:tr w:rsidR="00212C29" w:rsidDel="00CA77FF" w14:paraId="06178300" w14:textId="06DB3D1E" w:rsidTr="00381F74">
        <w:trPr>
          <w:cnfStyle w:val="000000100000" w:firstRow="0" w:lastRow="0" w:firstColumn="0" w:lastColumn="0" w:oddVBand="0" w:evenVBand="0" w:oddHBand="1" w:evenHBand="0" w:firstRowFirstColumn="0" w:firstRowLastColumn="0" w:lastRowFirstColumn="0" w:lastRowLastColumn="0"/>
          <w:del w:id="2140" w:author="Kostiantyn Kudriavtsev" w:date="2016-09-15T16:17:00Z"/>
        </w:trPr>
        <w:tc>
          <w:tcPr>
            <w:cnfStyle w:val="001000000000" w:firstRow="0" w:lastRow="0" w:firstColumn="1" w:lastColumn="0" w:oddVBand="0" w:evenVBand="0" w:oddHBand="0" w:evenHBand="0" w:firstRowFirstColumn="0" w:firstRowLastColumn="0" w:lastRowFirstColumn="0" w:lastRowLastColumn="0"/>
            <w:tcW w:w="3236" w:type="dxa"/>
          </w:tcPr>
          <w:p w14:paraId="214DFA40" w14:textId="0D2610E4" w:rsidR="00CD28A5" w:rsidRPr="00D44532" w:rsidDel="00CA77FF" w:rsidRDefault="00CD28A5" w:rsidP="002C00C3">
            <w:pPr>
              <w:pStyle w:val="BodyText"/>
              <w:rPr>
                <w:del w:id="2141" w:author="Kostiantyn Kudriavtsev" w:date="2016-09-15T16:17:00Z"/>
              </w:rPr>
              <w:pPrChange w:id="2142" w:author="Paul Gesiak" w:date="2016-09-16T08:45:00Z">
                <w:pPr>
                  <w:pStyle w:val="BodyText"/>
                </w:pPr>
              </w:pPrChange>
            </w:pPr>
            <w:del w:id="2143" w:author="Kostiantyn Kudriavtsev" w:date="2016-09-15T16:17:00Z">
              <w:r w:rsidRPr="00A5596D" w:rsidDel="00CA77FF">
                <w:rPr>
                  <w:strike/>
                </w:rPr>
                <w:delText>nGinx</w:delText>
              </w:r>
              <w:r w:rsidDel="00CA77FF">
                <w:delText xml:space="preserve"> 1.11.1 Community Edition</w:delText>
              </w:r>
            </w:del>
          </w:p>
        </w:tc>
        <w:tc>
          <w:tcPr>
            <w:tcW w:w="2816" w:type="dxa"/>
          </w:tcPr>
          <w:p w14:paraId="478624E5" w14:textId="773C7C2D" w:rsidR="00CD28A5" w:rsidRPr="00AE6945" w:rsidDel="00CA77FF" w:rsidRDefault="00CD28A5" w:rsidP="002C00C3">
            <w:pPr>
              <w:pStyle w:val="BodyText"/>
              <w:cnfStyle w:val="000000100000" w:firstRow="0" w:lastRow="0" w:firstColumn="0" w:lastColumn="0" w:oddVBand="0" w:evenVBand="0" w:oddHBand="1" w:evenHBand="0" w:firstRowFirstColumn="0" w:firstRowLastColumn="0" w:lastRowFirstColumn="0" w:lastRowLastColumn="0"/>
              <w:rPr>
                <w:del w:id="2144" w:author="Kostiantyn Kudriavtsev" w:date="2016-09-15T16:17:00Z"/>
              </w:rPr>
              <w:pPrChange w:id="2145" w:author="Paul Gesiak" w:date="2016-09-16T08:45:00Z">
                <w:pPr>
                  <w:pStyle w:val="BodyText"/>
                  <w:cnfStyle w:val="000000100000" w:firstRow="0" w:lastRow="0" w:firstColumn="0" w:lastColumn="0" w:oddVBand="0" w:evenVBand="0" w:oddHBand="1" w:evenHBand="0" w:firstRowFirstColumn="0" w:firstRowLastColumn="0" w:lastRowFirstColumn="0" w:lastRowLastColumn="0"/>
                </w:pPr>
              </w:pPrChange>
            </w:pPr>
            <w:del w:id="2146" w:author="Kostiantyn Kudriavtsev" w:date="2016-09-15T16:17:00Z">
              <w:r w:rsidDel="00CA77FF">
                <w:delText>Reverse Proxy for Data Science Toolbox.</w:delText>
              </w:r>
            </w:del>
          </w:p>
        </w:tc>
        <w:tc>
          <w:tcPr>
            <w:tcW w:w="3295" w:type="dxa"/>
          </w:tcPr>
          <w:p w14:paraId="00422F26" w14:textId="7935250C" w:rsidR="00CD28A5" w:rsidRPr="00D44532" w:rsidDel="00CA77FF" w:rsidRDefault="00CD28A5" w:rsidP="002C00C3">
            <w:pPr>
              <w:pStyle w:val="BodyText"/>
              <w:cnfStyle w:val="000000100000" w:firstRow="0" w:lastRow="0" w:firstColumn="0" w:lastColumn="0" w:oddVBand="0" w:evenVBand="0" w:oddHBand="1" w:evenHBand="0" w:firstRowFirstColumn="0" w:firstRowLastColumn="0" w:lastRowFirstColumn="0" w:lastRowLastColumn="0"/>
              <w:rPr>
                <w:del w:id="2147" w:author="Kostiantyn Kudriavtsev" w:date="2016-09-15T16:17:00Z"/>
              </w:rPr>
              <w:pPrChange w:id="2148" w:author="Paul Gesiak" w:date="2016-09-16T08:45:00Z">
                <w:pPr>
                  <w:pStyle w:val="BodyText"/>
                  <w:cnfStyle w:val="000000100000" w:firstRow="0" w:lastRow="0" w:firstColumn="0" w:lastColumn="0" w:oddVBand="0" w:evenVBand="0" w:oddHBand="1" w:evenHBand="0" w:firstRowFirstColumn="0" w:firstRowLastColumn="0" w:lastRowFirstColumn="0" w:lastRowLastColumn="0"/>
                </w:pPr>
              </w:pPrChange>
            </w:pPr>
            <w:del w:id="2149" w:author="Kostiantyn Kudriavtsev" w:date="2016-09-15T16:17:00Z">
              <w:r w:rsidDel="00CA77FF">
                <w:delText>Open-source reverse proxy.</w:delText>
              </w:r>
            </w:del>
          </w:p>
        </w:tc>
      </w:tr>
      <w:tr w:rsidR="00212C29" w:rsidDel="00CA77FF" w14:paraId="55B193F5" w14:textId="77777777" w:rsidTr="00381F74">
        <w:trPr>
          <w:del w:id="2150" w:author="Kostiantyn Kudriavtsev" w:date="2016-09-15T16:17:00Z"/>
        </w:trPr>
        <w:tc>
          <w:tcPr>
            <w:cnfStyle w:val="001000000000" w:firstRow="0" w:lastRow="0" w:firstColumn="1" w:lastColumn="0" w:oddVBand="0" w:evenVBand="0" w:oddHBand="0" w:evenHBand="0" w:firstRowFirstColumn="0" w:firstRowLastColumn="0" w:lastRowFirstColumn="0" w:lastRowLastColumn="0"/>
            <w:tcW w:w="3236" w:type="dxa"/>
          </w:tcPr>
          <w:p w14:paraId="4F094156" w14:textId="3D379777" w:rsidR="00CD28A5" w:rsidRPr="00D44532" w:rsidDel="00CA77FF" w:rsidRDefault="00CD28A5" w:rsidP="002C00C3">
            <w:pPr>
              <w:pStyle w:val="BodyText"/>
              <w:rPr>
                <w:del w:id="2151" w:author="Kostiantyn Kudriavtsev" w:date="2016-09-15T16:17:00Z"/>
              </w:rPr>
              <w:pPrChange w:id="2152" w:author="Paul Gesiak" w:date="2016-09-16T08:45:00Z">
                <w:pPr>
                  <w:pStyle w:val="BodyText"/>
                </w:pPr>
              </w:pPrChange>
            </w:pPr>
            <w:del w:id="2153" w:author="Kostiantyn Kudriavtsev" w:date="2016-09-15T16:17:00Z">
              <w:r w:rsidDel="00CA77FF">
                <w:delText>MLLib 1.5.1</w:delText>
              </w:r>
            </w:del>
          </w:p>
        </w:tc>
        <w:tc>
          <w:tcPr>
            <w:tcW w:w="2816" w:type="dxa"/>
          </w:tcPr>
          <w:p w14:paraId="311C5A25" w14:textId="449DC540" w:rsidR="00CD28A5" w:rsidDel="00CA77FF" w:rsidRDefault="00CD28A5" w:rsidP="002C00C3">
            <w:pPr>
              <w:pStyle w:val="BodyText"/>
              <w:cnfStyle w:val="000000000000" w:firstRow="0" w:lastRow="0" w:firstColumn="0" w:lastColumn="0" w:oddVBand="0" w:evenVBand="0" w:oddHBand="0" w:evenHBand="0" w:firstRowFirstColumn="0" w:firstRowLastColumn="0" w:lastRowFirstColumn="0" w:lastRowLastColumn="0"/>
              <w:rPr>
                <w:del w:id="2154" w:author="Kostiantyn Kudriavtsev" w:date="2016-09-15T16:17:00Z"/>
              </w:rPr>
              <w:pPrChange w:id="2155" w:author="Paul Gesiak" w:date="2016-09-16T08:45:00Z">
                <w:pPr>
                  <w:pStyle w:val="BodyText"/>
                  <w:cnfStyle w:val="000000000000" w:firstRow="0" w:lastRow="0" w:firstColumn="0" w:lastColumn="0" w:oddVBand="0" w:evenVBand="0" w:oddHBand="0" w:evenHBand="0" w:firstRowFirstColumn="0" w:firstRowLastColumn="0" w:lastRowFirstColumn="0" w:lastRowLastColumn="0"/>
                </w:pPr>
              </w:pPrChange>
            </w:pPr>
            <w:del w:id="2156" w:author="Kostiantyn Kudriavtsev" w:date="2016-09-15T16:17:00Z">
              <w:r w:rsidDel="00CA77FF">
                <w:delText>Visualization library for Jupyter.</w:delText>
              </w:r>
            </w:del>
          </w:p>
        </w:tc>
        <w:tc>
          <w:tcPr>
            <w:tcW w:w="3295" w:type="dxa"/>
          </w:tcPr>
          <w:p w14:paraId="27BAFF3B" w14:textId="22A25CD6" w:rsidR="00CD28A5" w:rsidRPr="00D44532" w:rsidDel="00CA77FF" w:rsidRDefault="00CD28A5" w:rsidP="002C00C3">
            <w:pPr>
              <w:pStyle w:val="BodyText"/>
              <w:cnfStyle w:val="000000000000" w:firstRow="0" w:lastRow="0" w:firstColumn="0" w:lastColumn="0" w:oddVBand="0" w:evenVBand="0" w:oddHBand="0" w:evenHBand="0" w:firstRowFirstColumn="0" w:firstRowLastColumn="0" w:lastRowFirstColumn="0" w:lastRowLastColumn="0"/>
              <w:rPr>
                <w:del w:id="2157" w:author="Kostiantyn Kudriavtsev" w:date="2016-09-15T16:17:00Z"/>
              </w:rPr>
              <w:pPrChange w:id="2158" w:author="Paul Gesiak" w:date="2016-09-16T08:45:00Z">
                <w:pPr>
                  <w:pStyle w:val="BodyText"/>
                  <w:cnfStyle w:val="000000000000" w:firstRow="0" w:lastRow="0" w:firstColumn="0" w:lastColumn="0" w:oddVBand="0" w:evenVBand="0" w:oddHBand="0" w:evenHBand="0" w:firstRowFirstColumn="0" w:firstRowLastColumn="0" w:lastRowFirstColumn="0" w:lastRowLastColumn="0"/>
                </w:pPr>
              </w:pPrChange>
            </w:pPr>
            <w:del w:id="2159" w:author="Kostiantyn Kudriavtsev" w:date="2016-09-15T16:17:00Z">
              <w:r w:rsidDel="00CA77FF">
                <w:delText>OpenSource python-based visualization library.</w:delText>
              </w:r>
            </w:del>
          </w:p>
        </w:tc>
      </w:tr>
      <w:tr w:rsidR="00212C29" w:rsidDel="00CA77FF" w14:paraId="05EA41AC" w14:textId="77777777" w:rsidTr="00381F74">
        <w:trPr>
          <w:cnfStyle w:val="000000100000" w:firstRow="0" w:lastRow="0" w:firstColumn="0" w:lastColumn="0" w:oddVBand="0" w:evenVBand="0" w:oddHBand="1" w:evenHBand="0" w:firstRowFirstColumn="0" w:firstRowLastColumn="0" w:lastRowFirstColumn="0" w:lastRowLastColumn="0"/>
          <w:del w:id="2160" w:author="Kostiantyn Kudriavtsev" w:date="2016-09-15T16:17:00Z"/>
        </w:trPr>
        <w:tc>
          <w:tcPr>
            <w:cnfStyle w:val="001000000000" w:firstRow="0" w:lastRow="0" w:firstColumn="1" w:lastColumn="0" w:oddVBand="0" w:evenVBand="0" w:oddHBand="0" w:evenHBand="0" w:firstRowFirstColumn="0" w:firstRowLastColumn="0" w:lastRowFirstColumn="0" w:lastRowLastColumn="0"/>
            <w:tcW w:w="3236" w:type="dxa"/>
          </w:tcPr>
          <w:p w14:paraId="28573581" w14:textId="561EFEEF" w:rsidR="00CD28A5" w:rsidDel="00CA77FF" w:rsidRDefault="00CD28A5" w:rsidP="002C00C3">
            <w:pPr>
              <w:pStyle w:val="BodyText"/>
              <w:rPr>
                <w:del w:id="2161" w:author="Kostiantyn Kudriavtsev" w:date="2016-09-15T16:17:00Z"/>
              </w:rPr>
              <w:pPrChange w:id="2162" w:author="Paul Gesiak" w:date="2016-09-16T08:45:00Z">
                <w:pPr>
                  <w:pStyle w:val="BodyText"/>
                </w:pPr>
              </w:pPrChange>
            </w:pPr>
            <w:del w:id="2163" w:author="Kostiantyn Kudriavtsev" w:date="2016-09-15T16:17:00Z">
              <w:r w:rsidDel="00CA77FF">
                <w:delText>PANDAS 0.18.1.</w:delText>
              </w:r>
            </w:del>
          </w:p>
        </w:tc>
        <w:tc>
          <w:tcPr>
            <w:tcW w:w="2816" w:type="dxa"/>
          </w:tcPr>
          <w:p w14:paraId="34AC5EEB" w14:textId="6364BD70" w:rsidR="00CD28A5" w:rsidDel="00CA77FF" w:rsidRDefault="00CD28A5" w:rsidP="002C00C3">
            <w:pPr>
              <w:pStyle w:val="BodyText"/>
              <w:cnfStyle w:val="000000100000" w:firstRow="0" w:lastRow="0" w:firstColumn="0" w:lastColumn="0" w:oddVBand="0" w:evenVBand="0" w:oddHBand="1" w:evenHBand="0" w:firstRowFirstColumn="0" w:firstRowLastColumn="0" w:lastRowFirstColumn="0" w:lastRowLastColumn="0"/>
              <w:rPr>
                <w:del w:id="2164" w:author="Kostiantyn Kudriavtsev" w:date="2016-09-15T16:17:00Z"/>
              </w:rPr>
              <w:pPrChange w:id="2165" w:author="Paul Gesiak" w:date="2016-09-16T08:45:00Z">
                <w:pPr>
                  <w:pStyle w:val="BodyText"/>
                  <w:cnfStyle w:val="000000100000" w:firstRow="0" w:lastRow="0" w:firstColumn="0" w:lastColumn="0" w:oddVBand="0" w:evenVBand="0" w:oddHBand="1" w:evenHBand="0" w:firstRowFirstColumn="0" w:firstRowLastColumn="0" w:lastRowFirstColumn="0" w:lastRowLastColumn="0"/>
                </w:pPr>
              </w:pPrChange>
            </w:pPr>
            <w:del w:id="2166" w:author="Kostiantyn Kudriavtsev" w:date="2016-09-15T16:17:00Z">
              <w:r w:rsidDel="00CA77FF">
                <w:delText>Data analysis toolkit.</w:delText>
              </w:r>
            </w:del>
          </w:p>
        </w:tc>
        <w:tc>
          <w:tcPr>
            <w:tcW w:w="3295" w:type="dxa"/>
          </w:tcPr>
          <w:p w14:paraId="53C23B08" w14:textId="0C9644C0" w:rsidR="00CD28A5" w:rsidRPr="003840FD" w:rsidDel="00CA77FF" w:rsidRDefault="00CD28A5" w:rsidP="002C00C3">
            <w:pPr>
              <w:pStyle w:val="BodyText"/>
              <w:cnfStyle w:val="000000100000" w:firstRow="0" w:lastRow="0" w:firstColumn="0" w:lastColumn="0" w:oddVBand="0" w:evenVBand="0" w:oddHBand="1" w:evenHBand="0" w:firstRowFirstColumn="0" w:firstRowLastColumn="0" w:lastRowFirstColumn="0" w:lastRowLastColumn="0"/>
              <w:rPr>
                <w:del w:id="2167" w:author="Kostiantyn Kudriavtsev" w:date="2016-09-15T16:17:00Z"/>
              </w:rPr>
              <w:pPrChange w:id="2168" w:author="Paul Gesiak" w:date="2016-09-16T08:45:00Z">
                <w:pPr>
                  <w:pStyle w:val="BodyText"/>
                  <w:cnfStyle w:val="000000100000" w:firstRow="0" w:lastRow="0" w:firstColumn="0" w:lastColumn="0" w:oddVBand="0" w:evenVBand="0" w:oddHBand="1" w:evenHBand="0" w:firstRowFirstColumn="0" w:firstRowLastColumn="0" w:lastRowFirstColumn="0" w:lastRowLastColumn="0"/>
                </w:pPr>
              </w:pPrChange>
            </w:pPr>
            <w:del w:id="2169" w:author="Kostiantyn Kudriavtsev" w:date="2016-09-15T16:17:00Z">
              <w:r w:rsidDel="00CA77FF">
                <w:delText>OpenSource python-based analysis toolkit for working with relational and labeled data.</w:delText>
              </w:r>
            </w:del>
          </w:p>
        </w:tc>
      </w:tr>
      <w:tr w:rsidR="00212C29" w:rsidDel="00CA77FF" w14:paraId="0AF32FC3" w14:textId="77777777" w:rsidTr="00381F74">
        <w:trPr>
          <w:del w:id="2170" w:author="Kostiantyn Kudriavtsev" w:date="2016-09-15T16:17:00Z"/>
        </w:trPr>
        <w:tc>
          <w:tcPr>
            <w:cnfStyle w:val="001000000000" w:firstRow="0" w:lastRow="0" w:firstColumn="1" w:lastColumn="0" w:oddVBand="0" w:evenVBand="0" w:oddHBand="0" w:evenHBand="0" w:firstRowFirstColumn="0" w:firstRowLastColumn="0" w:lastRowFirstColumn="0" w:lastRowLastColumn="0"/>
            <w:tcW w:w="3236" w:type="dxa"/>
          </w:tcPr>
          <w:p w14:paraId="3365DCB2" w14:textId="3259B891" w:rsidR="00CD28A5" w:rsidDel="00CA77FF" w:rsidRDefault="00CD28A5" w:rsidP="002C00C3">
            <w:pPr>
              <w:pStyle w:val="BodyText"/>
              <w:rPr>
                <w:del w:id="2171" w:author="Kostiantyn Kudriavtsev" w:date="2016-09-15T16:17:00Z"/>
              </w:rPr>
              <w:pPrChange w:id="2172" w:author="Paul Gesiak" w:date="2016-09-16T08:45:00Z">
                <w:pPr>
                  <w:pStyle w:val="BodyText"/>
                </w:pPr>
              </w:pPrChange>
            </w:pPr>
            <w:del w:id="2173" w:author="Kostiantyn Kudriavtsev" w:date="2016-09-15T16:17:00Z">
              <w:r w:rsidDel="00CA77FF">
                <w:delText>Scala Kernel for Jupyter</w:delText>
              </w:r>
            </w:del>
          </w:p>
        </w:tc>
        <w:tc>
          <w:tcPr>
            <w:tcW w:w="2816" w:type="dxa"/>
          </w:tcPr>
          <w:p w14:paraId="65D079FE" w14:textId="24A464A1" w:rsidR="00CD28A5" w:rsidDel="00CA77FF" w:rsidRDefault="00CD28A5" w:rsidP="002C00C3">
            <w:pPr>
              <w:pStyle w:val="BodyText"/>
              <w:cnfStyle w:val="000000000000" w:firstRow="0" w:lastRow="0" w:firstColumn="0" w:lastColumn="0" w:oddVBand="0" w:evenVBand="0" w:oddHBand="0" w:evenHBand="0" w:firstRowFirstColumn="0" w:firstRowLastColumn="0" w:lastRowFirstColumn="0" w:lastRowLastColumn="0"/>
              <w:rPr>
                <w:del w:id="2174" w:author="Kostiantyn Kudriavtsev" w:date="2016-09-15T16:17:00Z"/>
              </w:rPr>
              <w:pPrChange w:id="2175" w:author="Paul Gesiak" w:date="2016-09-16T08:45:00Z">
                <w:pPr>
                  <w:pStyle w:val="BodyText"/>
                  <w:cnfStyle w:val="000000000000" w:firstRow="0" w:lastRow="0" w:firstColumn="0" w:lastColumn="0" w:oddVBand="0" w:evenVBand="0" w:oddHBand="0" w:evenHBand="0" w:firstRowFirstColumn="0" w:firstRowLastColumn="0" w:lastRowFirstColumn="0" w:lastRowLastColumn="0"/>
                </w:pPr>
              </w:pPrChange>
            </w:pPr>
            <w:del w:id="2176" w:author="Kostiantyn Kudriavtsev" w:date="2016-09-15T16:17:00Z">
              <w:r w:rsidDel="00CA77FF">
                <w:delText>Used in exploratory environment for implementation of data science scripts in Scala.</w:delText>
              </w:r>
            </w:del>
          </w:p>
        </w:tc>
        <w:tc>
          <w:tcPr>
            <w:tcW w:w="3295" w:type="dxa"/>
          </w:tcPr>
          <w:p w14:paraId="09E5039B" w14:textId="306022A9" w:rsidR="00CD28A5" w:rsidDel="00CA77FF" w:rsidRDefault="00CD28A5" w:rsidP="002C00C3">
            <w:pPr>
              <w:pStyle w:val="BodyText"/>
              <w:cnfStyle w:val="000000000000" w:firstRow="0" w:lastRow="0" w:firstColumn="0" w:lastColumn="0" w:oddVBand="0" w:evenVBand="0" w:oddHBand="0" w:evenHBand="0" w:firstRowFirstColumn="0" w:firstRowLastColumn="0" w:lastRowFirstColumn="0" w:lastRowLastColumn="0"/>
              <w:rPr>
                <w:del w:id="2177" w:author="Kostiantyn Kudriavtsev" w:date="2016-09-15T16:17:00Z"/>
              </w:rPr>
              <w:pPrChange w:id="2178" w:author="Paul Gesiak" w:date="2016-09-16T08:45:00Z">
                <w:pPr>
                  <w:pStyle w:val="BodyText"/>
                  <w:cnfStyle w:val="000000000000" w:firstRow="0" w:lastRow="0" w:firstColumn="0" w:lastColumn="0" w:oddVBand="0" w:evenVBand="0" w:oddHBand="0" w:evenHBand="0" w:firstRowFirstColumn="0" w:firstRowLastColumn="0" w:lastRowFirstColumn="0" w:lastRowLastColumn="0"/>
                </w:pPr>
              </w:pPrChange>
            </w:pPr>
            <w:del w:id="2179" w:author="Kostiantyn Kudriavtsev" w:date="2016-09-15T16:17:00Z">
              <w:r w:rsidDel="00CA77FF">
                <w:delText>Functional language based on JVM.</w:delText>
              </w:r>
            </w:del>
          </w:p>
        </w:tc>
      </w:tr>
      <w:tr w:rsidR="002C00C3" w:rsidDel="00CA77FF" w14:paraId="21F0315A" w14:textId="77777777" w:rsidTr="00381F74">
        <w:trPr>
          <w:cnfStyle w:val="000000100000" w:firstRow="0" w:lastRow="0" w:firstColumn="0" w:lastColumn="0" w:oddVBand="0" w:evenVBand="0" w:oddHBand="1" w:evenHBand="0" w:firstRowFirstColumn="0" w:firstRowLastColumn="0" w:lastRowFirstColumn="0" w:lastRowLastColumn="0"/>
          <w:del w:id="2180" w:author="Kostiantyn Kudriavtsev" w:date="2016-09-15T16:17:00Z"/>
        </w:trPr>
        <w:tc>
          <w:tcPr>
            <w:cnfStyle w:val="001000000000" w:firstRow="0" w:lastRow="0" w:firstColumn="1" w:lastColumn="0" w:oddVBand="0" w:evenVBand="0" w:oddHBand="0" w:evenHBand="0" w:firstRowFirstColumn="0" w:firstRowLastColumn="0" w:lastRowFirstColumn="0" w:lastRowLastColumn="0"/>
            <w:tcW w:w="3236" w:type="dxa"/>
          </w:tcPr>
          <w:p w14:paraId="62D69465" w14:textId="4F2FCF5E" w:rsidR="00CD28A5" w:rsidRPr="009B71BA" w:rsidDel="00CA77FF" w:rsidRDefault="00CD28A5" w:rsidP="002C00C3">
            <w:pPr>
              <w:pStyle w:val="BodyText"/>
              <w:rPr>
                <w:del w:id="2181" w:author="Kostiantyn Kudriavtsev" w:date="2016-09-15T16:17:00Z"/>
              </w:rPr>
              <w:pPrChange w:id="2182" w:author="Paul Gesiak" w:date="2016-09-16T08:45:00Z">
                <w:pPr>
                  <w:pStyle w:val="BodyText"/>
                </w:pPr>
              </w:pPrChange>
            </w:pPr>
            <w:del w:id="2183" w:author="Kostiantyn Kudriavtsev" w:date="2016-09-15T16:17:00Z">
              <w:r w:rsidDel="00CA77FF">
                <w:delText>Breeze, Wisp</w:delText>
              </w:r>
            </w:del>
          </w:p>
        </w:tc>
        <w:tc>
          <w:tcPr>
            <w:tcW w:w="2816" w:type="dxa"/>
          </w:tcPr>
          <w:p w14:paraId="5D07D1EA" w14:textId="5F83F68B" w:rsidR="00CD28A5" w:rsidDel="00CA77FF" w:rsidRDefault="00CD28A5" w:rsidP="002C00C3">
            <w:pPr>
              <w:pStyle w:val="BodyText"/>
              <w:cnfStyle w:val="000000100000" w:firstRow="0" w:lastRow="0" w:firstColumn="0" w:lastColumn="0" w:oddVBand="0" w:evenVBand="0" w:oddHBand="1" w:evenHBand="0" w:firstRowFirstColumn="0" w:firstRowLastColumn="0" w:lastRowFirstColumn="0" w:lastRowLastColumn="0"/>
              <w:rPr>
                <w:del w:id="2184" w:author="Kostiantyn Kudriavtsev" w:date="2016-09-15T16:17:00Z"/>
              </w:rPr>
              <w:pPrChange w:id="2185" w:author="Paul Gesiak" w:date="2016-09-16T08:45:00Z">
                <w:pPr>
                  <w:pStyle w:val="BodyText"/>
                  <w:cnfStyle w:val="000000100000" w:firstRow="0" w:lastRow="0" w:firstColumn="0" w:lastColumn="0" w:oddVBand="0" w:evenVBand="0" w:oddHBand="1" w:evenHBand="0" w:firstRowFirstColumn="0" w:firstRowLastColumn="0" w:lastRowFirstColumn="0" w:lastRowLastColumn="0"/>
                </w:pPr>
              </w:pPrChange>
            </w:pPr>
            <w:del w:id="2186" w:author="Kostiantyn Kudriavtsev" w:date="2016-09-15T16:17:00Z">
              <w:r w:rsidDel="00CA77FF">
                <w:delText>Scala-based visualization frameworks for Jupyter.</w:delText>
              </w:r>
            </w:del>
          </w:p>
        </w:tc>
        <w:tc>
          <w:tcPr>
            <w:tcW w:w="3295" w:type="dxa"/>
          </w:tcPr>
          <w:p w14:paraId="100CD514" w14:textId="6496146D" w:rsidR="00CD28A5" w:rsidDel="00CA77FF" w:rsidRDefault="00CD28A5" w:rsidP="002C00C3">
            <w:pPr>
              <w:pStyle w:val="BodyText"/>
              <w:cnfStyle w:val="000000100000" w:firstRow="0" w:lastRow="0" w:firstColumn="0" w:lastColumn="0" w:oddVBand="0" w:evenVBand="0" w:oddHBand="1" w:evenHBand="0" w:firstRowFirstColumn="0" w:firstRowLastColumn="0" w:lastRowFirstColumn="0" w:lastRowLastColumn="0"/>
              <w:rPr>
                <w:del w:id="2187" w:author="Kostiantyn Kudriavtsev" w:date="2016-09-15T16:17:00Z"/>
              </w:rPr>
              <w:pPrChange w:id="2188" w:author="Paul Gesiak" w:date="2016-09-16T08:45:00Z">
                <w:pPr>
                  <w:pStyle w:val="BodyText"/>
                  <w:cnfStyle w:val="000000100000" w:firstRow="0" w:lastRow="0" w:firstColumn="0" w:lastColumn="0" w:oddVBand="0" w:evenVBand="0" w:oddHBand="1" w:evenHBand="0" w:firstRowFirstColumn="0" w:firstRowLastColumn="0" w:lastRowFirstColumn="0" w:lastRowLastColumn="0"/>
                </w:pPr>
              </w:pPrChange>
            </w:pPr>
          </w:p>
        </w:tc>
      </w:tr>
      <w:tr w:rsidR="00CD28A5" w14:paraId="7F79795B" w14:textId="77777777" w:rsidTr="00381F74">
        <w:tc>
          <w:tcPr>
            <w:cnfStyle w:val="001000000000" w:firstRow="0" w:lastRow="0" w:firstColumn="1" w:lastColumn="0" w:oddVBand="0" w:evenVBand="0" w:oddHBand="0" w:evenHBand="0" w:firstRowFirstColumn="0" w:firstRowLastColumn="0" w:lastRowFirstColumn="0" w:lastRowLastColumn="0"/>
            <w:tcW w:w="3236" w:type="dxa"/>
          </w:tcPr>
          <w:p w14:paraId="42FEED4C" w14:textId="77777777" w:rsidR="00CD28A5" w:rsidRDefault="00CD28A5" w:rsidP="002C00C3">
            <w:pPr>
              <w:pStyle w:val="BodyText"/>
            </w:pPr>
            <w:r>
              <w:t xml:space="preserve">Python, </w:t>
            </w:r>
            <w:proofErr w:type="spellStart"/>
            <w:r>
              <w:t>Boto</w:t>
            </w:r>
            <w:proofErr w:type="spellEnd"/>
          </w:p>
        </w:tc>
        <w:tc>
          <w:tcPr>
            <w:tcW w:w="2816" w:type="dxa"/>
          </w:tcPr>
          <w:p w14:paraId="48E26356" w14:textId="77777777" w:rsidR="00CD28A5" w:rsidRDefault="00CD28A5" w:rsidP="002C00C3">
            <w:pPr>
              <w:pStyle w:val="BodyText"/>
              <w:cnfStyle w:val="000000000000" w:firstRow="0" w:lastRow="0" w:firstColumn="0" w:lastColumn="0" w:oddVBand="0" w:evenVBand="0" w:oddHBand="0" w:evenHBand="0" w:firstRowFirstColumn="0" w:firstRowLastColumn="0" w:lastRowFirstColumn="0" w:lastRowLastColumn="0"/>
            </w:pPr>
            <w:r>
              <w:t>Environment preparation scripts.</w:t>
            </w:r>
          </w:p>
        </w:tc>
        <w:tc>
          <w:tcPr>
            <w:tcW w:w="3295" w:type="dxa"/>
          </w:tcPr>
          <w:p w14:paraId="3009B535" w14:textId="77777777" w:rsidR="00CD28A5" w:rsidRDefault="00CD28A5" w:rsidP="002C00C3">
            <w:pPr>
              <w:pStyle w:val="BodyText"/>
              <w:cnfStyle w:val="000000000000" w:firstRow="0" w:lastRow="0" w:firstColumn="0" w:lastColumn="0" w:oddVBand="0" w:evenVBand="0" w:oddHBand="0" w:evenHBand="0" w:firstRowFirstColumn="0" w:firstRowLastColumn="0" w:lastRowFirstColumn="0" w:lastRowLastColumn="0"/>
            </w:pPr>
          </w:p>
        </w:tc>
      </w:tr>
      <w:tr w:rsidR="002C00C3" w14:paraId="0CF35BE7" w14:textId="77777777" w:rsidTr="00381F74">
        <w:trPr>
          <w:cnfStyle w:val="000000100000" w:firstRow="0" w:lastRow="0" w:firstColumn="0" w:lastColumn="0" w:oddVBand="0" w:evenVBand="0" w:oddHBand="1" w:evenHBand="0" w:firstRowFirstColumn="0" w:firstRowLastColumn="0" w:lastRowFirstColumn="0" w:lastRowLastColumn="0"/>
          <w:ins w:id="2189" w:author="Paul Gesiak" w:date="2016-09-16T08:42:00Z"/>
        </w:trPr>
        <w:tc>
          <w:tcPr>
            <w:cnfStyle w:val="001000000000" w:firstRow="0" w:lastRow="0" w:firstColumn="1" w:lastColumn="0" w:oddVBand="0" w:evenVBand="0" w:oddHBand="0" w:evenHBand="0" w:firstRowFirstColumn="0" w:firstRowLastColumn="0" w:lastRowFirstColumn="0" w:lastRowLastColumn="0"/>
            <w:tcW w:w="3236" w:type="dxa"/>
          </w:tcPr>
          <w:p w14:paraId="57EE47FD" w14:textId="2F3F118B" w:rsidR="002C00C3" w:rsidRDefault="002C00C3" w:rsidP="002C00C3">
            <w:pPr>
              <w:pStyle w:val="BodyText"/>
              <w:rPr>
                <w:ins w:id="2190" w:author="Paul Gesiak" w:date="2016-09-16T08:42:00Z"/>
              </w:rPr>
            </w:pPr>
            <w:ins w:id="2191" w:author="Paul Gesiak" w:date="2016-09-16T08:43:00Z">
              <w:r>
                <w:t xml:space="preserve">Python, </w:t>
              </w:r>
              <w:proofErr w:type="spellStart"/>
              <w:r>
                <w:t>SciPy</w:t>
              </w:r>
            </w:ins>
            <w:proofErr w:type="spellEnd"/>
          </w:p>
        </w:tc>
        <w:tc>
          <w:tcPr>
            <w:tcW w:w="2816" w:type="dxa"/>
          </w:tcPr>
          <w:p w14:paraId="6F048945" w14:textId="77777777" w:rsidR="002C00C3" w:rsidRPr="00212C29" w:rsidRDefault="002C00C3" w:rsidP="002C00C3">
            <w:pPr>
              <w:pStyle w:val="BodyText"/>
              <w:cnfStyle w:val="000000100000" w:firstRow="0" w:lastRow="0" w:firstColumn="0" w:lastColumn="0" w:oddVBand="0" w:evenVBand="0" w:oddHBand="1" w:evenHBand="0" w:firstRowFirstColumn="0" w:firstRowLastColumn="0" w:lastRowFirstColumn="0" w:lastRowLastColumn="0"/>
              <w:rPr>
                <w:ins w:id="2192" w:author="Paul Gesiak" w:date="2016-09-16T08:44:00Z"/>
                <w:lang w:val="en-GB"/>
              </w:rPr>
            </w:pPr>
            <w:ins w:id="2193" w:author="Paul Gesiak" w:date="2016-09-16T08:44:00Z">
              <w:r>
                <w:rPr>
                  <w:lang w:val="en-GB"/>
                </w:rPr>
                <w:t>Data analytics, visualization, interface with Spark</w:t>
              </w:r>
            </w:ins>
          </w:p>
          <w:p w14:paraId="6B4C8921" w14:textId="77777777" w:rsidR="002C00C3" w:rsidRDefault="002C00C3" w:rsidP="002C00C3">
            <w:pPr>
              <w:pStyle w:val="BodyText"/>
              <w:cnfStyle w:val="000000100000" w:firstRow="0" w:lastRow="0" w:firstColumn="0" w:lastColumn="0" w:oddVBand="0" w:evenVBand="0" w:oddHBand="1" w:evenHBand="0" w:firstRowFirstColumn="0" w:firstRowLastColumn="0" w:lastRowFirstColumn="0" w:lastRowLastColumn="0"/>
              <w:rPr>
                <w:ins w:id="2194" w:author="Paul Gesiak" w:date="2016-09-16T08:42:00Z"/>
                <w:lang w:val="en-GB"/>
              </w:rPr>
            </w:pPr>
          </w:p>
        </w:tc>
        <w:tc>
          <w:tcPr>
            <w:tcW w:w="3295" w:type="dxa"/>
          </w:tcPr>
          <w:p w14:paraId="3F3BF64D" w14:textId="77777777" w:rsidR="002C00C3" w:rsidRPr="002C00C3" w:rsidRDefault="002C00C3" w:rsidP="002C00C3">
            <w:pPr>
              <w:pStyle w:val="BodyText"/>
              <w:cnfStyle w:val="000000100000" w:firstRow="0" w:lastRow="0" w:firstColumn="0" w:lastColumn="0" w:oddVBand="0" w:evenVBand="0" w:oddHBand="1" w:evenHBand="0" w:firstRowFirstColumn="0" w:firstRowLastColumn="0" w:lastRowFirstColumn="0" w:lastRowLastColumn="0"/>
              <w:rPr>
                <w:ins w:id="2195" w:author="Paul Gesiak" w:date="2016-09-16T08:44:00Z"/>
                <w:lang w:val="en-GB"/>
              </w:rPr>
            </w:pPr>
            <w:ins w:id="2196" w:author="Paul Gesiak" w:date="2016-09-16T08:44:00Z">
              <w:r>
                <w:rPr>
                  <w:lang w:val="en-GB"/>
                </w:rPr>
                <w:t xml:space="preserve">Python ecosystem </w:t>
              </w:r>
              <w:r w:rsidRPr="002C00C3">
                <w:rPr>
                  <w:lang w:val="en-GB"/>
                </w:rPr>
                <w:t xml:space="preserve">of open-source </w:t>
              </w:r>
              <w:proofErr w:type="gramStart"/>
              <w:r>
                <w:rPr>
                  <w:lang w:val="en-GB"/>
                </w:rPr>
                <w:t xml:space="preserve">packages </w:t>
              </w:r>
              <w:r w:rsidRPr="002C00C3">
                <w:rPr>
                  <w:lang w:val="en-GB"/>
                </w:rPr>
                <w:t xml:space="preserve"> for</w:t>
              </w:r>
              <w:proofErr w:type="gramEnd"/>
              <w:r w:rsidRPr="002C00C3">
                <w:rPr>
                  <w:lang w:val="en-GB"/>
                </w:rPr>
                <w:t xml:space="preserve"> mathematics, science</w:t>
              </w:r>
              <w:r>
                <w:rPr>
                  <w:lang w:val="en-GB"/>
                </w:rPr>
                <w:t xml:space="preserve"> and Statistics</w:t>
              </w:r>
            </w:ins>
          </w:p>
          <w:p w14:paraId="7235971E" w14:textId="77777777" w:rsidR="002C00C3" w:rsidRDefault="002C00C3" w:rsidP="002C00C3">
            <w:pPr>
              <w:pStyle w:val="BodyText"/>
              <w:cnfStyle w:val="000000100000" w:firstRow="0" w:lastRow="0" w:firstColumn="0" w:lastColumn="0" w:oddVBand="0" w:evenVBand="0" w:oddHBand="1" w:evenHBand="0" w:firstRowFirstColumn="0" w:firstRowLastColumn="0" w:lastRowFirstColumn="0" w:lastRowLastColumn="0"/>
              <w:rPr>
                <w:ins w:id="2197" w:author="Paul Gesiak" w:date="2016-09-16T08:42:00Z"/>
                <w:lang w:val="en-GB"/>
              </w:rPr>
            </w:pPr>
          </w:p>
        </w:tc>
      </w:tr>
      <w:tr w:rsidR="00212C29" w14:paraId="3954B6B4" w14:textId="77777777" w:rsidTr="00381F74">
        <w:trPr>
          <w:ins w:id="2198" w:author="Paul Gesiak" w:date="2016-09-16T08:01:00Z"/>
        </w:trPr>
        <w:tc>
          <w:tcPr>
            <w:cnfStyle w:val="001000000000" w:firstRow="0" w:lastRow="0" w:firstColumn="1" w:lastColumn="0" w:oddVBand="0" w:evenVBand="0" w:oddHBand="0" w:evenHBand="0" w:firstRowFirstColumn="0" w:firstRowLastColumn="0" w:lastRowFirstColumn="0" w:lastRowLastColumn="0"/>
            <w:tcW w:w="3236" w:type="dxa"/>
          </w:tcPr>
          <w:p w14:paraId="6CF137B8" w14:textId="32F01312" w:rsidR="00212C29" w:rsidRDefault="00212C29" w:rsidP="002C00C3">
            <w:pPr>
              <w:pStyle w:val="BodyText"/>
              <w:rPr>
                <w:ins w:id="2199" w:author="Paul Gesiak" w:date="2016-09-16T08:01:00Z"/>
              </w:rPr>
            </w:pPr>
            <w:ins w:id="2200" w:author="Paul Gesiak" w:date="2016-09-16T08:01:00Z">
              <w:r>
                <w:t>R</w:t>
              </w:r>
            </w:ins>
          </w:p>
        </w:tc>
        <w:tc>
          <w:tcPr>
            <w:tcW w:w="2816" w:type="dxa"/>
          </w:tcPr>
          <w:p w14:paraId="6254BCBE" w14:textId="284663C6" w:rsidR="00212C29" w:rsidRPr="00212C29" w:rsidRDefault="00212C29" w:rsidP="002C00C3">
            <w:pPr>
              <w:pStyle w:val="BodyText"/>
              <w:cnfStyle w:val="000000000000" w:firstRow="0" w:lastRow="0" w:firstColumn="0" w:lastColumn="0" w:oddVBand="0" w:evenVBand="0" w:oddHBand="0" w:evenHBand="0" w:firstRowFirstColumn="0" w:firstRowLastColumn="0" w:lastRowFirstColumn="0" w:lastRowLastColumn="0"/>
              <w:rPr>
                <w:ins w:id="2201" w:author="Paul Gesiak" w:date="2016-09-16T08:02:00Z"/>
                <w:lang w:val="en-GB"/>
              </w:rPr>
              <w:pPrChange w:id="2202" w:author="Paul Gesiak" w:date="2016-09-16T08:45:00Z">
                <w:pPr>
                  <w:pStyle w:val="BodyText"/>
                  <w:numPr>
                    <w:ilvl w:val="1"/>
                    <w:numId w:val="29"/>
                  </w:numPr>
                  <w:ind w:left="1440" w:hanging="360"/>
                  <w:jc w:val="both"/>
                  <w:cnfStyle w:val="000000000000" w:firstRow="0" w:lastRow="0" w:firstColumn="0" w:lastColumn="0" w:oddVBand="0" w:evenVBand="0" w:oddHBand="0" w:evenHBand="0" w:firstRowFirstColumn="0" w:firstRowLastColumn="0" w:lastRowFirstColumn="0" w:lastRowLastColumn="0"/>
                </w:pPr>
              </w:pPrChange>
            </w:pPr>
            <w:ins w:id="2203" w:author="Paul Gesiak" w:date="2016-09-16T08:03:00Z">
              <w:r>
                <w:rPr>
                  <w:lang w:val="en-GB"/>
                </w:rPr>
                <w:t>Data analytics</w:t>
              </w:r>
            </w:ins>
            <w:ins w:id="2204" w:author="Paul Gesiak" w:date="2016-09-16T08:08:00Z">
              <w:r w:rsidR="009744D5">
                <w:rPr>
                  <w:lang w:val="en-GB"/>
                </w:rPr>
                <w:t>, visualization, interface with Spark</w:t>
              </w:r>
            </w:ins>
          </w:p>
          <w:p w14:paraId="7CF37BE9" w14:textId="40324C19" w:rsidR="00212C29" w:rsidRDefault="00212C29" w:rsidP="002C00C3">
            <w:pPr>
              <w:pStyle w:val="BodyText"/>
              <w:cnfStyle w:val="000000000000" w:firstRow="0" w:lastRow="0" w:firstColumn="0" w:lastColumn="0" w:oddVBand="0" w:evenVBand="0" w:oddHBand="0" w:evenHBand="0" w:firstRowFirstColumn="0" w:firstRowLastColumn="0" w:lastRowFirstColumn="0" w:lastRowLastColumn="0"/>
              <w:rPr>
                <w:ins w:id="2205" w:author="Paul Gesiak" w:date="2016-09-16T08:01:00Z"/>
              </w:rPr>
            </w:pPr>
          </w:p>
        </w:tc>
        <w:tc>
          <w:tcPr>
            <w:tcW w:w="3295" w:type="dxa"/>
          </w:tcPr>
          <w:p w14:paraId="145363CC" w14:textId="6EAAE831" w:rsidR="00212C29" w:rsidRPr="00212C29" w:rsidRDefault="00212C29" w:rsidP="002C00C3">
            <w:pPr>
              <w:pStyle w:val="BodyText"/>
              <w:cnfStyle w:val="000000000000" w:firstRow="0" w:lastRow="0" w:firstColumn="0" w:lastColumn="0" w:oddVBand="0" w:evenVBand="0" w:oddHBand="0" w:evenHBand="0" w:firstRowFirstColumn="0" w:firstRowLastColumn="0" w:lastRowFirstColumn="0" w:lastRowLastColumn="0"/>
              <w:rPr>
                <w:ins w:id="2206" w:author="Paul Gesiak" w:date="2016-09-16T08:02:00Z"/>
                <w:lang w:val="en-GB"/>
              </w:rPr>
            </w:pPr>
            <w:ins w:id="2207" w:author="Paul Gesiak" w:date="2016-09-16T08:03:00Z">
              <w:r>
                <w:rPr>
                  <w:lang w:val="en-GB"/>
                </w:rPr>
                <w:t xml:space="preserve">Open-source </w:t>
              </w:r>
            </w:ins>
            <w:proofErr w:type="spellStart"/>
            <w:ins w:id="2208" w:author="Paul Gesiak" w:date="2016-09-16T08:02:00Z">
              <w:r>
                <w:rPr>
                  <w:lang w:val="en-GB"/>
                </w:rPr>
                <w:t>language</w:t>
              </w:r>
              <w:r w:rsidRPr="00212C29">
                <w:rPr>
                  <w:lang w:val="en-GB"/>
                </w:rPr>
                <w:t>and</w:t>
              </w:r>
              <w:proofErr w:type="spellEnd"/>
              <w:r w:rsidRPr="00212C29">
                <w:rPr>
                  <w:lang w:val="en-GB"/>
                </w:rPr>
                <w:t xml:space="preserve"> environment for statistical computing and graphics</w:t>
              </w:r>
            </w:ins>
          </w:p>
          <w:p w14:paraId="23E59368" w14:textId="77777777" w:rsidR="00212C29" w:rsidRDefault="00212C29" w:rsidP="002C00C3">
            <w:pPr>
              <w:pStyle w:val="BodyText"/>
              <w:cnfStyle w:val="000000000000" w:firstRow="0" w:lastRow="0" w:firstColumn="0" w:lastColumn="0" w:oddVBand="0" w:evenVBand="0" w:oddHBand="0" w:evenHBand="0" w:firstRowFirstColumn="0" w:firstRowLastColumn="0" w:lastRowFirstColumn="0" w:lastRowLastColumn="0"/>
              <w:rPr>
                <w:ins w:id="2209" w:author="Paul Gesiak" w:date="2016-09-16T08:01:00Z"/>
              </w:rPr>
            </w:pPr>
          </w:p>
        </w:tc>
      </w:tr>
      <w:tr w:rsidR="00CD28A5" w14:paraId="6FDDE3FC" w14:textId="77777777" w:rsidTr="0038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6" w:type="dxa"/>
          </w:tcPr>
          <w:p w14:paraId="7231A6B8" w14:textId="77777777" w:rsidR="00CD28A5" w:rsidRDefault="00CD28A5" w:rsidP="002C00C3">
            <w:pPr>
              <w:pStyle w:val="BodyText"/>
            </w:pPr>
            <w:proofErr w:type="spellStart"/>
            <w:r>
              <w:lastRenderedPageBreak/>
              <w:t>ReactJS</w:t>
            </w:r>
            <w:proofErr w:type="spellEnd"/>
            <w:r>
              <w:t xml:space="preserve">, </w:t>
            </w:r>
            <w:proofErr w:type="spellStart"/>
            <w:r>
              <w:t>ImmutableObjectJS</w:t>
            </w:r>
            <w:proofErr w:type="spellEnd"/>
            <w:r>
              <w:t>, Dispatcher</w:t>
            </w:r>
          </w:p>
        </w:tc>
        <w:tc>
          <w:tcPr>
            <w:tcW w:w="2816" w:type="dxa"/>
          </w:tcPr>
          <w:p w14:paraId="75D5DB0D" w14:textId="77777777" w:rsidR="00CD28A5" w:rsidRDefault="00CD28A5" w:rsidP="002C00C3">
            <w:pPr>
              <w:pStyle w:val="BodyText"/>
              <w:cnfStyle w:val="000000100000" w:firstRow="0" w:lastRow="0" w:firstColumn="0" w:lastColumn="0" w:oddVBand="0" w:evenVBand="0" w:oddHBand="1" w:evenHBand="0" w:firstRowFirstColumn="0" w:firstRowLastColumn="0" w:lastRowFirstColumn="0" w:lastRowLastColumn="0"/>
            </w:pPr>
            <w:r>
              <w:t>Front-end libraries for SPA development.</w:t>
            </w:r>
          </w:p>
        </w:tc>
        <w:tc>
          <w:tcPr>
            <w:tcW w:w="3295" w:type="dxa"/>
          </w:tcPr>
          <w:p w14:paraId="28416574" w14:textId="77777777" w:rsidR="00CD28A5" w:rsidRDefault="00CD28A5" w:rsidP="002C00C3">
            <w:pPr>
              <w:pStyle w:val="BodyText"/>
              <w:cnfStyle w:val="000000100000" w:firstRow="0" w:lastRow="0" w:firstColumn="0" w:lastColumn="0" w:oddVBand="0" w:evenVBand="0" w:oddHBand="1" w:evenHBand="0" w:firstRowFirstColumn="0" w:firstRowLastColumn="0" w:lastRowFirstColumn="0" w:lastRowLastColumn="0"/>
            </w:pPr>
            <w:r>
              <w:t xml:space="preserve">One of the leading </w:t>
            </w:r>
            <w:proofErr w:type="spellStart"/>
            <w:r>
              <w:t>Javascript</w:t>
            </w:r>
            <w:proofErr w:type="spellEnd"/>
            <w:r>
              <w:t xml:space="preserve"> frameworks for client-side UI implementation based on Flux architecture</w:t>
            </w:r>
          </w:p>
        </w:tc>
      </w:tr>
      <w:tr w:rsidR="00CD28A5" w14:paraId="24E3A41F" w14:textId="77777777" w:rsidTr="00381F74">
        <w:tc>
          <w:tcPr>
            <w:cnfStyle w:val="001000000000" w:firstRow="0" w:lastRow="0" w:firstColumn="1" w:lastColumn="0" w:oddVBand="0" w:evenVBand="0" w:oddHBand="0" w:evenHBand="0" w:firstRowFirstColumn="0" w:firstRowLastColumn="0" w:lastRowFirstColumn="0" w:lastRowLastColumn="0"/>
            <w:tcW w:w="3236" w:type="dxa"/>
          </w:tcPr>
          <w:p w14:paraId="2E803A60" w14:textId="77777777" w:rsidR="00CD28A5" w:rsidRDefault="00CD28A5" w:rsidP="002C00C3">
            <w:pPr>
              <w:pStyle w:val="BodyText"/>
            </w:pPr>
            <w:r>
              <w:t xml:space="preserve">jQuery, </w:t>
            </w:r>
            <w:proofErr w:type="spellStart"/>
            <w:r>
              <w:t>requirejs</w:t>
            </w:r>
            <w:proofErr w:type="spellEnd"/>
          </w:p>
        </w:tc>
        <w:tc>
          <w:tcPr>
            <w:tcW w:w="2816" w:type="dxa"/>
          </w:tcPr>
          <w:p w14:paraId="084C4A39" w14:textId="77777777" w:rsidR="00CD28A5" w:rsidRDefault="00CD28A5" w:rsidP="002C00C3">
            <w:pPr>
              <w:pStyle w:val="BodyText"/>
              <w:cnfStyle w:val="000000000000" w:firstRow="0" w:lastRow="0" w:firstColumn="0" w:lastColumn="0" w:oddVBand="0" w:evenVBand="0" w:oddHBand="0" w:evenHBand="0" w:firstRowFirstColumn="0" w:firstRowLastColumn="0" w:lastRowFirstColumn="0" w:lastRowLastColumn="0"/>
            </w:pPr>
            <w:r>
              <w:t xml:space="preserve">Helper frameworks for </w:t>
            </w:r>
            <w:proofErr w:type="spellStart"/>
            <w:r>
              <w:t>Javascript</w:t>
            </w:r>
            <w:proofErr w:type="spellEnd"/>
            <w:r>
              <w:t>.</w:t>
            </w:r>
          </w:p>
        </w:tc>
        <w:tc>
          <w:tcPr>
            <w:tcW w:w="3295" w:type="dxa"/>
          </w:tcPr>
          <w:p w14:paraId="71C81BE9" w14:textId="77777777" w:rsidR="00CD28A5" w:rsidRDefault="00CD28A5" w:rsidP="002C00C3">
            <w:pPr>
              <w:pStyle w:val="BodyText"/>
              <w:cnfStyle w:val="000000000000" w:firstRow="0" w:lastRow="0" w:firstColumn="0" w:lastColumn="0" w:oddVBand="0" w:evenVBand="0" w:oddHBand="0" w:evenHBand="0" w:firstRowFirstColumn="0" w:firstRowLastColumn="0" w:lastRowFirstColumn="0" w:lastRowLastColumn="0"/>
            </w:pPr>
          </w:p>
        </w:tc>
      </w:tr>
      <w:tr w:rsidR="00CD28A5" w14:paraId="5EBDAF0D" w14:textId="77777777" w:rsidTr="0038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6" w:type="dxa"/>
          </w:tcPr>
          <w:p w14:paraId="4C1BF115" w14:textId="77777777" w:rsidR="00CD28A5" w:rsidRDefault="00CD28A5" w:rsidP="002C00C3">
            <w:pPr>
              <w:pStyle w:val="BodyText"/>
            </w:pPr>
            <w:r>
              <w:t>Bootstrap</w:t>
            </w:r>
          </w:p>
        </w:tc>
        <w:tc>
          <w:tcPr>
            <w:tcW w:w="2816" w:type="dxa"/>
          </w:tcPr>
          <w:p w14:paraId="66FC98D4" w14:textId="77777777" w:rsidR="00CD28A5" w:rsidRDefault="00CD28A5" w:rsidP="002C00C3">
            <w:pPr>
              <w:pStyle w:val="BodyText"/>
              <w:cnfStyle w:val="000000100000" w:firstRow="0" w:lastRow="0" w:firstColumn="0" w:lastColumn="0" w:oddVBand="0" w:evenVBand="0" w:oddHBand="1" w:evenHBand="0" w:firstRowFirstColumn="0" w:firstRowLastColumn="0" w:lastRowFirstColumn="0" w:lastRowLastColumn="0"/>
            </w:pPr>
            <w:r>
              <w:t>Helper framework for front-end development and styling.</w:t>
            </w:r>
          </w:p>
        </w:tc>
        <w:tc>
          <w:tcPr>
            <w:tcW w:w="3295" w:type="dxa"/>
          </w:tcPr>
          <w:p w14:paraId="037FF3EE" w14:textId="77777777" w:rsidR="00CD28A5" w:rsidRDefault="00CD28A5" w:rsidP="002C00C3">
            <w:pPr>
              <w:pStyle w:val="BodyText"/>
              <w:cnfStyle w:val="000000100000" w:firstRow="0" w:lastRow="0" w:firstColumn="0" w:lastColumn="0" w:oddVBand="0" w:evenVBand="0" w:oddHBand="1" w:evenHBand="0" w:firstRowFirstColumn="0" w:firstRowLastColumn="0" w:lastRowFirstColumn="0" w:lastRowLastColumn="0"/>
            </w:pPr>
            <w:r>
              <w:t>One of the most popular frameworks for UI development.</w:t>
            </w:r>
          </w:p>
        </w:tc>
      </w:tr>
      <w:tr w:rsidR="00CD28A5" w14:paraId="5B561973" w14:textId="77777777" w:rsidTr="00381F74">
        <w:tc>
          <w:tcPr>
            <w:cnfStyle w:val="001000000000" w:firstRow="0" w:lastRow="0" w:firstColumn="1" w:lastColumn="0" w:oddVBand="0" w:evenVBand="0" w:oddHBand="0" w:evenHBand="0" w:firstRowFirstColumn="0" w:firstRowLastColumn="0" w:lastRowFirstColumn="0" w:lastRowLastColumn="0"/>
            <w:tcW w:w="3236" w:type="dxa"/>
          </w:tcPr>
          <w:p w14:paraId="2DF16B67" w14:textId="7E9E6696" w:rsidR="00CD28A5" w:rsidRDefault="00CD28A5" w:rsidP="002C00C3">
            <w:pPr>
              <w:pStyle w:val="BodyText"/>
            </w:pPr>
            <w:r>
              <w:t xml:space="preserve">Java 8, dropwizard.io, </w:t>
            </w:r>
            <w:proofErr w:type="spellStart"/>
            <w:r>
              <w:t>NodeJS</w:t>
            </w:r>
            <w:proofErr w:type="spellEnd"/>
            <w:r>
              <w:t>, Sails.js</w:t>
            </w:r>
            <w:del w:id="2210" w:author="Kostiantyn Kudriavtsev" w:date="2016-09-15T16:17:00Z">
              <w:r w:rsidDel="00CA77FF">
                <w:delText>, Waterline</w:delText>
              </w:r>
            </w:del>
          </w:p>
        </w:tc>
        <w:tc>
          <w:tcPr>
            <w:tcW w:w="2816" w:type="dxa"/>
          </w:tcPr>
          <w:p w14:paraId="21B2148E" w14:textId="77777777" w:rsidR="00CD28A5" w:rsidRDefault="00CD28A5" w:rsidP="002C00C3">
            <w:pPr>
              <w:pStyle w:val="BodyText"/>
              <w:cnfStyle w:val="000000000000" w:firstRow="0" w:lastRow="0" w:firstColumn="0" w:lastColumn="0" w:oddVBand="0" w:evenVBand="0" w:oddHBand="0" w:evenHBand="0" w:firstRowFirstColumn="0" w:firstRowLastColumn="0" w:lastRowFirstColumn="0" w:lastRowLastColumn="0"/>
            </w:pPr>
            <w:r>
              <w:t>Backend frameworks for Self-Service UI</w:t>
            </w:r>
          </w:p>
        </w:tc>
        <w:tc>
          <w:tcPr>
            <w:tcW w:w="3295" w:type="dxa"/>
          </w:tcPr>
          <w:p w14:paraId="47CB3FA9" w14:textId="77777777" w:rsidR="00CD28A5" w:rsidRDefault="00CD28A5" w:rsidP="002C00C3">
            <w:pPr>
              <w:pStyle w:val="BodyText"/>
              <w:cnfStyle w:val="000000000000" w:firstRow="0" w:lastRow="0" w:firstColumn="0" w:lastColumn="0" w:oddVBand="0" w:evenVBand="0" w:oddHBand="0" w:evenHBand="0" w:firstRowFirstColumn="0" w:firstRowLastColumn="0" w:lastRowFirstColumn="0" w:lastRowLastColumn="0"/>
            </w:pPr>
          </w:p>
        </w:tc>
      </w:tr>
      <w:tr w:rsidR="00CD28A5" w14:paraId="46E72E12" w14:textId="77777777" w:rsidTr="0038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6" w:type="dxa"/>
          </w:tcPr>
          <w:p w14:paraId="111B2F91" w14:textId="77777777" w:rsidR="00CD28A5" w:rsidRDefault="00CD28A5" w:rsidP="002C00C3">
            <w:pPr>
              <w:pStyle w:val="BodyText"/>
            </w:pPr>
            <w:r>
              <w:t>Jetty</w:t>
            </w:r>
          </w:p>
        </w:tc>
        <w:tc>
          <w:tcPr>
            <w:tcW w:w="2816" w:type="dxa"/>
          </w:tcPr>
          <w:p w14:paraId="5AFC7889" w14:textId="77777777" w:rsidR="00CD28A5" w:rsidRDefault="00CD28A5" w:rsidP="002C00C3">
            <w:pPr>
              <w:pStyle w:val="BodyText"/>
              <w:cnfStyle w:val="000000100000" w:firstRow="0" w:lastRow="0" w:firstColumn="0" w:lastColumn="0" w:oddVBand="0" w:evenVBand="0" w:oddHBand="1" w:evenHBand="0" w:firstRowFirstColumn="0" w:firstRowLastColumn="0" w:lastRowFirstColumn="0" w:lastRowLastColumn="0"/>
            </w:pPr>
            <w:r>
              <w:t>HTTP server based on JVM</w:t>
            </w:r>
          </w:p>
        </w:tc>
        <w:tc>
          <w:tcPr>
            <w:tcW w:w="3295" w:type="dxa"/>
          </w:tcPr>
          <w:p w14:paraId="22A8F5B7" w14:textId="77777777" w:rsidR="00CD28A5" w:rsidRDefault="00CD28A5" w:rsidP="002C00C3">
            <w:pPr>
              <w:pStyle w:val="BodyText"/>
              <w:cnfStyle w:val="000000100000" w:firstRow="0" w:lastRow="0" w:firstColumn="0" w:lastColumn="0" w:oddVBand="0" w:evenVBand="0" w:oddHBand="1" w:evenHBand="0" w:firstRowFirstColumn="0" w:firstRowLastColumn="0" w:lastRowFirstColumn="0" w:lastRowLastColumn="0"/>
            </w:pPr>
          </w:p>
        </w:tc>
      </w:tr>
    </w:tbl>
    <w:p w14:paraId="1A37181E" w14:textId="3FE9AF11" w:rsidR="00AC6D8F" w:rsidRDefault="00AC6D8F" w:rsidP="002C00C3">
      <w:pPr>
        <w:pStyle w:val="BodyText"/>
      </w:pPr>
    </w:p>
    <w:p w14:paraId="02EDF3A0" w14:textId="77777777" w:rsidR="00CD28A5" w:rsidRDefault="00CD28A5" w:rsidP="002C00C3">
      <w:pPr>
        <w:pStyle w:val="BodyText"/>
      </w:pPr>
    </w:p>
    <w:p w14:paraId="4EA4F17E" w14:textId="2F68B6B5" w:rsidR="00AC6D8F" w:rsidDel="00CA77FF" w:rsidRDefault="00AC6D8F" w:rsidP="002C00C3">
      <w:pPr>
        <w:pStyle w:val="BodyText"/>
        <w:rPr>
          <w:del w:id="2211" w:author="Kostiantyn Kudriavtsev" w:date="2016-09-15T16:17:00Z"/>
        </w:rPr>
        <w:pPrChange w:id="2212" w:author="Paul Gesiak" w:date="2016-09-16T08:45:00Z">
          <w:pPr>
            <w:pStyle w:val="Heading2"/>
          </w:pPr>
        </w:pPrChange>
      </w:pPr>
      <w:bookmarkStart w:id="2213" w:name="_Toc461639738"/>
      <w:del w:id="2214" w:author="Kostiantyn Kudriavtsev" w:date="2016-09-15T16:17:00Z">
        <w:r w:rsidDel="00CA77FF">
          <w:delText>High-level deployment approach</w:delText>
        </w:r>
        <w:bookmarkEnd w:id="2213"/>
        <w:r w:rsidDel="00CA77FF">
          <w:delText xml:space="preserve"> </w:delText>
        </w:r>
      </w:del>
    </w:p>
    <w:p w14:paraId="28D14A43" w14:textId="2E4CA4F5" w:rsidR="009B2E12" w:rsidRPr="00333952" w:rsidDel="00CA77FF" w:rsidRDefault="00AC6D8F" w:rsidP="002C00C3">
      <w:pPr>
        <w:pStyle w:val="BodyText"/>
        <w:rPr>
          <w:del w:id="2215" w:author="Kostiantyn Kudriavtsev" w:date="2016-09-15T16:17:00Z"/>
        </w:rPr>
        <w:pPrChange w:id="2216" w:author="Paul Gesiak" w:date="2016-09-16T08:45:00Z">
          <w:pPr>
            <w:pStyle w:val="BodyText"/>
          </w:pPr>
        </w:pPrChange>
      </w:pPr>
      <w:del w:id="2217" w:author="Kostiantyn Kudriavtsev" w:date="2016-09-15T16:17:00Z">
        <w:r w:rsidRPr="00333952" w:rsidDel="00CA77FF">
          <w:delText>[</w:delText>
        </w:r>
        <w:r w:rsidR="009B2E12" w:rsidRPr="00333952" w:rsidDel="00CA77FF">
          <w:rPr>
            <w:b/>
          </w:rPr>
          <w:delText>Description:</w:delText>
        </w:r>
        <w:r w:rsidR="009B2E12" w:rsidRPr="00333952" w:rsidDel="00CA77FF">
          <w:delText xml:space="preserve"> </w:delText>
        </w:r>
        <w:r w:rsidRPr="00333952" w:rsidDel="00CA77FF">
          <w:delText>This section</w:delText>
        </w:r>
        <w:r w:rsidR="00172D97" w:rsidRPr="00333952" w:rsidDel="00CA77FF">
          <w:delText xml:space="preserve"> </w:delText>
        </w:r>
        <w:r w:rsidRPr="00333952" w:rsidDel="00CA77FF">
          <w:delText>describe</w:delText>
        </w:r>
        <w:r w:rsidR="00172D97" w:rsidRPr="00333952" w:rsidDel="00CA77FF">
          <w:delText>s the</w:delText>
        </w:r>
        <w:r w:rsidRPr="00333952" w:rsidDel="00CA77FF">
          <w:delText xml:space="preserve"> high-level deployment approach </w:delText>
        </w:r>
        <w:r w:rsidR="00172D97" w:rsidRPr="00333952" w:rsidDel="00CA77FF">
          <w:delText>to</w:delText>
        </w:r>
        <w:r w:rsidRPr="00333952" w:rsidDel="00CA77FF">
          <w:delText xml:space="preserve"> all required environments (development, staging, production, etc.). This is a blueprint in high-level detail without specific physical parameters of hardware and so on.</w:delText>
        </w:r>
      </w:del>
    </w:p>
    <w:p w14:paraId="001ABDDE" w14:textId="4BB9A23A" w:rsidR="00AC6D8F" w:rsidRPr="00333952" w:rsidDel="00CA77FF" w:rsidRDefault="009B2E12" w:rsidP="002C00C3">
      <w:pPr>
        <w:pStyle w:val="BodyText"/>
        <w:rPr>
          <w:del w:id="2218" w:author="Kostiantyn Kudriavtsev" w:date="2016-09-15T16:17:00Z"/>
        </w:rPr>
        <w:pPrChange w:id="2219" w:author="Paul Gesiak" w:date="2016-09-16T08:45:00Z">
          <w:pPr>
            <w:pStyle w:val="BodyText"/>
          </w:pPr>
        </w:pPrChange>
      </w:pPr>
      <w:del w:id="2220" w:author="Kostiantyn Kudriavtsev" w:date="2016-09-15T16:17:00Z">
        <w:r w:rsidRPr="00333952" w:rsidDel="00CA77FF">
          <w:delText>Section Type: Mandatory</w:delText>
        </w:r>
        <w:r w:rsidR="00AC6D8F" w:rsidRPr="00333952" w:rsidDel="00CA77FF">
          <w:delText xml:space="preserve">] </w:delText>
        </w:r>
      </w:del>
    </w:p>
    <w:p w14:paraId="1CF292BE" w14:textId="2B915B78" w:rsidR="00AC6D8F" w:rsidDel="00CA77FF" w:rsidRDefault="00AC6D8F" w:rsidP="002C00C3">
      <w:pPr>
        <w:pStyle w:val="BodyText"/>
        <w:rPr>
          <w:del w:id="2221" w:author="Kostiantyn Kudriavtsev" w:date="2016-09-15T16:17:00Z"/>
        </w:rPr>
        <w:pPrChange w:id="2222" w:author="Paul Gesiak" w:date="2016-09-16T08:45:00Z">
          <w:pPr>
            <w:pStyle w:val="BodyText"/>
          </w:pPr>
        </w:pPrChange>
      </w:pPr>
    </w:p>
    <w:p w14:paraId="20F43322" w14:textId="72ABAE97" w:rsidR="00AC6D8F" w:rsidDel="00CA77FF" w:rsidRDefault="00AC6D8F" w:rsidP="002C00C3">
      <w:pPr>
        <w:pStyle w:val="BodyText"/>
        <w:rPr>
          <w:del w:id="2223" w:author="Kostiantyn Kudriavtsev" w:date="2016-09-15T16:17:00Z"/>
        </w:rPr>
        <w:pPrChange w:id="2224" w:author="Paul Gesiak" w:date="2016-09-16T08:45:00Z">
          <w:pPr>
            <w:pStyle w:val="Heading2"/>
          </w:pPr>
        </w:pPrChange>
      </w:pPr>
      <w:bookmarkStart w:id="2225" w:name="_Toc461639739"/>
      <w:del w:id="2226" w:author="Kostiantyn Kudriavtsev" w:date="2016-09-15T16:17:00Z">
        <w:r w:rsidDel="00CA77FF">
          <w:delText>Architecturally Significant Quality Attributes</w:delText>
        </w:r>
        <w:bookmarkEnd w:id="2225"/>
      </w:del>
    </w:p>
    <w:p w14:paraId="535A5260" w14:textId="169ABDAA" w:rsidR="00AC6D8F" w:rsidDel="00CA77FF" w:rsidRDefault="00AC6D8F" w:rsidP="002C00C3">
      <w:pPr>
        <w:pStyle w:val="BodyText"/>
        <w:rPr>
          <w:del w:id="2227" w:author="Kostiantyn Kudriavtsev" w:date="2016-09-15T16:17:00Z"/>
        </w:rPr>
        <w:pPrChange w:id="2228" w:author="Paul Gesiak" w:date="2016-09-16T08:45:00Z">
          <w:pPr>
            <w:pStyle w:val="Heading3"/>
          </w:pPr>
        </w:pPrChange>
      </w:pPr>
      <w:bookmarkStart w:id="2229" w:name="_Toc461639740"/>
      <w:del w:id="2230" w:author="Kostiantyn Kudriavtsev" w:date="2016-09-15T16:17:00Z">
        <w:r w:rsidDel="00CA77FF">
          <w:delText>Security</w:delText>
        </w:r>
        <w:bookmarkEnd w:id="2229"/>
      </w:del>
    </w:p>
    <w:p w14:paraId="4B172177" w14:textId="65C8AA3A" w:rsidR="00AC6D8F" w:rsidRPr="009B2E12" w:rsidDel="00CA77FF" w:rsidRDefault="00AC6D8F" w:rsidP="002C00C3">
      <w:pPr>
        <w:pStyle w:val="BodyText"/>
        <w:rPr>
          <w:del w:id="2231" w:author="Kostiantyn Kudriavtsev" w:date="2016-09-15T16:17:00Z"/>
        </w:rPr>
        <w:pPrChange w:id="2232" w:author="Paul Gesiak" w:date="2016-09-16T08:45:00Z">
          <w:pPr>
            <w:pStyle w:val="BodyText"/>
          </w:pPr>
        </w:pPrChange>
      </w:pPr>
      <w:del w:id="2233" w:author="Kostiantyn Kudriavtsev" w:date="2016-09-15T16:17:00Z">
        <w:r w:rsidRPr="009B2E12" w:rsidDel="00CA77FF">
          <w:delText>[</w:delText>
        </w:r>
        <w:r w:rsidR="009B2E12" w:rsidRPr="009B2E12" w:rsidDel="00CA77FF">
          <w:rPr>
            <w:b/>
          </w:rPr>
          <w:delText>Description:</w:delText>
        </w:r>
        <w:r w:rsidR="009B2E12" w:rsidRPr="009B2E12" w:rsidDel="00CA77FF">
          <w:delText xml:space="preserve"> </w:delText>
        </w:r>
        <w:r w:rsidRPr="009B2E12" w:rsidDel="00CA77FF">
          <w:delText xml:space="preserve">Possible focus areas to </w:delText>
        </w:r>
        <w:r w:rsidR="00172D97" w:rsidRPr="009B2E12" w:rsidDel="00CA77FF">
          <w:delText>consider</w:delText>
        </w:r>
        <w:r w:rsidRPr="009B2E12" w:rsidDel="00CA77FF">
          <w:delText xml:space="preserve"> in this section:</w:delText>
        </w:r>
      </w:del>
    </w:p>
    <w:p w14:paraId="516B9DFB" w14:textId="70338F8D" w:rsidR="00AC6D8F" w:rsidRPr="009B2E12" w:rsidDel="00CA77FF" w:rsidRDefault="00AC6D8F" w:rsidP="002C00C3">
      <w:pPr>
        <w:pStyle w:val="BodyText"/>
        <w:rPr>
          <w:del w:id="2234" w:author="Kostiantyn Kudriavtsev" w:date="2016-09-15T16:17:00Z"/>
        </w:rPr>
        <w:pPrChange w:id="2235" w:author="Paul Gesiak" w:date="2016-09-16T08:45:00Z">
          <w:pPr>
            <w:pStyle w:val="BodyText"/>
          </w:pPr>
        </w:pPrChange>
      </w:pPr>
      <w:del w:id="2236" w:author="Kostiantyn Kudriavtsev" w:date="2016-09-15T16:17:00Z">
        <w:r w:rsidRPr="009B2E12" w:rsidDel="00CA77FF">
          <w:delText>Customer security policies</w:delText>
        </w:r>
      </w:del>
    </w:p>
    <w:p w14:paraId="28989887" w14:textId="626394CC" w:rsidR="00AC6D8F" w:rsidRPr="009B2E12" w:rsidDel="00CA77FF" w:rsidRDefault="00AC6D8F" w:rsidP="002C00C3">
      <w:pPr>
        <w:pStyle w:val="BodyText"/>
        <w:rPr>
          <w:del w:id="2237" w:author="Kostiantyn Kudriavtsev" w:date="2016-09-15T16:17:00Z"/>
        </w:rPr>
        <w:pPrChange w:id="2238" w:author="Paul Gesiak" w:date="2016-09-16T08:45:00Z">
          <w:pPr>
            <w:pStyle w:val="BodyText"/>
          </w:pPr>
        </w:pPrChange>
      </w:pPr>
      <w:del w:id="2239" w:author="Kostiantyn Kudriavtsev" w:date="2016-09-15T16:17:00Z">
        <w:r w:rsidRPr="009B2E12" w:rsidDel="00CA77FF">
          <w:delText>Authorization/</w:delText>
        </w:r>
        <w:r w:rsidR="00172D97" w:rsidRPr="009B2E12" w:rsidDel="00CA77FF">
          <w:delText>a</w:delText>
        </w:r>
        <w:r w:rsidRPr="009B2E12" w:rsidDel="00CA77FF">
          <w:delText>uthentications</w:delText>
        </w:r>
      </w:del>
    </w:p>
    <w:p w14:paraId="01202D91" w14:textId="79689130" w:rsidR="00AC6D8F" w:rsidRPr="009B2E12" w:rsidDel="00CA77FF" w:rsidRDefault="00AC6D8F" w:rsidP="002C00C3">
      <w:pPr>
        <w:pStyle w:val="BodyText"/>
        <w:rPr>
          <w:del w:id="2240" w:author="Kostiantyn Kudriavtsev" w:date="2016-09-15T16:17:00Z"/>
        </w:rPr>
        <w:pPrChange w:id="2241" w:author="Paul Gesiak" w:date="2016-09-16T08:45:00Z">
          <w:pPr>
            <w:pStyle w:val="BodyText"/>
          </w:pPr>
        </w:pPrChange>
      </w:pPr>
      <w:del w:id="2242" w:author="Kostiantyn Kudriavtsev" w:date="2016-09-15T16:17:00Z">
        <w:r w:rsidRPr="009B2E12" w:rsidDel="00CA77FF">
          <w:delText xml:space="preserve">Communication </w:delText>
        </w:r>
        <w:r w:rsidR="00172D97" w:rsidRPr="009B2E12" w:rsidDel="00CA77FF">
          <w:delText>e</w:delText>
        </w:r>
        <w:r w:rsidRPr="009B2E12" w:rsidDel="00CA77FF">
          <w:delText>ncryption</w:delText>
        </w:r>
      </w:del>
    </w:p>
    <w:p w14:paraId="4A80C1D5" w14:textId="23CE8370" w:rsidR="00AC6D8F" w:rsidRPr="009B2E12" w:rsidDel="00CA77FF" w:rsidRDefault="00AC6D8F" w:rsidP="002C00C3">
      <w:pPr>
        <w:pStyle w:val="BodyText"/>
        <w:rPr>
          <w:del w:id="2243" w:author="Kostiantyn Kudriavtsev" w:date="2016-09-15T16:17:00Z"/>
        </w:rPr>
        <w:pPrChange w:id="2244" w:author="Paul Gesiak" w:date="2016-09-16T08:45:00Z">
          <w:pPr>
            <w:pStyle w:val="BodyText"/>
          </w:pPr>
        </w:pPrChange>
      </w:pPr>
      <w:del w:id="2245" w:author="Kostiantyn Kudriavtsev" w:date="2016-09-15T16:17:00Z">
        <w:r w:rsidRPr="009B2E12" w:rsidDel="00CA77FF">
          <w:delText>Encryption of stored data</w:delText>
        </w:r>
      </w:del>
    </w:p>
    <w:p w14:paraId="4898DE06" w14:textId="267D1EE3" w:rsidR="00AC6D8F" w:rsidRPr="009B2E12" w:rsidDel="00CA77FF" w:rsidRDefault="00AC6D8F" w:rsidP="002C00C3">
      <w:pPr>
        <w:pStyle w:val="BodyText"/>
        <w:rPr>
          <w:del w:id="2246" w:author="Kostiantyn Kudriavtsev" w:date="2016-09-15T16:17:00Z"/>
        </w:rPr>
        <w:pPrChange w:id="2247" w:author="Paul Gesiak" w:date="2016-09-16T08:45:00Z">
          <w:pPr>
            <w:pStyle w:val="BodyText"/>
          </w:pPr>
        </w:pPrChange>
      </w:pPr>
      <w:del w:id="2248" w:author="Kostiantyn Kudriavtsev" w:date="2016-09-15T16:17:00Z">
        <w:r w:rsidRPr="009B2E12" w:rsidDel="00CA77FF">
          <w:delText>Personal data management</w:delText>
        </w:r>
      </w:del>
    </w:p>
    <w:p w14:paraId="2B8A62B9" w14:textId="684DA354" w:rsidR="00AC6D8F" w:rsidRPr="009B2E12" w:rsidDel="00CA77FF" w:rsidRDefault="00AC6D8F" w:rsidP="002C00C3">
      <w:pPr>
        <w:pStyle w:val="BodyText"/>
        <w:rPr>
          <w:del w:id="2249" w:author="Kostiantyn Kudriavtsev" w:date="2016-09-15T16:17:00Z"/>
        </w:rPr>
        <w:pPrChange w:id="2250" w:author="Paul Gesiak" w:date="2016-09-16T08:45:00Z">
          <w:pPr>
            <w:pStyle w:val="BodyText"/>
          </w:pPr>
        </w:pPrChange>
      </w:pPr>
      <w:del w:id="2251" w:author="Kostiantyn Kudriavtsev" w:date="2016-09-15T16:17:00Z">
        <w:r w:rsidRPr="009B2E12" w:rsidDel="00CA77FF">
          <w:delText>Deployment security</w:delText>
        </w:r>
      </w:del>
    </w:p>
    <w:p w14:paraId="76FA252D" w14:textId="2AEF4D5F" w:rsidR="009B2E12" w:rsidDel="00CA77FF" w:rsidRDefault="00AC6D8F" w:rsidP="002C00C3">
      <w:pPr>
        <w:pStyle w:val="BodyText"/>
        <w:rPr>
          <w:del w:id="2252" w:author="Kostiantyn Kudriavtsev" w:date="2016-09-15T16:17:00Z"/>
        </w:rPr>
        <w:pPrChange w:id="2253" w:author="Paul Gesiak" w:date="2016-09-16T08:45:00Z">
          <w:pPr>
            <w:pStyle w:val="BodyText"/>
          </w:pPr>
        </w:pPrChange>
      </w:pPr>
      <w:del w:id="2254" w:author="Kostiantyn Kudriavtsev" w:date="2016-09-15T16:17:00Z">
        <w:r w:rsidRPr="009B2E12" w:rsidDel="00CA77FF">
          <w:delText>Etc.</w:delText>
        </w:r>
      </w:del>
    </w:p>
    <w:p w14:paraId="7571249C" w14:textId="5EBB944D" w:rsidR="00AC6D8F" w:rsidRPr="009B2E12" w:rsidDel="00CA77FF" w:rsidRDefault="009B2E12" w:rsidP="002C00C3">
      <w:pPr>
        <w:pStyle w:val="BodyText"/>
        <w:rPr>
          <w:del w:id="2255" w:author="Kostiantyn Kudriavtsev" w:date="2016-09-15T16:17:00Z"/>
        </w:rPr>
        <w:pPrChange w:id="2256" w:author="Paul Gesiak" w:date="2016-09-16T08:45:00Z">
          <w:pPr>
            <w:pStyle w:val="BodyText"/>
          </w:pPr>
        </w:pPrChange>
      </w:pPr>
      <w:del w:id="2257" w:author="Kostiantyn Kudriavtsev" w:date="2016-09-15T16:17:00Z">
        <w:r w:rsidRPr="009B2E12" w:rsidDel="00CA77FF">
          <w:rPr>
            <w:b/>
          </w:rPr>
          <w:delText>Section Type:</w:delText>
        </w:r>
        <w:r w:rsidRPr="009B2E12" w:rsidDel="00CA77FF">
          <w:delText xml:space="preserve"> Mandatory (If this quality attribute is architecturally significant one)</w:delText>
        </w:r>
        <w:r w:rsidR="00AC6D8F" w:rsidRPr="009B2E12" w:rsidDel="00CA77FF">
          <w:delText>]</w:delText>
        </w:r>
      </w:del>
    </w:p>
    <w:p w14:paraId="109658DB" w14:textId="5D3539CB" w:rsidR="006E608E" w:rsidDel="00CA77FF" w:rsidRDefault="006E608E" w:rsidP="002C00C3">
      <w:pPr>
        <w:pStyle w:val="BodyText"/>
        <w:rPr>
          <w:del w:id="2258" w:author="Kostiantyn Kudriavtsev" w:date="2016-09-15T16:17:00Z"/>
        </w:rPr>
        <w:pPrChange w:id="2259" w:author="Paul Gesiak" w:date="2016-09-16T08:45:00Z">
          <w:pPr>
            <w:pStyle w:val="BodyText"/>
          </w:pPr>
        </w:pPrChange>
      </w:pPr>
    </w:p>
    <w:p w14:paraId="72DB777D" w14:textId="6928A4F1" w:rsidR="00AC6D8F" w:rsidDel="00CA77FF" w:rsidRDefault="00AC6D8F" w:rsidP="002C00C3">
      <w:pPr>
        <w:pStyle w:val="BodyText"/>
        <w:rPr>
          <w:del w:id="2260" w:author="Kostiantyn Kudriavtsev" w:date="2016-09-15T16:17:00Z"/>
        </w:rPr>
        <w:pPrChange w:id="2261" w:author="Paul Gesiak" w:date="2016-09-16T08:45:00Z">
          <w:pPr>
            <w:pStyle w:val="Heading3"/>
          </w:pPr>
        </w:pPrChange>
      </w:pPr>
      <w:bookmarkStart w:id="2262" w:name="_Toc461639741"/>
      <w:del w:id="2263" w:author="Kostiantyn Kudriavtsev" w:date="2016-09-15T16:17:00Z">
        <w:r w:rsidDel="00CA77FF">
          <w:delText>Supportability</w:delText>
        </w:r>
        <w:bookmarkEnd w:id="2262"/>
      </w:del>
    </w:p>
    <w:p w14:paraId="6883DD82" w14:textId="3C9A17ED" w:rsidR="00333952" w:rsidDel="00CA77FF" w:rsidRDefault="00333952" w:rsidP="002C00C3">
      <w:pPr>
        <w:pStyle w:val="BodyText"/>
        <w:rPr>
          <w:del w:id="2264" w:author="Kostiantyn Kudriavtsev" w:date="2016-09-15T16:17:00Z"/>
        </w:rPr>
        <w:pPrChange w:id="2265" w:author="Paul Gesiak" w:date="2016-09-16T08:45:00Z">
          <w:pPr>
            <w:pStyle w:val="BodyText"/>
          </w:pPr>
        </w:pPrChange>
      </w:pPr>
      <w:del w:id="2266" w:author="Kostiantyn Kudriavtsev" w:date="2016-09-15T16:17:00Z">
        <w:r w:rsidRPr="009B2E12" w:rsidDel="00CA77FF">
          <w:delText>[</w:delText>
        </w:r>
        <w:r w:rsidRPr="009B2E12" w:rsidDel="00CA77FF">
          <w:rPr>
            <w:b/>
          </w:rPr>
          <w:delText>Description:</w:delText>
        </w:r>
        <w:r w:rsidRPr="009B2E12" w:rsidDel="00CA77FF">
          <w:delText xml:space="preserve"> </w:delText>
        </w:r>
        <w:r w:rsidDel="00CA77FF">
          <w:delText>Address supportability.</w:delText>
        </w:r>
      </w:del>
    </w:p>
    <w:p w14:paraId="25D5C208" w14:textId="6B145FE7" w:rsidR="00333952" w:rsidRPr="009B2E12" w:rsidDel="00CA77FF" w:rsidRDefault="00333952" w:rsidP="002C00C3">
      <w:pPr>
        <w:pStyle w:val="BodyText"/>
        <w:rPr>
          <w:del w:id="2267" w:author="Kostiantyn Kudriavtsev" w:date="2016-09-15T16:17:00Z"/>
        </w:rPr>
        <w:pPrChange w:id="2268" w:author="Paul Gesiak" w:date="2016-09-16T08:45:00Z">
          <w:pPr>
            <w:pStyle w:val="BodyText"/>
          </w:pPr>
        </w:pPrChange>
      </w:pPr>
      <w:del w:id="2269" w:author="Kostiantyn Kudriavtsev" w:date="2016-09-15T16:17:00Z">
        <w:r w:rsidRPr="009B2E12" w:rsidDel="00CA77FF">
          <w:rPr>
            <w:b/>
          </w:rPr>
          <w:delText>Section Type:</w:delText>
        </w:r>
        <w:r w:rsidRPr="009B2E12" w:rsidDel="00CA77FF">
          <w:delText xml:space="preserve"> Mandatory (If this quality attribute is architecturally significant one)]</w:delText>
        </w:r>
      </w:del>
    </w:p>
    <w:p w14:paraId="148185C6" w14:textId="07B01D74" w:rsidR="00333952" w:rsidRPr="00333952" w:rsidDel="00CA77FF" w:rsidRDefault="00333952" w:rsidP="002C00C3">
      <w:pPr>
        <w:pStyle w:val="BodyText"/>
        <w:rPr>
          <w:del w:id="2270" w:author="Kostiantyn Kudriavtsev" w:date="2016-09-15T16:17:00Z"/>
        </w:rPr>
        <w:pPrChange w:id="2271" w:author="Paul Gesiak" w:date="2016-09-16T08:45:00Z">
          <w:pPr>
            <w:pStyle w:val="BodyText"/>
          </w:pPr>
        </w:pPrChange>
      </w:pPr>
    </w:p>
    <w:p w14:paraId="47F5C0BD" w14:textId="1D3EEC51" w:rsidR="00AC6D8F" w:rsidDel="00CA77FF" w:rsidRDefault="00AC6D8F" w:rsidP="002C00C3">
      <w:pPr>
        <w:pStyle w:val="BodyText"/>
        <w:rPr>
          <w:del w:id="2272" w:author="Kostiantyn Kudriavtsev" w:date="2016-09-15T16:17:00Z"/>
        </w:rPr>
        <w:pPrChange w:id="2273" w:author="Paul Gesiak" w:date="2016-09-16T08:45:00Z">
          <w:pPr>
            <w:pStyle w:val="Heading4"/>
          </w:pPr>
        </w:pPrChange>
      </w:pPr>
      <w:bookmarkStart w:id="2274" w:name="_Toc461639742"/>
      <w:del w:id="2275" w:author="Kostiantyn Kudriavtsev" w:date="2016-09-15T16:17:00Z">
        <w:r w:rsidDel="00CA77FF">
          <w:delText>Monitoring</w:delText>
        </w:r>
        <w:bookmarkEnd w:id="2274"/>
        <w:r w:rsidDel="00CA77FF">
          <w:delText xml:space="preserve"> </w:delText>
        </w:r>
      </w:del>
    </w:p>
    <w:p w14:paraId="39EFFB43" w14:textId="75FA6915" w:rsidR="00AC6D8F" w:rsidDel="00CA77FF" w:rsidRDefault="00AC6D8F" w:rsidP="002C00C3">
      <w:pPr>
        <w:pStyle w:val="BodyText"/>
        <w:rPr>
          <w:del w:id="2276" w:author="Kostiantyn Kudriavtsev" w:date="2016-09-15T16:17:00Z"/>
        </w:rPr>
        <w:pPrChange w:id="2277" w:author="Paul Gesiak" w:date="2016-09-16T08:45:00Z">
          <w:pPr>
            <w:pStyle w:val="BodyText"/>
          </w:pPr>
        </w:pPrChange>
      </w:pPr>
      <w:del w:id="2278" w:author="Kostiantyn Kudriavtsev" w:date="2016-09-15T16:17:00Z">
        <w:r w:rsidDel="00CA77FF">
          <w:delText>[</w:delText>
        </w:r>
        <w:r w:rsidR="00333952" w:rsidRPr="00333952" w:rsidDel="00CA77FF">
          <w:rPr>
            <w:b/>
          </w:rPr>
          <w:delText>Description:</w:delText>
        </w:r>
        <w:r w:rsidR="00333952" w:rsidDel="00CA77FF">
          <w:delText xml:space="preserve"> </w:delText>
        </w:r>
        <w:r w:rsidR="00172D97" w:rsidDel="00CA77FF">
          <w:delText>Describe the a</w:delText>
        </w:r>
        <w:r w:rsidDel="00CA77FF">
          <w:delText xml:space="preserve">pproach to solution support. </w:delText>
        </w:r>
        <w:r w:rsidR="00172D97" w:rsidDel="00CA77FF">
          <w:delText>Consider</w:delText>
        </w:r>
        <w:r w:rsidDel="00CA77FF">
          <w:delText xml:space="preserve"> the following aspects:</w:delText>
        </w:r>
      </w:del>
    </w:p>
    <w:p w14:paraId="468702B2" w14:textId="2A0C08C5" w:rsidR="00AC6D8F" w:rsidDel="00CA77FF" w:rsidRDefault="00AC6D8F" w:rsidP="002C00C3">
      <w:pPr>
        <w:pStyle w:val="BodyText"/>
        <w:rPr>
          <w:del w:id="2279" w:author="Kostiantyn Kudriavtsev" w:date="2016-09-15T16:17:00Z"/>
        </w:rPr>
        <w:pPrChange w:id="2280" w:author="Paul Gesiak" w:date="2016-09-16T08:45:00Z">
          <w:pPr>
            <w:pStyle w:val="BodyText"/>
          </w:pPr>
        </w:pPrChange>
      </w:pPr>
      <w:del w:id="2281" w:author="Kostiantyn Kudriavtsev" w:date="2016-09-15T16:17:00Z">
        <w:r w:rsidDel="00CA77FF">
          <w:delText>Logging</w:delText>
        </w:r>
      </w:del>
    </w:p>
    <w:p w14:paraId="447F39D6" w14:textId="1F93A25D" w:rsidR="00AC6D8F" w:rsidDel="00CA77FF" w:rsidRDefault="00AC6D8F" w:rsidP="002C00C3">
      <w:pPr>
        <w:pStyle w:val="BodyText"/>
        <w:rPr>
          <w:del w:id="2282" w:author="Kostiantyn Kudriavtsev" w:date="2016-09-15T16:17:00Z"/>
        </w:rPr>
        <w:pPrChange w:id="2283" w:author="Paul Gesiak" w:date="2016-09-16T08:45:00Z">
          <w:pPr>
            <w:pStyle w:val="BodyText"/>
          </w:pPr>
        </w:pPrChange>
      </w:pPr>
      <w:del w:id="2284" w:author="Kostiantyn Kudriavtsev" w:date="2016-09-15T16:17:00Z">
        <w:r w:rsidDel="00CA77FF">
          <w:delText>Performance counters/metrics</w:delText>
        </w:r>
      </w:del>
    </w:p>
    <w:p w14:paraId="5FDA920B" w14:textId="10A257B2" w:rsidR="00AC6D8F" w:rsidDel="00CA77FF" w:rsidRDefault="00AC6D8F" w:rsidP="002C00C3">
      <w:pPr>
        <w:pStyle w:val="BodyText"/>
        <w:rPr>
          <w:del w:id="2285" w:author="Kostiantyn Kudriavtsev" w:date="2016-09-15T16:17:00Z"/>
        </w:rPr>
        <w:pPrChange w:id="2286" w:author="Paul Gesiak" w:date="2016-09-16T08:45:00Z">
          <w:pPr>
            <w:pStyle w:val="BodyText"/>
          </w:pPr>
        </w:pPrChange>
      </w:pPr>
      <w:del w:id="2287" w:author="Kostiantyn Kudriavtsev" w:date="2016-09-15T16:17:00Z">
        <w:r w:rsidDel="00CA77FF">
          <w:delText>Monitoring tools</w:delText>
        </w:r>
      </w:del>
    </w:p>
    <w:p w14:paraId="5F219EE3" w14:textId="22E42AAB" w:rsidR="00AC6D8F" w:rsidDel="00CA77FF" w:rsidRDefault="00AC6D8F" w:rsidP="002C00C3">
      <w:pPr>
        <w:pStyle w:val="BodyText"/>
        <w:rPr>
          <w:del w:id="2288" w:author="Kostiantyn Kudriavtsev" w:date="2016-09-15T16:17:00Z"/>
        </w:rPr>
        <w:pPrChange w:id="2289" w:author="Paul Gesiak" w:date="2016-09-16T08:45:00Z">
          <w:pPr>
            <w:pStyle w:val="BodyText"/>
          </w:pPr>
        </w:pPrChange>
      </w:pPr>
      <w:del w:id="2290" w:author="Kostiantyn Kudriavtsev" w:date="2016-09-15T16:17:00Z">
        <w:r w:rsidDel="00CA77FF">
          <w:delText>Solution component availability</w:delText>
        </w:r>
      </w:del>
    </w:p>
    <w:p w14:paraId="27D96413" w14:textId="5DF6DB11" w:rsidR="00AC6D8F" w:rsidDel="00CA77FF" w:rsidRDefault="006E608E" w:rsidP="002C00C3">
      <w:pPr>
        <w:pStyle w:val="BodyText"/>
        <w:rPr>
          <w:del w:id="2291" w:author="Kostiantyn Kudriavtsev" w:date="2016-09-15T16:17:00Z"/>
        </w:rPr>
        <w:pPrChange w:id="2292" w:author="Paul Gesiak" w:date="2016-09-16T08:45:00Z">
          <w:pPr>
            <w:pStyle w:val="BodyText"/>
          </w:pPr>
        </w:pPrChange>
      </w:pPr>
      <w:del w:id="2293" w:author="Kostiantyn Kudriavtsev" w:date="2016-09-15T16:17:00Z">
        <w:r w:rsidDel="00CA77FF">
          <w:delText>Etc.</w:delText>
        </w:r>
      </w:del>
    </w:p>
    <w:p w14:paraId="59E0FF2C" w14:textId="1B033849" w:rsidR="00333952" w:rsidRPr="009B2E12" w:rsidDel="00CA77FF" w:rsidRDefault="00333952" w:rsidP="002C00C3">
      <w:pPr>
        <w:pStyle w:val="BodyText"/>
        <w:rPr>
          <w:del w:id="2294" w:author="Kostiantyn Kudriavtsev" w:date="2016-09-15T16:17:00Z"/>
        </w:rPr>
        <w:pPrChange w:id="2295" w:author="Paul Gesiak" w:date="2016-09-16T08:45:00Z">
          <w:pPr>
            <w:pStyle w:val="BodyText"/>
          </w:pPr>
        </w:pPrChange>
      </w:pPr>
      <w:del w:id="2296" w:author="Kostiantyn Kudriavtsev" w:date="2016-09-15T16:17:00Z">
        <w:r w:rsidRPr="009B2E12" w:rsidDel="00CA77FF">
          <w:rPr>
            <w:b/>
          </w:rPr>
          <w:delText>Section Type:</w:delText>
        </w:r>
        <w:r w:rsidRPr="009B2E12" w:rsidDel="00CA77FF">
          <w:delText xml:space="preserve"> Mandatory (If this quality attribute is architecturally significant one)]</w:delText>
        </w:r>
      </w:del>
    </w:p>
    <w:p w14:paraId="27AA25C2" w14:textId="6592F9BF" w:rsidR="00333952" w:rsidDel="00CA77FF" w:rsidRDefault="00333952" w:rsidP="002C00C3">
      <w:pPr>
        <w:pStyle w:val="BodyText"/>
        <w:rPr>
          <w:del w:id="2297" w:author="Kostiantyn Kudriavtsev" w:date="2016-09-15T16:17:00Z"/>
        </w:rPr>
        <w:pPrChange w:id="2298" w:author="Paul Gesiak" w:date="2016-09-16T08:45:00Z">
          <w:pPr>
            <w:pStyle w:val="BodyText"/>
          </w:pPr>
        </w:pPrChange>
      </w:pPr>
    </w:p>
    <w:p w14:paraId="45775719" w14:textId="5283FB30" w:rsidR="006E608E" w:rsidDel="00CA77FF" w:rsidRDefault="006E608E" w:rsidP="002C00C3">
      <w:pPr>
        <w:pStyle w:val="BodyText"/>
        <w:rPr>
          <w:del w:id="2299" w:author="Kostiantyn Kudriavtsev" w:date="2016-09-15T16:17:00Z"/>
        </w:rPr>
        <w:pPrChange w:id="2300" w:author="Paul Gesiak" w:date="2016-09-16T08:45:00Z">
          <w:pPr>
            <w:pStyle w:val="BodyText"/>
          </w:pPr>
        </w:pPrChange>
      </w:pPr>
    </w:p>
    <w:p w14:paraId="0E5528D6" w14:textId="6B26F97F" w:rsidR="00AC6D8F" w:rsidDel="00CA77FF" w:rsidRDefault="00AC6D8F" w:rsidP="002C00C3">
      <w:pPr>
        <w:pStyle w:val="BodyText"/>
        <w:rPr>
          <w:del w:id="2301" w:author="Kostiantyn Kudriavtsev" w:date="2016-09-15T16:17:00Z"/>
        </w:rPr>
        <w:pPrChange w:id="2302" w:author="Paul Gesiak" w:date="2016-09-16T08:45:00Z">
          <w:pPr>
            <w:pStyle w:val="Heading4"/>
          </w:pPr>
        </w:pPrChange>
      </w:pPr>
      <w:bookmarkStart w:id="2303" w:name="_Toc461639743"/>
      <w:del w:id="2304" w:author="Kostiantyn Kudriavtsev" w:date="2016-09-15T16:17:00Z">
        <w:r w:rsidDel="00CA77FF">
          <w:delText>Administration Tools</w:delText>
        </w:r>
        <w:bookmarkEnd w:id="2303"/>
      </w:del>
    </w:p>
    <w:p w14:paraId="740C498B" w14:textId="792ACA0F" w:rsidR="006E608E" w:rsidRPr="006E608E" w:rsidDel="00CA77FF" w:rsidRDefault="006E608E" w:rsidP="002C00C3">
      <w:pPr>
        <w:pStyle w:val="BodyText"/>
        <w:rPr>
          <w:del w:id="2305" w:author="Kostiantyn Kudriavtsev" w:date="2016-09-15T16:17:00Z"/>
        </w:rPr>
        <w:pPrChange w:id="2306" w:author="Paul Gesiak" w:date="2016-09-16T08:45:00Z">
          <w:pPr>
            <w:pStyle w:val="BodyText"/>
          </w:pPr>
        </w:pPrChange>
      </w:pPr>
    </w:p>
    <w:p w14:paraId="166E555B" w14:textId="23E9883A" w:rsidR="00AC6D8F" w:rsidDel="00CA77FF" w:rsidRDefault="00AC6D8F" w:rsidP="002C00C3">
      <w:pPr>
        <w:pStyle w:val="BodyText"/>
        <w:rPr>
          <w:del w:id="2307" w:author="Kostiantyn Kudriavtsev" w:date="2016-09-15T16:17:00Z"/>
        </w:rPr>
        <w:pPrChange w:id="2308" w:author="Paul Gesiak" w:date="2016-09-16T08:45:00Z">
          <w:pPr>
            <w:pStyle w:val="Heading4"/>
          </w:pPr>
        </w:pPrChange>
      </w:pPr>
      <w:bookmarkStart w:id="2309" w:name="_Toc461639744"/>
      <w:del w:id="2310" w:author="Kostiantyn Kudriavtsev" w:date="2016-09-15T16:17:00Z">
        <w:r w:rsidDel="00CA77FF">
          <w:delText>Specific deployment aspects</w:delText>
        </w:r>
        <w:bookmarkEnd w:id="2309"/>
        <w:r w:rsidDel="00CA77FF">
          <w:delText xml:space="preserve"> </w:delText>
        </w:r>
      </w:del>
    </w:p>
    <w:p w14:paraId="21CD4147" w14:textId="6DB3463B" w:rsidR="00AC6D8F" w:rsidDel="00CA77FF" w:rsidRDefault="00AC6D8F" w:rsidP="002C00C3">
      <w:pPr>
        <w:pStyle w:val="BodyText"/>
        <w:rPr>
          <w:del w:id="2311" w:author="Kostiantyn Kudriavtsev" w:date="2016-09-15T16:17:00Z"/>
        </w:rPr>
        <w:pPrChange w:id="2312" w:author="Paul Gesiak" w:date="2016-09-16T08:45:00Z">
          <w:pPr>
            <w:pStyle w:val="BodyText"/>
          </w:pPr>
        </w:pPrChange>
      </w:pPr>
      <w:del w:id="2313" w:author="Kostiantyn Kudriavtsev" w:date="2016-09-15T16:17:00Z">
        <w:r w:rsidDel="00CA77FF">
          <w:delText>[</w:delText>
        </w:r>
        <w:r w:rsidR="00333952" w:rsidRPr="00333952" w:rsidDel="00CA77FF">
          <w:rPr>
            <w:b/>
          </w:rPr>
          <w:delText>Description:</w:delText>
        </w:r>
        <w:r w:rsidR="00333952" w:rsidDel="00CA77FF">
          <w:delText xml:space="preserve"> </w:delText>
        </w:r>
        <w:r w:rsidR="00172D97" w:rsidDel="00CA77FF">
          <w:delText xml:space="preserve">For example, </w:delText>
        </w:r>
        <w:r w:rsidDel="00CA77FF">
          <w:delText xml:space="preserve">complex database deployment] </w:delText>
        </w:r>
      </w:del>
    </w:p>
    <w:p w14:paraId="5A4E03A1" w14:textId="5AE7C0D9" w:rsidR="00333952" w:rsidDel="00CA77FF" w:rsidRDefault="00AC6D8F" w:rsidP="002C00C3">
      <w:pPr>
        <w:pStyle w:val="BodyText"/>
        <w:rPr>
          <w:del w:id="2314" w:author="Kostiantyn Kudriavtsev" w:date="2016-09-15T16:17:00Z"/>
        </w:rPr>
        <w:pPrChange w:id="2315" w:author="Paul Gesiak" w:date="2016-09-16T08:45:00Z">
          <w:pPr>
            <w:pStyle w:val="BodyText"/>
          </w:pPr>
        </w:pPrChange>
      </w:pPr>
      <w:del w:id="2316" w:author="Kostiantyn Kudriavtsev" w:date="2016-09-15T16:17:00Z">
        <w:r w:rsidDel="00CA77FF">
          <w:delText xml:space="preserve">[Notice: </w:delText>
        </w:r>
        <w:r w:rsidR="00172D97" w:rsidDel="00CA77FF">
          <w:delText>Note that you must consider the migration process, risks, issues, and so on if you have a legacy solution to migrate to the new architecture. In this case, you need to design the new solution having this legacy architecture in mind.</w:delText>
        </w:r>
      </w:del>
    </w:p>
    <w:p w14:paraId="7DEE1239" w14:textId="35CAAB14" w:rsidR="00AC6D8F" w:rsidDel="00CA77FF" w:rsidRDefault="00333952" w:rsidP="002C00C3">
      <w:pPr>
        <w:pStyle w:val="BodyText"/>
        <w:rPr>
          <w:del w:id="2317" w:author="Kostiantyn Kudriavtsev" w:date="2016-09-15T16:17:00Z"/>
        </w:rPr>
        <w:pPrChange w:id="2318" w:author="Paul Gesiak" w:date="2016-09-16T08:45:00Z">
          <w:pPr>
            <w:pStyle w:val="BodyText"/>
          </w:pPr>
        </w:pPrChange>
      </w:pPr>
      <w:del w:id="2319" w:author="Kostiantyn Kudriavtsev" w:date="2016-09-15T16:17:00Z">
        <w:r w:rsidRPr="009B2E12" w:rsidDel="00CA77FF">
          <w:delText xml:space="preserve">Section Type: </w:delText>
        </w:r>
        <w:r w:rsidDel="00CA77FF">
          <w:delText>Optional</w:delText>
        </w:r>
        <w:r w:rsidR="00AC6D8F" w:rsidDel="00CA77FF">
          <w:delText>]</w:delText>
        </w:r>
      </w:del>
    </w:p>
    <w:p w14:paraId="313E13A3" w14:textId="77777777" w:rsidR="006E608E" w:rsidRDefault="006E608E" w:rsidP="002C00C3">
      <w:pPr>
        <w:pStyle w:val="BodyText"/>
      </w:pPr>
    </w:p>
    <w:p w14:paraId="358422AA" w14:textId="687E40ED" w:rsidR="00AC6D8F" w:rsidRPr="00AC6D8F" w:rsidRDefault="00AC6D8F" w:rsidP="001272FD">
      <w:pPr>
        <w:pStyle w:val="Heading2"/>
      </w:pPr>
      <w:bookmarkStart w:id="2320" w:name="_Toc461639745"/>
      <w:bookmarkStart w:id="2321" w:name="_Toc461720044"/>
      <w:r w:rsidRPr="00AC6D8F">
        <w:t>Architecture Constraints and Limitations</w:t>
      </w:r>
      <w:bookmarkEnd w:id="2320"/>
      <w:bookmarkEnd w:id="2321"/>
    </w:p>
    <w:p w14:paraId="2932B46B" w14:textId="64DC3547" w:rsidR="00AC6D8F" w:rsidRPr="00AC6D8F" w:rsidRDefault="00AC6D8F" w:rsidP="002C00C3">
      <w:pPr>
        <w:pStyle w:val="BodyText"/>
      </w:pPr>
      <w:r w:rsidRPr="00AC6D8F">
        <w:t>[</w:t>
      </w:r>
      <w:r w:rsidR="00C8030F" w:rsidRPr="00C8030F">
        <w:rPr>
          <w:b/>
        </w:rPr>
        <w:t>Description:</w:t>
      </w:r>
      <w:r w:rsidR="00C8030F">
        <w:t xml:space="preserve"> </w:t>
      </w:r>
      <w:r w:rsidRPr="00AC6D8F">
        <w:t>This section describe</w:t>
      </w:r>
      <w:r w:rsidR="00172D97">
        <w:t>s</w:t>
      </w:r>
      <w:r w:rsidRPr="00AC6D8F">
        <w:t xml:space="preserve"> all the constraints and limitations that the proposed solution architecture has.</w:t>
      </w:r>
    </w:p>
    <w:p w14:paraId="19402C7D" w14:textId="77777777" w:rsidR="00C8030F" w:rsidRDefault="00172D97" w:rsidP="002C00C3">
      <w:pPr>
        <w:pStyle w:val="BodyText"/>
      </w:pPr>
      <w:r>
        <w:t xml:space="preserve">The </w:t>
      </w:r>
      <w:r w:rsidR="00AC6D8F" w:rsidRPr="00AC6D8F">
        <w:t xml:space="preserve">Customer </w:t>
      </w:r>
      <w:r>
        <w:t>must</w:t>
      </w:r>
      <w:r w:rsidRPr="00AC6D8F">
        <w:t xml:space="preserve"> </w:t>
      </w:r>
      <w:r w:rsidR="00AC6D8F" w:rsidRPr="00AC6D8F">
        <w:t>be</w:t>
      </w:r>
      <w:r>
        <w:t xml:space="preserve"> made</w:t>
      </w:r>
      <w:r w:rsidR="00AC6D8F" w:rsidRPr="00AC6D8F">
        <w:t xml:space="preserve"> aware </w:t>
      </w:r>
      <w:r>
        <w:t>of</w:t>
      </w:r>
      <w:r w:rsidRPr="00AC6D8F">
        <w:t xml:space="preserve"> </w:t>
      </w:r>
      <w:r w:rsidR="00AC6D8F" w:rsidRPr="00AC6D8F">
        <w:t xml:space="preserve">them, </w:t>
      </w:r>
      <w:r>
        <w:t>so</w:t>
      </w:r>
      <w:r w:rsidR="00AC6D8F" w:rsidRPr="00AC6D8F">
        <w:t xml:space="preserve"> you must</w:t>
      </w:r>
      <w:r w:rsidRPr="00AC6D8F">
        <w:t xml:space="preserve"> communicate</w:t>
      </w:r>
      <w:r>
        <w:t xml:space="preserve"> them</w:t>
      </w:r>
      <w:r w:rsidR="00AC6D8F" w:rsidRPr="00AC6D8F">
        <w:t xml:space="preserve"> explicitly and clearly.</w:t>
      </w:r>
    </w:p>
    <w:p w14:paraId="4DF7730D" w14:textId="77777777" w:rsidR="00C611E9" w:rsidRDefault="00C8030F" w:rsidP="002C00C3">
      <w:pPr>
        <w:pStyle w:val="BodyText"/>
      </w:pPr>
      <w:r w:rsidRPr="009B2E12">
        <w:t xml:space="preserve">Section Type: </w:t>
      </w:r>
      <w:r>
        <w:t>Optional</w:t>
      </w:r>
      <w:r w:rsidR="00AC6D8F" w:rsidRPr="00AC6D8F">
        <w:t>]</w:t>
      </w:r>
    </w:p>
    <w:p w14:paraId="2905AA0B" w14:textId="77777777" w:rsidR="00C611E9" w:rsidRDefault="00C611E9" w:rsidP="002C00C3">
      <w:pPr>
        <w:pStyle w:val="BodyText"/>
      </w:pPr>
    </w:p>
    <w:p w14:paraId="5959262F" w14:textId="3A094542" w:rsidR="009F6A7E" w:rsidDel="00CA77FF" w:rsidRDefault="009F6A7E" w:rsidP="009F6A7E">
      <w:pPr>
        <w:pStyle w:val="Heading1"/>
        <w:rPr>
          <w:del w:id="2322" w:author="Kostiantyn Kudriavtsev" w:date="2016-09-15T16:18:00Z"/>
        </w:rPr>
      </w:pPr>
      <w:bookmarkStart w:id="2323" w:name="_Toc461639746"/>
      <w:del w:id="2324" w:author="Kostiantyn Kudriavtsev" w:date="2016-09-15T16:18:00Z">
        <w:r w:rsidDel="00CA77FF">
          <w:delText>Transition</w:delText>
        </w:r>
        <w:bookmarkEnd w:id="2323"/>
      </w:del>
    </w:p>
    <w:p w14:paraId="4C1AD023" w14:textId="2A6312AD" w:rsidR="009F6A7E" w:rsidDel="00CA77FF" w:rsidRDefault="009F6A7E">
      <w:pPr>
        <w:pStyle w:val="BodyText"/>
        <w:rPr>
          <w:del w:id="2325" w:author="Kostiantyn Kudriavtsev" w:date="2016-09-15T16:18:00Z"/>
        </w:rPr>
      </w:pPr>
      <w:del w:id="2326" w:author="Kostiantyn Kudriavtsev" w:date="2016-09-15T16:18:00Z">
        <w:r w:rsidDel="00CA77FF">
          <w:delText>[</w:delText>
        </w:r>
        <w:r w:rsidR="00C8030F" w:rsidRPr="00C8030F" w:rsidDel="00CA77FF">
          <w:rPr>
            <w:b/>
          </w:rPr>
          <w:delText>Description:</w:delText>
        </w:r>
        <w:r w:rsidR="00C8030F" w:rsidDel="00CA77FF">
          <w:delText xml:space="preserve"> </w:delText>
        </w:r>
        <w:r w:rsidDel="00CA77FF">
          <w:delText>This section describe</w:delText>
        </w:r>
        <w:r w:rsidR="004000B0" w:rsidDel="00CA77FF">
          <w:delText>s</w:delText>
        </w:r>
        <w:r w:rsidDel="00CA77FF">
          <w:delText xml:space="preserve"> the approach to migration and compatibility (applicable in the case of “brown</w:delText>
        </w:r>
        <w:r w:rsidR="00C5445B" w:rsidDel="00CA77FF">
          <w:delText xml:space="preserve"> </w:delText>
        </w:r>
        <w:r w:rsidDel="00CA77FF">
          <w:delText>field”, when you need to migrate</w:delText>
        </w:r>
        <w:r w:rsidR="004000B0" w:rsidDel="00CA77FF">
          <w:delText xml:space="preserve"> the</w:delText>
        </w:r>
        <w:r w:rsidDel="00CA77FF">
          <w:delText xml:space="preserve"> customer smoothly from</w:delText>
        </w:r>
        <w:r w:rsidR="004000B0" w:rsidDel="00CA77FF">
          <w:delText xml:space="preserve"> a</w:delText>
        </w:r>
        <w:r w:rsidDel="00CA77FF">
          <w:delText xml:space="preserve"> legacy solution to </w:delText>
        </w:r>
        <w:r w:rsidR="004000B0" w:rsidDel="00CA77FF">
          <w:delText>a</w:delText>
        </w:r>
        <w:r w:rsidDel="00CA77FF">
          <w:delText xml:space="preserve"> new one, including customer data.</w:delText>
        </w:r>
      </w:del>
    </w:p>
    <w:p w14:paraId="3BAF9A3E" w14:textId="638387B3" w:rsidR="009F6A7E" w:rsidDel="00CA77FF" w:rsidRDefault="009F6A7E">
      <w:pPr>
        <w:pStyle w:val="BodyText"/>
        <w:rPr>
          <w:del w:id="2327" w:author="Kostiantyn Kudriavtsev" w:date="2016-09-15T16:18:00Z"/>
        </w:rPr>
      </w:pPr>
      <w:del w:id="2328" w:author="Kostiantyn Kudriavtsev" w:date="2016-09-15T16:18:00Z">
        <w:r w:rsidDel="00CA77FF">
          <w:delText>It is recommended to provide</w:delText>
        </w:r>
        <w:r w:rsidR="004000B0" w:rsidDel="00CA77FF">
          <w:delText xml:space="preserve"> the</w:delText>
        </w:r>
        <w:r w:rsidDel="00CA77FF">
          <w:delText xml:space="preserve"> customer with a set of high-level transition architectures (if applicable).</w:delText>
        </w:r>
      </w:del>
    </w:p>
    <w:p w14:paraId="5ABD19F5" w14:textId="549EF3D5" w:rsidR="009F6A7E" w:rsidDel="00CA77FF" w:rsidRDefault="009F6A7E">
      <w:pPr>
        <w:pStyle w:val="BodyText"/>
        <w:rPr>
          <w:del w:id="2329" w:author="Kostiantyn Kudriavtsev" w:date="2016-09-15T16:18:00Z"/>
        </w:rPr>
      </w:pPr>
      <w:del w:id="2330" w:author="Kostiantyn Kudriavtsev" w:date="2016-09-15T16:18:00Z">
        <w:r w:rsidDel="00CA77FF">
          <w:delText>Also, it is recommended to describe:</w:delText>
        </w:r>
      </w:del>
    </w:p>
    <w:p w14:paraId="2399B940" w14:textId="39A4B12B" w:rsidR="009F6A7E" w:rsidDel="00CA77FF" w:rsidRDefault="009F6A7E">
      <w:pPr>
        <w:pStyle w:val="Comment"/>
        <w:numPr>
          <w:ilvl w:val="0"/>
          <w:numId w:val="16"/>
        </w:numPr>
        <w:rPr>
          <w:del w:id="2331" w:author="Kostiantyn Kudriavtsev" w:date="2016-09-15T16:18:00Z"/>
        </w:rPr>
        <w:pPrChange w:id="2332" w:author="Kostiantyn Kudriavtsev" w:date="2016-09-15T12:23:00Z">
          <w:pPr>
            <w:pStyle w:val="BodyText"/>
          </w:pPr>
        </w:pPrChange>
      </w:pPr>
      <w:del w:id="2333" w:author="Kostiantyn Kudriavtsev" w:date="2016-09-15T16:18:00Z">
        <w:r w:rsidDel="00CA77FF">
          <w:delText>General approach to backward/forward compatibility (if applicable)</w:delText>
        </w:r>
      </w:del>
    </w:p>
    <w:p w14:paraId="5B649FA5" w14:textId="42B234BA" w:rsidR="009F6A7E" w:rsidDel="00CA77FF" w:rsidRDefault="009F6A7E">
      <w:pPr>
        <w:pStyle w:val="Comment"/>
        <w:numPr>
          <w:ilvl w:val="0"/>
          <w:numId w:val="16"/>
        </w:numPr>
        <w:rPr>
          <w:del w:id="2334" w:author="Kostiantyn Kudriavtsev" w:date="2016-09-15T16:18:00Z"/>
        </w:rPr>
      </w:pPr>
      <w:del w:id="2335" w:author="Kostiantyn Kudriavtsev" w:date="2016-09-15T16:18:00Z">
        <w:r w:rsidDel="00CA77FF">
          <w:delText>General approach</w:delText>
        </w:r>
        <w:r w:rsidR="004000B0" w:rsidDel="00CA77FF">
          <w:delText xml:space="preserve"> to</w:delText>
        </w:r>
        <w:r w:rsidDel="00CA77FF">
          <w:delText xml:space="preserve"> data compatibility</w:delText>
        </w:r>
      </w:del>
    </w:p>
    <w:p w14:paraId="3E4D5D26" w14:textId="0B6245AD" w:rsidR="009F6A7E" w:rsidDel="00CA77FF" w:rsidRDefault="009F6A7E">
      <w:pPr>
        <w:pStyle w:val="Comment"/>
        <w:numPr>
          <w:ilvl w:val="0"/>
          <w:numId w:val="16"/>
        </w:numPr>
        <w:rPr>
          <w:del w:id="2336" w:author="Kostiantyn Kudriavtsev" w:date="2016-09-15T16:18:00Z"/>
        </w:rPr>
      </w:pPr>
      <w:del w:id="2337" w:author="Kostiantyn Kudriavtsev" w:date="2016-09-15T16:18:00Z">
        <w:r w:rsidDel="00CA77FF">
          <w:delText>General approach</w:delText>
        </w:r>
        <w:r w:rsidR="004000B0" w:rsidDel="00CA77FF">
          <w:delText xml:space="preserve"> to</w:delText>
        </w:r>
        <w:r w:rsidDel="00CA77FF">
          <w:delText xml:space="preserve"> interface compatibility</w:delText>
        </w:r>
      </w:del>
    </w:p>
    <w:p w14:paraId="38FB5D56" w14:textId="2F5BC7E6" w:rsidR="009F6A7E" w:rsidDel="00CA77FF" w:rsidRDefault="009F6A7E">
      <w:pPr>
        <w:pStyle w:val="Comment"/>
        <w:numPr>
          <w:ilvl w:val="0"/>
          <w:numId w:val="16"/>
        </w:numPr>
        <w:rPr>
          <w:del w:id="2338" w:author="Kostiantyn Kudriavtsev" w:date="2016-09-15T16:18:00Z"/>
        </w:rPr>
      </w:pPr>
      <w:del w:id="2339" w:author="Kostiantyn Kudriavtsev" w:date="2016-09-15T16:18:00Z">
        <w:r w:rsidDel="00CA77FF">
          <w:delText>Component-by-component migration description</w:delText>
        </w:r>
      </w:del>
    </w:p>
    <w:p w14:paraId="1E38809D" w14:textId="572D9D8D" w:rsidR="009F6A7E" w:rsidDel="00CA77FF" w:rsidRDefault="009F6A7E">
      <w:pPr>
        <w:pStyle w:val="Comment"/>
        <w:numPr>
          <w:ilvl w:val="0"/>
          <w:numId w:val="16"/>
        </w:numPr>
        <w:rPr>
          <w:del w:id="2340" w:author="Kostiantyn Kudriavtsev" w:date="2016-09-15T16:18:00Z"/>
        </w:rPr>
      </w:pPr>
      <w:del w:id="2341" w:author="Kostiantyn Kudriavtsev" w:date="2016-09-15T16:18:00Z">
        <w:r w:rsidDel="00CA77FF">
          <w:delText>Migration scenario and data migration should be described (physical view</w:delText>
        </w:r>
        <w:r w:rsidR="004000B0" w:rsidDel="00CA77FF">
          <w:delText>)</w:delText>
        </w:r>
      </w:del>
    </w:p>
    <w:p w14:paraId="78AACEBD" w14:textId="48D4F845" w:rsidR="009F6A7E" w:rsidDel="00CA77FF" w:rsidRDefault="009F6A7E">
      <w:pPr>
        <w:pStyle w:val="Comment"/>
        <w:numPr>
          <w:ilvl w:val="0"/>
          <w:numId w:val="16"/>
        </w:numPr>
        <w:rPr>
          <w:del w:id="2342" w:author="Kostiantyn Kudriavtsev" w:date="2016-09-15T16:18:00Z"/>
        </w:rPr>
      </w:pPr>
      <w:del w:id="2343" w:author="Kostiantyn Kudriavtsev" w:date="2016-09-15T16:18:00Z">
        <w:r w:rsidDel="00CA77FF">
          <w:delText>Deployment windows and how deployment affects availability</w:delText>
        </w:r>
      </w:del>
    </w:p>
    <w:p w14:paraId="4BCA2258" w14:textId="086935E3" w:rsidR="009F6A7E" w:rsidDel="00CA77FF" w:rsidRDefault="009F6A7E">
      <w:pPr>
        <w:pStyle w:val="Comment"/>
        <w:numPr>
          <w:ilvl w:val="0"/>
          <w:numId w:val="16"/>
        </w:numPr>
        <w:rPr>
          <w:del w:id="2344" w:author="Kostiantyn Kudriavtsev" w:date="2016-09-15T16:18:00Z"/>
        </w:rPr>
      </w:pPr>
      <w:del w:id="2345" w:author="Kostiantyn Kudriavtsev" w:date="2016-09-15T16:18:00Z">
        <w:r w:rsidDel="00CA77FF">
          <w:delText>Level of support needed from others (operations, 3rd-party vendors, etc.)</w:delText>
        </w:r>
      </w:del>
    </w:p>
    <w:p w14:paraId="24946336" w14:textId="299AF045" w:rsidR="00C8030F" w:rsidDel="00CA77FF" w:rsidRDefault="009F6A7E">
      <w:pPr>
        <w:pStyle w:val="Comment"/>
        <w:numPr>
          <w:ilvl w:val="0"/>
          <w:numId w:val="16"/>
        </w:numPr>
        <w:rPr>
          <w:del w:id="2346" w:author="Kostiantyn Kudriavtsev" w:date="2016-09-15T16:18:00Z"/>
        </w:rPr>
      </w:pPr>
      <w:del w:id="2347" w:author="Kostiantyn Kudriavtsev" w:date="2016-09-15T16:18:00Z">
        <w:r w:rsidDel="00CA77FF">
          <w:delText>Etc.</w:delText>
        </w:r>
      </w:del>
    </w:p>
    <w:p w14:paraId="6BAECEE7" w14:textId="0C274148" w:rsidR="009F6A7E" w:rsidDel="00CA77FF" w:rsidRDefault="00C8030F">
      <w:pPr>
        <w:pStyle w:val="Comment"/>
        <w:ind w:left="360"/>
        <w:rPr>
          <w:del w:id="2348" w:author="Kostiantyn Kudriavtsev" w:date="2016-09-15T16:18:00Z"/>
        </w:rPr>
        <w:pPrChange w:id="2349" w:author="Kostiantyn Kudriavtsev" w:date="2016-09-15T12:23:00Z">
          <w:pPr>
            <w:pStyle w:val="Comment"/>
            <w:numPr>
              <w:numId w:val="16"/>
            </w:numPr>
            <w:ind w:left="1080" w:hanging="720"/>
          </w:pPr>
        </w:pPrChange>
      </w:pPr>
      <w:del w:id="2350" w:author="Kostiantyn Kudriavtsev" w:date="2016-09-15T16:18:00Z">
        <w:r w:rsidRPr="009B2E12" w:rsidDel="00CA77FF">
          <w:rPr>
            <w:b/>
          </w:rPr>
          <w:delText>Section Type:</w:delText>
        </w:r>
        <w:r w:rsidRPr="009B2E12" w:rsidDel="00CA77FF">
          <w:delText xml:space="preserve"> </w:delText>
        </w:r>
        <w:r w:rsidDel="00CA77FF">
          <w:delText>Mandatory (if migration from legacy solution must be done)</w:delText>
        </w:r>
        <w:r w:rsidR="009F6A7E" w:rsidDel="00CA77FF">
          <w:delText>]</w:delText>
        </w:r>
      </w:del>
    </w:p>
    <w:p w14:paraId="2C446E47" w14:textId="77777777" w:rsidR="00167612" w:rsidRDefault="00167612">
      <w:pPr>
        <w:widowControl/>
        <w:spacing w:line="240" w:lineRule="auto"/>
      </w:pPr>
      <w:r>
        <w:br w:type="page"/>
      </w:r>
    </w:p>
    <w:p w14:paraId="58476518" w14:textId="59000DBE" w:rsidR="00167612" w:rsidDel="00CA77FF" w:rsidRDefault="00167612">
      <w:pPr>
        <w:pStyle w:val="AppendixLevel1"/>
        <w:rPr>
          <w:del w:id="2351" w:author="Kostiantyn Kudriavtsev" w:date="2016-09-15T16:18:00Z"/>
        </w:rPr>
      </w:pPr>
      <w:bookmarkStart w:id="2352" w:name="_Ref427243657"/>
      <w:bookmarkStart w:id="2353" w:name="_Ref427243680"/>
      <w:bookmarkStart w:id="2354" w:name="_Toc461639747"/>
      <w:del w:id="2355" w:author="Kostiantyn Kudriavtsev" w:date="2016-09-15T16:18:00Z">
        <w:r w:rsidDel="00CA77FF">
          <w:lastRenderedPageBreak/>
          <w:delText>Solution Architecture Quality Attributes</w:delText>
        </w:r>
        <w:bookmarkEnd w:id="2352"/>
        <w:bookmarkEnd w:id="2353"/>
        <w:bookmarkEnd w:id="2354"/>
      </w:del>
    </w:p>
    <w:p w14:paraId="45FE389D" w14:textId="721C20C4" w:rsidR="00167612" w:rsidDel="00CA77FF" w:rsidRDefault="00167612">
      <w:pPr>
        <w:pStyle w:val="BodyText"/>
        <w:keepNext/>
        <w:pageBreakBefore/>
        <w:numPr>
          <w:ilvl w:val="0"/>
          <w:numId w:val="15"/>
        </w:numPr>
        <w:spacing w:after="160"/>
        <w:ind w:left="357" w:hanging="357"/>
        <w:rPr>
          <w:del w:id="2356" w:author="Kostiantyn Kudriavtsev" w:date="2016-09-15T16:18:00Z"/>
        </w:rPr>
        <w:pPrChange w:id="2357" w:author="Kostiantyn Kudriavtsev" w:date="2016-09-15T16:18:00Z">
          <w:pPr>
            <w:pStyle w:val="BodyText"/>
          </w:pPr>
        </w:pPrChange>
      </w:pPr>
      <w:del w:id="2358" w:author="Kostiantyn Kudriavtsev" w:date="2016-09-15T16:18:00Z">
        <w:r w:rsidDel="00CA77FF">
          <w:delText>See considered solution architecture quality attributes in the table below:</w:delText>
        </w:r>
      </w:del>
    </w:p>
    <w:tbl>
      <w:tblPr>
        <w:tblStyle w:val="TableEPAM"/>
        <w:tblW w:w="0" w:type="auto"/>
        <w:tblInd w:w="-5" w:type="dxa"/>
        <w:tblLook w:val="04A0" w:firstRow="1" w:lastRow="0" w:firstColumn="1" w:lastColumn="0" w:noHBand="0" w:noVBand="1"/>
      </w:tblPr>
      <w:tblGrid>
        <w:gridCol w:w="1648"/>
        <w:gridCol w:w="1692"/>
        <w:gridCol w:w="6012"/>
      </w:tblGrid>
      <w:tr w:rsidR="00E67C90" w:rsidDel="00CA77FF" w14:paraId="6D0A4621" w14:textId="5BB10AF6" w:rsidTr="00580325">
        <w:trPr>
          <w:cnfStyle w:val="100000000000" w:firstRow="1" w:lastRow="0" w:firstColumn="0" w:lastColumn="0" w:oddVBand="0" w:evenVBand="0" w:oddHBand="0" w:evenHBand="0" w:firstRowFirstColumn="0" w:firstRowLastColumn="0" w:lastRowFirstColumn="0" w:lastRowLastColumn="0"/>
          <w:trHeight w:val="254"/>
          <w:del w:id="2359"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tcPr>
          <w:p w14:paraId="44CEB248" w14:textId="3C21EAE0" w:rsidR="00E67C90" w:rsidRPr="00E67C90" w:rsidDel="00CA77FF" w:rsidRDefault="00E67C90">
            <w:pPr>
              <w:keepNext/>
              <w:pageBreakBefore/>
              <w:numPr>
                <w:ilvl w:val="0"/>
                <w:numId w:val="15"/>
              </w:numPr>
              <w:spacing w:after="160"/>
              <w:ind w:left="357" w:hanging="357"/>
              <w:jc w:val="left"/>
              <w:rPr>
                <w:del w:id="2360" w:author="Kostiantyn Kudriavtsev" w:date="2016-09-15T16:18:00Z"/>
              </w:rPr>
              <w:pPrChange w:id="2361" w:author="Kostiantyn Kudriavtsev" w:date="2016-09-15T16:18:00Z">
                <w:pPr>
                  <w:jc w:val="left"/>
                </w:pPr>
              </w:pPrChange>
            </w:pPr>
            <w:del w:id="2362" w:author="Kostiantyn Kudriavtsev" w:date="2016-09-15T16:18:00Z">
              <w:r w:rsidRPr="00E67C90" w:rsidDel="00CA77FF">
                <w:delText>Category</w:delText>
              </w:r>
            </w:del>
          </w:p>
        </w:tc>
        <w:tc>
          <w:tcPr>
            <w:tcW w:w="1692" w:type="dxa"/>
          </w:tcPr>
          <w:p w14:paraId="489A466D" w14:textId="7C3C6DF6" w:rsidR="00E67C90" w:rsidDel="00CA77FF" w:rsidRDefault="00E67C90">
            <w:pPr>
              <w:keepNext/>
              <w:pageBreakBefore/>
              <w:numPr>
                <w:ilvl w:val="0"/>
                <w:numId w:val="15"/>
              </w:numPr>
              <w:spacing w:after="160"/>
              <w:ind w:left="357" w:hanging="357"/>
              <w:jc w:val="left"/>
              <w:cnfStyle w:val="100000000000" w:firstRow="1" w:lastRow="0" w:firstColumn="0" w:lastColumn="0" w:oddVBand="0" w:evenVBand="0" w:oddHBand="0" w:evenHBand="0" w:firstRowFirstColumn="0" w:firstRowLastColumn="0" w:lastRowFirstColumn="0" w:lastRowLastColumn="0"/>
              <w:rPr>
                <w:del w:id="2363" w:author="Kostiantyn Kudriavtsev" w:date="2016-09-15T16:18:00Z"/>
              </w:rPr>
              <w:pPrChange w:id="2364" w:author="Kostiantyn Kudriavtsev" w:date="2016-09-15T16:18:00Z">
                <w:pPr>
                  <w:jc w:val="left"/>
                  <w:cnfStyle w:val="100000000000" w:firstRow="1" w:lastRow="0" w:firstColumn="0" w:lastColumn="0" w:oddVBand="0" w:evenVBand="0" w:oddHBand="0" w:evenHBand="0" w:firstRowFirstColumn="0" w:firstRowLastColumn="0" w:lastRowFirstColumn="0" w:lastRowLastColumn="0"/>
                </w:pPr>
              </w:pPrChange>
            </w:pPr>
            <w:del w:id="2365" w:author="Kostiantyn Kudriavtsev" w:date="2016-09-15T16:18:00Z">
              <w:r w:rsidDel="00CA77FF">
                <w:delText>Quality attribute</w:delText>
              </w:r>
              <w:r w:rsidDel="00CA77FF">
                <w:tab/>
              </w:r>
            </w:del>
          </w:p>
        </w:tc>
        <w:tc>
          <w:tcPr>
            <w:tcW w:w="6012" w:type="dxa"/>
          </w:tcPr>
          <w:p w14:paraId="618CAE5E" w14:textId="3553675C" w:rsidR="00E67C90" w:rsidDel="00CA77FF" w:rsidRDefault="00E67C90">
            <w:pPr>
              <w:keepNext/>
              <w:pageBreakBefore/>
              <w:numPr>
                <w:ilvl w:val="0"/>
                <w:numId w:val="15"/>
              </w:numPr>
              <w:spacing w:after="160"/>
              <w:ind w:left="357" w:hanging="357"/>
              <w:cnfStyle w:val="100000000000" w:firstRow="1" w:lastRow="0" w:firstColumn="0" w:lastColumn="0" w:oddVBand="0" w:evenVBand="0" w:oddHBand="0" w:evenHBand="0" w:firstRowFirstColumn="0" w:firstRowLastColumn="0" w:lastRowFirstColumn="0" w:lastRowLastColumn="0"/>
              <w:rPr>
                <w:del w:id="2366" w:author="Kostiantyn Kudriavtsev" w:date="2016-09-15T16:18:00Z"/>
              </w:rPr>
              <w:pPrChange w:id="2367" w:author="Kostiantyn Kudriavtsev" w:date="2016-09-15T16:18:00Z">
                <w:pPr>
                  <w:cnfStyle w:val="100000000000" w:firstRow="1" w:lastRow="0" w:firstColumn="0" w:lastColumn="0" w:oddVBand="0" w:evenVBand="0" w:oddHBand="0" w:evenHBand="0" w:firstRowFirstColumn="0" w:firstRowLastColumn="0" w:lastRowFirstColumn="0" w:lastRowLastColumn="0"/>
                </w:pPr>
              </w:pPrChange>
            </w:pPr>
            <w:del w:id="2368" w:author="Kostiantyn Kudriavtsev" w:date="2016-09-15T16:18:00Z">
              <w:r w:rsidDel="00CA77FF">
                <w:delText>Description</w:delText>
              </w:r>
            </w:del>
          </w:p>
        </w:tc>
      </w:tr>
      <w:tr w:rsidR="00E67C90" w:rsidDel="00CA77FF" w14:paraId="3AD57070" w14:textId="00B1AF59" w:rsidTr="00580325">
        <w:trPr>
          <w:cnfStyle w:val="000000100000" w:firstRow="0" w:lastRow="0" w:firstColumn="0" w:lastColumn="0" w:oddVBand="0" w:evenVBand="0" w:oddHBand="1" w:evenHBand="0" w:firstRowFirstColumn="0" w:firstRowLastColumn="0" w:lastRowFirstColumn="0" w:lastRowLastColumn="0"/>
          <w:trHeight w:val="254"/>
          <w:del w:id="2369"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val="restart"/>
            <w:shd w:val="clear" w:color="auto" w:fill="D0CECE" w:themeFill="background2" w:themeFillShade="E6"/>
          </w:tcPr>
          <w:p w14:paraId="3E31551A" w14:textId="0A43034B" w:rsidR="00E67C90" w:rsidRPr="0018721D" w:rsidDel="00CA77FF" w:rsidRDefault="00E67C90">
            <w:pPr>
              <w:keepNext/>
              <w:pageBreakBefore/>
              <w:numPr>
                <w:ilvl w:val="0"/>
                <w:numId w:val="15"/>
              </w:numPr>
              <w:spacing w:after="160"/>
              <w:ind w:left="357" w:hanging="357"/>
              <w:rPr>
                <w:del w:id="2370" w:author="Kostiantyn Kudriavtsev" w:date="2016-09-15T16:18:00Z"/>
                <w:b/>
              </w:rPr>
              <w:pPrChange w:id="2371" w:author="Kostiantyn Kudriavtsev" w:date="2016-09-15T16:18:00Z">
                <w:pPr/>
              </w:pPrChange>
            </w:pPr>
            <w:del w:id="2372" w:author="Kostiantyn Kudriavtsev" w:date="2016-09-15T16:18:00Z">
              <w:r w:rsidDel="00CA77FF">
                <w:delText>Design Qualities</w:delText>
              </w:r>
            </w:del>
          </w:p>
        </w:tc>
        <w:tc>
          <w:tcPr>
            <w:tcW w:w="1692" w:type="dxa"/>
          </w:tcPr>
          <w:p w14:paraId="059A9CB1" w14:textId="46D8E429" w:rsidR="00E67C90" w:rsidRPr="00DA6CF4" w:rsidDel="00CA77FF" w:rsidRDefault="00E67C90">
            <w:pPr>
              <w:keepNext/>
              <w:pageBreakBefore/>
              <w:numPr>
                <w:ilvl w:val="0"/>
                <w:numId w:val="15"/>
              </w:numPr>
              <w:spacing w:after="160"/>
              <w:ind w:left="357" w:hanging="357"/>
              <w:cnfStyle w:val="000000100000" w:firstRow="0" w:lastRow="0" w:firstColumn="0" w:lastColumn="0" w:oddVBand="0" w:evenVBand="0" w:oddHBand="1" w:evenHBand="0" w:firstRowFirstColumn="0" w:firstRowLastColumn="0" w:lastRowFirstColumn="0" w:lastRowLastColumn="0"/>
              <w:rPr>
                <w:del w:id="2373" w:author="Kostiantyn Kudriavtsev" w:date="2016-09-15T16:18:00Z"/>
              </w:rPr>
              <w:pPrChange w:id="2374" w:author="Kostiantyn Kudriavtsev" w:date="2016-09-15T16:18:00Z">
                <w:pPr>
                  <w:cnfStyle w:val="000000100000" w:firstRow="0" w:lastRow="0" w:firstColumn="0" w:lastColumn="0" w:oddVBand="0" w:evenVBand="0" w:oddHBand="1" w:evenHBand="0" w:firstRowFirstColumn="0" w:firstRowLastColumn="0" w:lastRowFirstColumn="0" w:lastRowLastColumn="0"/>
                </w:pPr>
              </w:pPrChange>
            </w:pPr>
            <w:del w:id="2375" w:author="Kostiantyn Kudriavtsev" w:date="2016-09-15T16:18:00Z">
              <w:r w:rsidDel="00CA77FF">
                <w:delText>Conceptual Integrity</w:delText>
              </w:r>
            </w:del>
          </w:p>
        </w:tc>
        <w:tc>
          <w:tcPr>
            <w:tcW w:w="6012" w:type="dxa"/>
          </w:tcPr>
          <w:p w14:paraId="1779E867" w14:textId="68041BF7" w:rsidR="00E67C90" w:rsidDel="00CA77FF" w:rsidRDefault="00E67C90">
            <w:pPr>
              <w:keepNext/>
              <w:pageBreakBefore/>
              <w:widowControl/>
              <w:numPr>
                <w:ilvl w:val="0"/>
                <w:numId w:val="15"/>
              </w:numPr>
              <w:spacing w:after="160" w:line="240" w:lineRule="auto"/>
              <w:ind w:left="357" w:hanging="357"/>
              <w:cnfStyle w:val="000000100000" w:firstRow="0" w:lastRow="0" w:firstColumn="0" w:lastColumn="0" w:oddVBand="0" w:evenVBand="0" w:oddHBand="1" w:evenHBand="0" w:firstRowFirstColumn="0" w:firstRowLastColumn="0" w:lastRowFirstColumn="0" w:lastRowLastColumn="0"/>
              <w:rPr>
                <w:del w:id="2376" w:author="Kostiantyn Kudriavtsev" w:date="2016-09-15T16:18:00Z"/>
              </w:rPr>
              <w:pPrChange w:id="2377" w:author="Kostiantyn Kudriavtsev" w:date="2016-09-15T16:18:00Z">
                <w:pPr>
                  <w:widowControl/>
                  <w:spacing w:line="240" w:lineRule="auto"/>
                  <w:cnfStyle w:val="000000100000" w:firstRow="0" w:lastRow="0" w:firstColumn="0" w:lastColumn="0" w:oddVBand="0" w:evenVBand="0" w:oddHBand="1" w:evenHBand="0" w:firstRowFirstColumn="0" w:firstRowLastColumn="0" w:lastRowFirstColumn="0" w:lastRowLastColumn="0"/>
                </w:pPr>
              </w:pPrChange>
            </w:pPr>
            <w:del w:id="2378" w:author="Kostiantyn Kudriavtsev" w:date="2016-09-15T16:18:00Z">
              <w:r w:rsidDel="00CA77FF">
                <w:delText>Conceptual integrity defines the consistency and coherence of the overall design. This includes the way that components or modules are designed, as well as</w:delText>
              </w:r>
              <w:r w:rsidR="005E1972" w:rsidRPr="004F796E" w:rsidDel="00CA77FF">
                <w:delText xml:space="preserve"> </w:delText>
              </w:r>
              <w:r w:rsidR="005E1972" w:rsidDel="00CA77FF">
                <w:delText>such</w:delText>
              </w:r>
              <w:r w:rsidDel="00CA77FF">
                <w:delText xml:space="preserve"> factors as</w:delText>
              </w:r>
              <w:r w:rsidR="005E1972" w:rsidDel="00CA77FF">
                <w:delText xml:space="preserve"> the</w:delText>
              </w:r>
              <w:r w:rsidDel="00CA77FF">
                <w:delText xml:space="preserve"> coding style and variable naming.</w:delText>
              </w:r>
            </w:del>
          </w:p>
        </w:tc>
      </w:tr>
      <w:tr w:rsidR="00E67C90" w:rsidDel="00CA77FF" w14:paraId="3830F7F6" w14:textId="372918FF" w:rsidTr="00580325">
        <w:trPr>
          <w:cnfStyle w:val="000000010000" w:firstRow="0" w:lastRow="0" w:firstColumn="0" w:lastColumn="0" w:oddVBand="0" w:evenVBand="0" w:oddHBand="0" w:evenHBand="1" w:firstRowFirstColumn="0" w:firstRowLastColumn="0" w:lastRowFirstColumn="0" w:lastRowLastColumn="0"/>
          <w:trHeight w:val="254"/>
          <w:del w:id="2379"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shd w:val="clear" w:color="auto" w:fill="D0CECE" w:themeFill="background2" w:themeFillShade="E6"/>
          </w:tcPr>
          <w:p w14:paraId="29475B4B" w14:textId="3BA089ED" w:rsidR="00E67C90" w:rsidRPr="0018721D" w:rsidDel="00CA77FF" w:rsidRDefault="00E67C90">
            <w:pPr>
              <w:keepNext/>
              <w:pageBreakBefore/>
              <w:numPr>
                <w:ilvl w:val="0"/>
                <w:numId w:val="15"/>
              </w:numPr>
              <w:spacing w:after="160"/>
              <w:ind w:left="357" w:hanging="357"/>
              <w:rPr>
                <w:del w:id="2380" w:author="Kostiantyn Kudriavtsev" w:date="2016-09-15T16:18:00Z"/>
                <w:b/>
              </w:rPr>
              <w:pPrChange w:id="2381" w:author="Kostiantyn Kudriavtsev" w:date="2016-09-15T16:18:00Z">
                <w:pPr/>
              </w:pPrChange>
            </w:pPr>
          </w:p>
        </w:tc>
        <w:tc>
          <w:tcPr>
            <w:tcW w:w="1692" w:type="dxa"/>
          </w:tcPr>
          <w:p w14:paraId="31862796" w14:textId="18D82377"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382" w:author="Kostiantyn Kudriavtsev" w:date="2016-09-15T16:18:00Z"/>
              </w:rPr>
              <w:pPrChange w:id="2383"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384" w:author="Kostiantyn Kudriavtsev" w:date="2016-09-15T16:18:00Z">
              <w:r w:rsidDel="00CA77FF">
                <w:delText>Maintainability</w:delText>
              </w:r>
            </w:del>
          </w:p>
        </w:tc>
        <w:tc>
          <w:tcPr>
            <w:tcW w:w="6012" w:type="dxa"/>
          </w:tcPr>
          <w:p w14:paraId="02A96915" w14:textId="5BD9373D"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385" w:author="Kostiantyn Kudriavtsev" w:date="2016-09-15T16:18:00Z"/>
              </w:rPr>
              <w:pPrChange w:id="2386"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387" w:author="Kostiantyn Kudriavtsev" w:date="2016-09-15T16:18:00Z">
              <w:r w:rsidDel="00CA77FF">
                <w:delText>Maintainability is the ability of the system to undergo changes with a degree of ease. These changes c</w:delText>
              </w:r>
              <w:r w:rsidR="005E1972" w:rsidDel="00CA77FF">
                <w:delText>an</w:delText>
              </w:r>
              <w:r w:rsidDel="00CA77FF">
                <w:delText xml:space="preserve"> impact components, services, features, and interfaces when adding or changing the functionality, fixing errors, and meeting new business requirements.</w:delText>
              </w:r>
            </w:del>
          </w:p>
        </w:tc>
      </w:tr>
      <w:tr w:rsidR="00E67C90" w:rsidDel="00CA77FF" w14:paraId="2E5C9FEB" w14:textId="33960FAE" w:rsidTr="00580325">
        <w:trPr>
          <w:cnfStyle w:val="000000100000" w:firstRow="0" w:lastRow="0" w:firstColumn="0" w:lastColumn="0" w:oddVBand="0" w:evenVBand="0" w:oddHBand="1" w:evenHBand="0" w:firstRowFirstColumn="0" w:firstRowLastColumn="0" w:lastRowFirstColumn="0" w:lastRowLastColumn="0"/>
          <w:trHeight w:val="254"/>
          <w:del w:id="2388"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shd w:val="clear" w:color="auto" w:fill="D0CECE" w:themeFill="background2" w:themeFillShade="E6"/>
          </w:tcPr>
          <w:p w14:paraId="49A56E16" w14:textId="3EB0AF73" w:rsidR="00E67C90" w:rsidRPr="0018721D" w:rsidDel="00CA77FF" w:rsidRDefault="00E67C90">
            <w:pPr>
              <w:keepNext/>
              <w:pageBreakBefore/>
              <w:numPr>
                <w:ilvl w:val="0"/>
                <w:numId w:val="15"/>
              </w:numPr>
              <w:spacing w:after="160"/>
              <w:ind w:left="357" w:hanging="357"/>
              <w:rPr>
                <w:del w:id="2389" w:author="Kostiantyn Kudriavtsev" w:date="2016-09-15T16:18:00Z"/>
                <w:b/>
              </w:rPr>
              <w:pPrChange w:id="2390" w:author="Kostiantyn Kudriavtsev" w:date="2016-09-15T16:18:00Z">
                <w:pPr/>
              </w:pPrChange>
            </w:pPr>
          </w:p>
        </w:tc>
        <w:tc>
          <w:tcPr>
            <w:tcW w:w="1692" w:type="dxa"/>
          </w:tcPr>
          <w:p w14:paraId="6A7D2B0A" w14:textId="1B47AD31" w:rsidR="00E67C90" w:rsidDel="00CA77FF" w:rsidRDefault="00E67C90">
            <w:pPr>
              <w:keepNext/>
              <w:pageBreakBefore/>
              <w:numPr>
                <w:ilvl w:val="0"/>
                <w:numId w:val="15"/>
              </w:numPr>
              <w:spacing w:after="160"/>
              <w:ind w:left="357" w:hanging="357"/>
              <w:cnfStyle w:val="000000100000" w:firstRow="0" w:lastRow="0" w:firstColumn="0" w:lastColumn="0" w:oddVBand="0" w:evenVBand="0" w:oddHBand="1" w:evenHBand="0" w:firstRowFirstColumn="0" w:firstRowLastColumn="0" w:lastRowFirstColumn="0" w:lastRowLastColumn="0"/>
              <w:rPr>
                <w:del w:id="2391" w:author="Kostiantyn Kudriavtsev" w:date="2016-09-15T16:18:00Z"/>
              </w:rPr>
              <w:pPrChange w:id="2392" w:author="Kostiantyn Kudriavtsev" w:date="2016-09-15T16:18:00Z">
                <w:pPr>
                  <w:cnfStyle w:val="000000100000" w:firstRow="0" w:lastRow="0" w:firstColumn="0" w:lastColumn="0" w:oddVBand="0" w:evenVBand="0" w:oddHBand="1" w:evenHBand="0" w:firstRowFirstColumn="0" w:firstRowLastColumn="0" w:lastRowFirstColumn="0" w:lastRowLastColumn="0"/>
                </w:pPr>
              </w:pPrChange>
            </w:pPr>
            <w:del w:id="2393" w:author="Kostiantyn Kudriavtsev" w:date="2016-09-15T16:18:00Z">
              <w:r w:rsidDel="00CA77FF">
                <w:delText>Reusability</w:delText>
              </w:r>
            </w:del>
          </w:p>
        </w:tc>
        <w:tc>
          <w:tcPr>
            <w:tcW w:w="6012" w:type="dxa"/>
          </w:tcPr>
          <w:p w14:paraId="5EE911CC" w14:textId="64DAA919" w:rsidR="00E67C90" w:rsidDel="00CA77FF" w:rsidRDefault="00E67C90">
            <w:pPr>
              <w:keepNext/>
              <w:pageBreakBefore/>
              <w:widowControl/>
              <w:numPr>
                <w:ilvl w:val="0"/>
                <w:numId w:val="15"/>
              </w:numPr>
              <w:spacing w:after="160" w:line="240" w:lineRule="auto"/>
              <w:ind w:left="357" w:hanging="357"/>
              <w:cnfStyle w:val="000000100000" w:firstRow="0" w:lastRow="0" w:firstColumn="0" w:lastColumn="0" w:oddVBand="0" w:evenVBand="0" w:oddHBand="1" w:evenHBand="0" w:firstRowFirstColumn="0" w:firstRowLastColumn="0" w:lastRowFirstColumn="0" w:lastRowLastColumn="0"/>
              <w:rPr>
                <w:del w:id="2394" w:author="Kostiantyn Kudriavtsev" w:date="2016-09-15T16:18:00Z"/>
              </w:rPr>
              <w:pPrChange w:id="2395" w:author="Kostiantyn Kudriavtsev" w:date="2016-09-15T16:18:00Z">
                <w:pPr>
                  <w:widowControl/>
                  <w:spacing w:line="240" w:lineRule="auto"/>
                  <w:cnfStyle w:val="000000100000" w:firstRow="0" w:lastRow="0" w:firstColumn="0" w:lastColumn="0" w:oddVBand="0" w:evenVBand="0" w:oddHBand="1" w:evenHBand="0" w:firstRowFirstColumn="0" w:firstRowLastColumn="0" w:lastRowFirstColumn="0" w:lastRowLastColumn="0"/>
                </w:pPr>
              </w:pPrChange>
            </w:pPr>
            <w:del w:id="2396" w:author="Kostiantyn Kudriavtsev" w:date="2016-09-15T16:18:00Z">
              <w:r w:rsidDel="00CA77FF">
                <w:delText>Reusability defines the capability for components and subsystems to be suitable for use in other applications and in other scenarios. Reusability minimizes the duplication of components</w:delText>
              </w:r>
              <w:r w:rsidR="005E1972" w:rsidDel="00CA77FF">
                <w:delText>,</w:delText>
              </w:r>
              <w:r w:rsidDel="00CA77FF">
                <w:delText xml:space="preserve"> </w:delText>
              </w:r>
              <w:r w:rsidR="005E1972" w:rsidDel="00CA77FF">
                <w:delText>and</w:delText>
              </w:r>
              <w:r w:rsidDel="00CA77FF">
                <w:delText xml:space="preserve"> the implementation time.</w:delText>
              </w:r>
            </w:del>
          </w:p>
        </w:tc>
      </w:tr>
      <w:tr w:rsidR="00E67C90" w:rsidDel="00CA77FF" w14:paraId="03C52F68" w14:textId="56AB53EF" w:rsidTr="00580325">
        <w:trPr>
          <w:cnfStyle w:val="000000010000" w:firstRow="0" w:lastRow="0" w:firstColumn="0" w:lastColumn="0" w:oddVBand="0" w:evenVBand="0" w:oddHBand="0" w:evenHBand="1" w:firstRowFirstColumn="0" w:firstRowLastColumn="0" w:lastRowFirstColumn="0" w:lastRowLastColumn="0"/>
          <w:trHeight w:val="254"/>
          <w:del w:id="2397"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val="restart"/>
            <w:shd w:val="clear" w:color="auto" w:fill="D0CECE" w:themeFill="background2" w:themeFillShade="E6"/>
          </w:tcPr>
          <w:p w14:paraId="326FC7EC" w14:textId="39542F42" w:rsidR="00E67C90" w:rsidRPr="0018721D" w:rsidDel="00CA77FF" w:rsidRDefault="00E67C90">
            <w:pPr>
              <w:keepNext/>
              <w:pageBreakBefore/>
              <w:numPr>
                <w:ilvl w:val="0"/>
                <w:numId w:val="15"/>
              </w:numPr>
              <w:spacing w:after="160"/>
              <w:ind w:left="357" w:hanging="357"/>
              <w:rPr>
                <w:del w:id="2398" w:author="Kostiantyn Kudriavtsev" w:date="2016-09-15T16:18:00Z"/>
                <w:b/>
              </w:rPr>
              <w:pPrChange w:id="2399" w:author="Kostiantyn Kudriavtsev" w:date="2016-09-15T16:18:00Z">
                <w:pPr/>
              </w:pPrChange>
            </w:pPr>
            <w:del w:id="2400" w:author="Kostiantyn Kudriavtsev" w:date="2016-09-15T16:18:00Z">
              <w:r w:rsidDel="00CA77FF">
                <w:delText>Run-time Qualities</w:delText>
              </w:r>
            </w:del>
          </w:p>
        </w:tc>
        <w:tc>
          <w:tcPr>
            <w:tcW w:w="1692" w:type="dxa"/>
          </w:tcPr>
          <w:p w14:paraId="05558281" w14:textId="6DA5D143"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401" w:author="Kostiantyn Kudriavtsev" w:date="2016-09-15T16:18:00Z"/>
              </w:rPr>
              <w:pPrChange w:id="2402"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403" w:author="Kostiantyn Kudriavtsev" w:date="2016-09-15T16:18:00Z">
              <w:r w:rsidDel="00CA77FF">
                <w:delText>Availability</w:delText>
              </w:r>
            </w:del>
          </w:p>
        </w:tc>
        <w:tc>
          <w:tcPr>
            <w:tcW w:w="6012" w:type="dxa"/>
          </w:tcPr>
          <w:p w14:paraId="3C7C3334" w14:textId="1E1CEC8B"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404" w:author="Kostiantyn Kudriavtsev" w:date="2016-09-15T16:18:00Z"/>
              </w:rPr>
              <w:pPrChange w:id="2405"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406" w:author="Kostiantyn Kudriavtsev" w:date="2016-09-15T16:18:00Z">
              <w:r w:rsidDel="00CA77FF">
                <w:delText xml:space="preserve">Availability defines the proportion of time that the system is functional and working. It can be measured as a percentage of the total system downtime over a predefined period. Availability </w:delText>
              </w:r>
              <w:r w:rsidR="005E1972" w:rsidDel="00CA77FF">
                <w:delText>is</w:delText>
              </w:r>
              <w:r w:rsidDel="00CA77FF">
                <w:delText xml:space="preserve"> affected by system errors, infrastructure problems, malicious attacks, and system load.</w:delText>
              </w:r>
            </w:del>
          </w:p>
        </w:tc>
      </w:tr>
      <w:tr w:rsidR="00E67C90" w:rsidDel="00CA77FF" w14:paraId="2A8E7873" w14:textId="443FB4D7" w:rsidTr="00580325">
        <w:trPr>
          <w:cnfStyle w:val="000000100000" w:firstRow="0" w:lastRow="0" w:firstColumn="0" w:lastColumn="0" w:oddVBand="0" w:evenVBand="0" w:oddHBand="1" w:evenHBand="0" w:firstRowFirstColumn="0" w:firstRowLastColumn="0" w:lastRowFirstColumn="0" w:lastRowLastColumn="0"/>
          <w:trHeight w:val="254"/>
          <w:del w:id="2407"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shd w:val="clear" w:color="auto" w:fill="D0CECE" w:themeFill="background2" w:themeFillShade="E6"/>
          </w:tcPr>
          <w:p w14:paraId="3EB85045" w14:textId="05BFC916" w:rsidR="00E67C90" w:rsidRPr="0018721D" w:rsidDel="00CA77FF" w:rsidRDefault="00E67C90">
            <w:pPr>
              <w:keepNext/>
              <w:pageBreakBefore/>
              <w:numPr>
                <w:ilvl w:val="0"/>
                <w:numId w:val="15"/>
              </w:numPr>
              <w:spacing w:after="160"/>
              <w:ind w:left="357" w:hanging="357"/>
              <w:rPr>
                <w:del w:id="2408" w:author="Kostiantyn Kudriavtsev" w:date="2016-09-15T16:18:00Z"/>
                <w:b/>
              </w:rPr>
              <w:pPrChange w:id="2409" w:author="Kostiantyn Kudriavtsev" w:date="2016-09-15T16:18:00Z">
                <w:pPr/>
              </w:pPrChange>
            </w:pPr>
          </w:p>
        </w:tc>
        <w:tc>
          <w:tcPr>
            <w:tcW w:w="1692" w:type="dxa"/>
          </w:tcPr>
          <w:p w14:paraId="3FEC3657" w14:textId="29921747" w:rsidR="00E67C90" w:rsidDel="00CA77FF" w:rsidRDefault="00E67C90">
            <w:pPr>
              <w:keepNext/>
              <w:pageBreakBefore/>
              <w:numPr>
                <w:ilvl w:val="0"/>
                <w:numId w:val="15"/>
              </w:numPr>
              <w:spacing w:after="160"/>
              <w:ind w:left="357" w:hanging="357"/>
              <w:cnfStyle w:val="000000100000" w:firstRow="0" w:lastRow="0" w:firstColumn="0" w:lastColumn="0" w:oddVBand="0" w:evenVBand="0" w:oddHBand="1" w:evenHBand="0" w:firstRowFirstColumn="0" w:firstRowLastColumn="0" w:lastRowFirstColumn="0" w:lastRowLastColumn="0"/>
              <w:rPr>
                <w:del w:id="2410" w:author="Kostiantyn Kudriavtsev" w:date="2016-09-15T16:18:00Z"/>
              </w:rPr>
              <w:pPrChange w:id="2411" w:author="Kostiantyn Kudriavtsev" w:date="2016-09-15T16:18:00Z">
                <w:pPr>
                  <w:cnfStyle w:val="000000100000" w:firstRow="0" w:lastRow="0" w:firstColumn="0" w:lastColumn="0" w:oddVBand="0" w:evenVBand="0" w:oddHBand="1" w:evenHBand="0" w:firstRowFirstColumn="0" w:firstRowLastColumn="0" w:lastRowFirstColumn="0" w:lastRowLastColumn="0"/>
                </w:pPr>
              </w:pPrChange>
            </w:pPr>
            <w:del w:id="2412" w:author="Kostiantyn Kudriavtsev" w:date="2016-09-15T16:18:00Z">
              <w:r w:rsidDel="00CA77FF">
                <w:delText>Interoperability</w:delText>
              </w:r>
            </w:del>
          </w:p>
        </w:tc>
        <w:tc>
          <w:tcPr>
            <w:tcW w:w="6012" w:type="dxa"/>
          </w:tcPr>
          <w:p w14:paraId="63ED8830" w14:textId="135879A7" w:rsidR="00E67C90" w:rsidDel="00CA77FF" w:rsidRDefault="00E67C90">
            <w:pPr>
              <w:keepNext/>
              <w:pageBreakBefore/>
              <w:widowControl/>
              <w:numPr>
                <w:ilvl w:val="0"/>
                <w:numId w:val="15"/>
              </w:numPr>
              <w:spacing w:after="160" w:line="240" w:lineRule="auto"/>
              <w:ind w:left="357" w:hanging="357"/>
              <w:cnfStyle w:val="000000100000" w:firstRow="0" w:lastRow="0" w:firstColumn="0" w:lastColumn="0" w:oddVBand="0" w:evenVBand="0" w:oddHBand="1" w:evenHBand="0" w:firstRowFirstColumn="0" w:firstRowLastColumn="0" w:lastRowFirstColumn="0" w:lastRowLastColumn="0"/>
              <w:rPr>
                <w:del w:id="2413" w:author="Kostiantyn Kudriavtsev" w:date="2016-09-15T16:18:00Z"/>
              </w:rPr>
              <w:pPrChange w:id="2414" w:author="Kostiantyn Kudriavtsev" w:date="2016-09-15T16:18:00Z">
                <w:pPr>
                  <w:widowControl/>
                  <w:spacing w:line="240" w:lineRule="auto"/>
                  <w:cnfStyle w:val="000000100000" w:firstRow="0" w:lastRow="0" w:firstColumn="0" w:lastColumn="0" w:oddVBand="0" w:evenVBand="0" w:oddHBand="1" w:evenHBand="0" w:firstRowFirstColumn="0" w:firstRowLastColumn="0" w:lastRowFirstColumn="0" w:lastRowLastColumn="0"/>
                </w:pPr>
              </w:pPrChange>
            </w:pPr>
            <w:del w:id="2415" w:author="Kostiantyn Kudriavtsev" w:date="2016-09-15T16:18:00Z">
              <w:r w:rsidDel="00CA77FF">
                <w:delText>Interoperability is the ability of a system or different systems to operate successfully by communicating and exchanging information with other external systems written and run by external parties. An interoperable system makes it easier to exchange and reuse information internally as well as externally.</w:delText>
              </w:r>
            </w:del>
          </w:p>
        </w:tc>
      </w:tr>
      <w:tr w:rsidR="00E67C90" w:rsidDel="00CA77FF" w14:paraId="2CBC0920" w14:textId="3F722339" w:rsidTr="00580325">
        <w:trPr>
          <w:cnfStyle w:val="000000010000" w:firstRow="0" w:lastRow="0" w:firstColumn="0" w:lastColumn="0" w:oddVBand="0" w:evenVBand="0" w:oddHBand="0" w:evenHBand="1" w:firstRowFirstColumn="0" w:firstRowLastColumn="0" w:lastRowFirstColumn="0" w:lastRowLastColumn="0"/>
          <w:trHeight w:val="254"/>
          <w:del w:id="2416"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shd w:val="clear" w:color="auto" w:fill="D0CECE" w:themeFill="background2" w:themeFillShade="E6"/>
          </w:tcPr>
          <w:p w14:paraId="36AF938B" w14:textId="5B096648" w:rsidR="00E67C90" w:rsidDel="00CA77FF" w:rsidRDefault="00E67C90">
            <w:pPr>
              <w:keepNext/>
              <w:pageBreakBefore/>
              <w:numPr>
                <w:ilvl w:val="0"/>
                <w:numId w:val="15"/>
              </w:numPr>
              <w:spacing w:after="160"/>
              <w:ind w:left="357" w:hanging="357"/>
              <w:rPr>
                <w:del w:id="2417" w:author="Kostiantyn Kudriavtsev" w:date="2016-09-15T16:18:00Z"/>
                <w:b/>
              </w:rPr>
              <w:pPrChange w:id="2418" w:author="Kostiantyn Kudriavtsev" w:date="2016-09-15T16:18:00Z">
                <w:pPr/>
              </w:pPrChange>
            </w:pPr>
          </w:p>
        </w:tc>
        <w:tc>
          <w:tcPr>
            <w:tcW w:w="1692" w:type="dxa"/>
          </w:tcPr>
          <w:p w14:paraId="08BC0514" w14:textId="12A5D19E"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419" w:author="Kostiantyn Kudriavtsev" w:date="2016-09-15T16:18:00Z"/>
              </w:rPr>
              <w:pPrChange w:id="2420"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421" w:author="Kostiantyn Kudriavtsev" w:date="2016-09-15T16:18:00Z">
              <w:r w:rsidDel="00CA77FF">
                <w:delText>Manageability</w:delText>
              </w:r>
            </w:del>
          </w:p>
        </w:tc>
        <w:tc>
          <w:tcPr>
            <w:tcW w:w="6012" w:type="dxa"/>
          </w:tcPr>
          <w:p w14:paraId="301B91FB" w14:textId="5EAA1EF2"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422" w:author="Kostiantyn Kudriavtsev" w:date="2016-09-15T16:18:00Z"/>
              </w:rPr>
              <w:pPrChange w:id="2423"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424" w:author="Kostiantyn Kudriavtsev" w:date="2016-09-15T16:18:00Z">
              <w:r w:rsidDel="00CA77FF">
                <w:delText>Manageability defines how easy it is for system administrators to manage the application, usually through sufficient and useful instrumentation exposed for use in monitoring systems and for debugging and performance tuning.</w:delText>
              </w:r>
            </w:del>
          </w:p>
        </w:tc>
      </w:tr>
      <w:tr w:rsidR="00E67C90" w:rsidDel="00CA77FF" w14:paraId="209E1C21" w14:textId="2D6BFBE5" w:rsidTr="00580325">
        <w:trPr>
          <w:cnfStyle w:val="000000100000" w:firstRow="0" w:lastRow="0" w:firstColumn="0" w:lastColumn="0" w:oddVBand="0" w:evenVBand="0" w:oddHBand="1" w:evenHBand="0" w:firstRowFirstColumn="0" w:firstRowLastColumn="0" w:lastRowFirstColumn="0" w:lastRowLastColumn="0"/>
          <w:trHeight w:val="254"/>
          <w:del w:id="2425"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shd w:val="clear" w:color="auto" w:fill="D0CECE" w:themeFill="background2" w:themeFillShade="E6"/>
          </w:tcPr>
          <w:p w14:paraId="44B6DA48" w14:textId="18BE1E79" w:rsidR="00E67C90" w:rsidDel="00CA77FF" w:rsidRDefault="00E67C90">
            <w:pPr>
              <w:keepNext/>
              <w:pageBreakBefore/>
              <w:numPr>
                <w:ilvl w:val="0"/>
                <w:numId w:val="15"/>
              </w:numPr>
              <w:spacing w:after="160"/>
              <w:ind w:left="357" w:hanging="357"/>
              <w:rPr>
                <w:del w:id="2426" w:author="Kostiantyn Kudriavtsev" w:date="2016-09-15T16:18:00Z"/>
                <w:b/>
              </w:rPr>
              <w:pPrChange w:id="2427" w:author="Kostiantyn Kudriavtsev" w:date="2016-09-15T16:18:00Z">
                <w:pPr/>
              </w:pPrChange>
            </w:pPr>
          </w:p>
        </w:tc>
        <w:tc>
          <w:tcPr>
            <w:tcW w:w="1692" w:type="dxa"/>
          </w:tcPr>
          <w:p w14:paraId="35E0C4D6" w14:textId="50A3B67D" w:rsidR="00E67C90" w:rsidDel="00CA77FF" w:rsidRDefault="00E67C90">
            <w:pPr>
              <w:keepNext/>
              <w:pageBreakBefore/>
              <w:numPr>
                <w:ilvl w:val="0"/>
                <w:numId w:val="15"/>
              </w:numPr>
              <w:spacing w:after="160"/>
              <w:ind w:left="357" w:hanging="357"/>
              <w:cnfStyle w:val="000000100000" w:firstRow="0" w:lastRow="0" w:firstColumn="0" w:lastColumn="0" w:oddVBand="0" w:evenVBand="0" w:oddHBand="1" w:evenHBand="0" w:firstRowFirstColumn="0" w:firstRowLastColumn="0" w:lastRowFirstColumn="0" w:lastRowLastColumn="0"/>
              <w:rPr>
                <w:del w:id="2428" w:author="Kostiantyn Kudriavtsev" w:date="2016-09-15T16:18:00Z"/>
              </w:rPr>
              <w:pPrChange w:id="2429" w:author="Kostiantyn Kudriavtsev" w:date="2016-09-15T16:18:00Z">
                <w:pPr>
                  <w:cnfStyle w:val="000000100000" w:firstRow="0" w:lastRow="0" w:firstColumn="0" w:lastColumn="0" w:oddVBand="0" w:evenVBand="0" w:oddHBand="1" w:evenHBand="0" w:firstRowFirstColumn="0" w:firstRowLastColumn="0" w:lastRowFirstColumn="0" w:lastRowLastColumn="0"/>
                </w:pPr>
              </w:pPrChange>
            </w:pPr>
            <w:del w:id="2430" w:author="Kostiantyn Kudriavtsev" w:date="2016-09-15T16:18:00Z">
              <w:r w:rsidDel="00CA77FF">
                <w:delText>Performance</w:delText>
              </w:r>
            </w:del>
          </w:p>
        </w:tc>
        <w:tc>
          <w:tcPr>
            <w:tcW w:w="6012" w:type="dxa"/>
          </w:tcPr>
          <w:p w14:paraId="0AEC26EE" w14:textId="2CAABEF1" w:rsidR="00E67C90" w:rsidDel="00CA77FF" w:rsidRDefault="00E67C90">
            <w:pPr>
              <w:keepNext/>
              <w:pageBreakBefore/>
              <w:numPr>
                <w:ilvl w:val="0"/>
                <w:numId w:val="15"/>
              </w:numPr>
              <w:spacing w:after="160"/>
              <w:ind w:left="357" w:hanging="357"/>
              <w:cnfStyle w:val="000000100000" w:firstRow="0" w:lastRow="0" w:firstColumn="0" w:lastColumn="0" w:oddVBand="0" w:evenVBand="0" w:oddHBand="1" w:evenHBand="0" w:firstRowFirstColumn="0" w:firstRowLastColumn="0" w:lastRowFirstColumn="0" w:lastRowLastColumn="0"/>
              <w:rPr>
                <w:del w:id="2431" w:author="Kostiantyn Kudriavtsev" w:date="2016-09-15T16:18:00Z"/>
              </w:rPr>
              <w:pPrChange w:id="2432" w:author="Kostiantyn Kudriavtsev" w:date="2016-09-15T16:18:00Z">
                <w:pPr>
                  <w:cnfStyle w:val="000000100000" w:firstRow="0" w:lastRow="0" w:firstColumn="0" w:lastColumn="0" w:oddVBand="0" w:evenVBand="0" w:oddHBand="1" w:evenHBand="0" w:firstRowFirstColumn="0" w:firstRowLastColumn="0" w:lastRowFirstColumn="0" w:lastRowLastColumn="0"/>
                </w:pPr>
              </w:pPrChange>
            </w:pPr>
            <w:del w:id="2433" w:author="Kostiantyn Kudriavtsev" w:date="2016-09-15T16:18:00Z">
              <w:r w:rsidDel="00CA77FF">
                <w:delText xml:space="preserve">Performance is an indication of the responsiveness of a system to execute any action within a given time interval. It can be measured in terms of latency or throughput. Latency is the time </w:delText>
              </w:r>
              <w:r w:rsidR="008F6A33" w:rsidDel="00CA77FF">
                <w:delText xml:space="preserve">required </w:delText>
              </w:r>
              <w:r w:rsidDel="00CA77FF">
                <w:delText>to respond to any event. Throughput is the number of events that take place within a given amount of time.</w:delText>
              </w:r>
            </w:del>
          </w:p>
        </w:tc>
      </w:tr>
      <w:tr w:rsidR="00E67C90" w:rsidDel="00CA77FF" w14:paraId="6497FA84" w14:textId="626095F5" w:rsidTr="00580325">
        <w:trPr>
          <w:cnfStyle w:val="000000010000" w:firstRow="0" w:lastRow="0" w:firstColumn="0" w:lastColumn="0" w:oddVBand="0" w:evenVBand="0" w:oddHBand="0" w:evenHBand="1" w:firstRowFirstColumn="0" w:firstRowLastColumn="0" w:lastRowFirstColumn="0" w:lastRowLastColumn="0"/>
          <w:trHeight w:val="254"/>
          <w:del w:id="2434"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shd w:val="clear" w:color="auto" w:fill="D0CECE" w:themeFill="background2" w:themeFillShade="E6"/>
          </w:tcPr>
          <w:p w14:paraId="6CA9E325" w14:textId="22AB3997" w:rsidR="00E67C90" w:rsidDel="00CA77FF" w:rsidRDefault="00E67C90">
            <w:pPr>
              <w:keepNext/>
              <w:pageBreakBefore/>
              <w:numPr>
                <w:ilvl w:val="0"/>
                <w:numId w:val="15"/>
              </w:numPr>
              <w:spacing w:after="160"/>
              <w:ind w:left="357" w:hanging="357"/>
              <w:rPr>
                <w:del w:id="2435" w:author="Kostiantyn Kudriavtsev" w:date="2016-09-15T16:18:00Z"/>
                <w:b/>
              </w:rPr>
              <w:pPrChange w:id="2436" w:author="Kostiantyn Kudriavtsev" w:date="2016-09-15T16:18:00Z">
                <w:pPr/>
              </w:pPrChange>
            </w:pPr>
          </w:p>
        </w:tc>
        <w:tc>
          <w:tcPr>
            <w:tcW w:w="1692" w:type="dxa"/>
          </w:tcPr>
          <w:p w14:paraId="4C7BF562" w14:textId="1DCD0E94"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437" w:author="Kostiantyn Kudriavtsev" w:date="2016-09-15T16:18:00Z"/>
              </w:rPr>
              <w:pPrChange w:id="2438"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439" w:author="Kostiantyn Kudriavtsev" w:date="2016-09-15T16:18:00Z">
              <w:r w:rsidDel="00CA77FF">
                <w:delText>Reliability</w:delText>
              </w:r>
            </w:del>
          </w:p>
        </w:tc>
        <w:tc>
          <w:tcPr>
            <w:tcW w:w="6012" w:type="dxa"/>
          </w:tcPr>
          <w:p w14:paraId="4A817CA7" w14:textId="5EB50A7F"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440" w:author="Kostiantyn Kudriavtsev" w:date="2016-09-15T16:18:00Z"/>
              </w:rPr>
              <w:pPrChange w:id="2441"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442" w:author="Kostiantyn Kudriavtsev" w:date="2016-09-15T16:18:00Z">
              <w:r w:rsidDel="00CA77FF">
                <w:delText>Reliability is the ability of a system to remain operational over time. Reliability is measured as the probability that a system will not fail to perform its intended functions over a specified time interval.</w:delText>
              </w:r>
            </w:del>
          </w:p>
        </w:tc>
      </w:tr>
      <w:tr w:rsidR="00E67C90" w:rsidDel="00CA77FF" w14:paraId="394204D5" w14:textId="5F6C74FE" w:rsidTr="00580325">
        <w:trPr>
          <w:cnfStyle w:val="000000100000" w:firstRow="0" w:lastRow="0" w:firstColumn="0" w:lastColumn="0" w:oddVBand="0" w:evenVBand="0" w:oddHBand="1" w:evenHBand="0" w:firstRowFirstColumn="0" w:firstRowLastColumn="0" w:lastRowFirstColumn="0" w:lastRowLastColumn="0"/>
          <w:trHeight w:val="254"/>
          <w:del w:id="2443"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shd w:val="clear" w:color="auto" w:fill="D0CECE" w:themeFill="background2" w:themeFillShade="E6"/>
          </w:tcPr>
          <w:p w14:paraId="357290B7" w14:textId="2E65C075" w:rsidR="00E67C90" w:rsidDel="00CA77FF" w:rsidRDefault="00E67C90">
            <w:pPr>
              <w:keepNext/>
              <w:pageBreakBefore/>
              <w:numPr>
                <w:ilvl w:val="0"/>
                <w:numId w:val="15"/>
              </w:numPr>
              <w:spacing w:after="160"/>
              <w:ind w:left="357" w:hanging="357"/>
              <w:rPr>
                <w:del w:id="2444" w:author="Kostiantyn Kudriavtsev" w:date="2016-09-15T16:18:00Z"/>
                <w:b/>
              </w:rPr>
              <w:pPrChange w:id="2445" w:author="Kostiantyn Kudriavtsev" w:date="2016-09-15T16:18:00Z">
                <w:pPr/>
              </w:pPrChange>
            </w:pPr>
          </w:p>
        </w:tc>
        <w:tc>
          <w:tcPr>
            <w:tcW w:w="1692" w:type="dxa"/>
          </w:tcPr>
          <w:p w14:paraId="07269280" w14:textId="109503ED" w:rsidR="00E67C90" w:rsidDel="00CA77FF" w:rsidRDefault="00E67C90">
            <w:pPr>
              <w:keepNext/>
              <w:pageBreakBefore/>
              <w:numPr>
                <w:ilvl w:val="0"/>
                <w:numId w:val="15"/>
              </w:numPr>
              <w:spacing w:after="160"/>
              <w:ind w:left="357" w:hanging="357"/>
              <w:cnfStyle w:val="000000100000" w:firstRow="0" w:lastRow="0" w:firstColumn="0" w:lastColumn="0" w:oddVBand="0" w:evenVBand="0" w:oddHBand="1" w:evenHBand="0" w:firstRowFirstColumn="0" w:firstRowLastColumn="0" w:lastRowFirstColumn="0" w:lastRowLastColumn="0"/>
              <w:rPr>
                <w:del w:id="2446" w:author="Kostiantyn Kudriavtsev" w:date="2016-09-15T16:18:00Z"/>
              </w:rPr>
              <w:pPrChange w:id="2447" w:author="Kostiantyn Kudriavtsev" w:date="2016-09-15T16:18:00Z">
                <w:pPr>
                  <w:cnfStyle w:val="000000100000" w:firstRow="0" w:lastRow="0" w:firstColumn="0" w:lastColumn="0" w:oddVBand="0" w:evenVBand="0" w:oddHBand="1" w:evenHBand="0" w:firstRowFirstColumn="0" w:firstRowLastColumn="0" w:lastRowFirstColumn="0" w:lastRowLastColumn="0"/>
                </w:pPr>
              </w:pPrChange>
            </w:pPr>
            <w:del w:id="2448" w:author="Kostiantyn Kudriavtsev" w:date="2016-09-15T16:18:00Z">
              <w:r w:rsidDel="00CA77FF">
                <w:delText>Scalability</w:delText>
              </w:r>
            </w:del>
          </w:p>
        </w:tc>
        <w:tc>
          <w:tcPr>
            <w:tcW w:w="6012" w:type="dxa"/>
          </w:tcPr>
          <w:p w14:paraId="6DCF000E" w14:textId="69438C5B" w:rsidR="00E67C90" w:rsidDel="00CA77FF" w:rsidRDefault="00E67C90">
            <w:pPr>
              <w:keepNext/>
              <w:pageBreakBefore/>
              <w:numPr>
                <w:ilvl w:val="0"/>
                <w:numId w:val="15"/>
              </w:numPr>
              <w:spacing w:after="160"/>
              <w:ind w:left="357" w:hanging="357"/>
              <w:cnfStyle w:val="000000100000" w:firstRow="0" w:lastRow="0" w:firstColumn="0" w:lastColumn="0" w:oddVBand="0" w:evenVBand="0" w:oddHBand="1" w:evenHBand="0" w:firstRowFirstColumn="0" w:firstRowLastColumn="0" w:lastRowFirstColumn="0" w:lastRowLastColumn="0"/>
              <w:rPr>
                <w:del w:id="2449" w:author="Kostiantyn Kudriavtsev" w:date="2016-09-15T16:18:00Z"/>
              </w:rPr>
              <w:pPrChange w:id="2450" w:author="Kostiantyn Kudriavtsev" w:date="2016-09-15T16:18:00Z">
                <w:pPr>
                  <w:cnfStyle w:val="000000100000" w:firstRow="0" w:lastRow="0" w:firstColumn="0" w:lastColumn="0" w:oddVBand="0" w:evenVBand="0" w:oddHBand="1" w:evenHBand="0" w:firstRowFirstColumn="0" w:firstRowLastColumn="0" w:lastRowFirstColumn="0" w:lastRowLastColumn="0"/>
                </w:pPr>
              </w:pPrChange>
            </w:pPr>
            <w:del w:id="2451" w:author="Kostiantyn Kudriavtsev" w:date="2016-09-15T16:18:00Z">
              <w:r w:rsidDel="00CA77FF">
                <w:delText>Scalability is ability of a system to either handle increases in load without impact on the performance of the system, or the ability to be readily enlarged.</w:delText>
              </w:r>
            </w:del>
          </w:p>
        </w:tc>
      </w:tr>
      <w:tr w:rsidR="00E67C90" w:rsidDel="00CA77FF" w14:paraId="2ACAAEC9" w14:textId="26132BDA" w:rsidTr="00580325">
        <w:trPr>
          <w:cnfStyle w:val="000000010000" w:firstRow="0" w:lastRow="0" w:firstColumn="0" w:lastColumn="0" w:oddVBand="0" w:evenVBand="0" w:oddHBand="0" w:evenHBand="1" w:firstRowFirstColumn="0" w:firstRowLastColumn="0" w:lastRowFirstColumn="0" w:lastRowLastColumn="0"/>
          <w:trHeight w:val="254"/>
          <w:del w:id="2452"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shd w:val="clear" w:color="auto" w:fill="D0CECE" w:themeFill="background2" w:themeFillShade="E6"/>
          </w:tcPr>
          <w:p w14:paraId="34C04103" w14:textId="5ED130BA" w:rsidR="00E67C90" w:rsidDel="00CA77FF" w:rsidRDefault="00E67C90">
            <w:pPr>
              <w:keepNext/>
              <w:pageBreakBefore/>
              <w:numPr>
                <w:ilvl w:val="0"/>
                <w:numId w:val="15"/>
              </w:numPr>
              <w:spacing w:after="160"/>
              <w:ind w:left="357" w:hanging="357"/>
              <w:rPr>
                <w:del w:id="2453" w:author="Kostiantyn Kudriavtsev" w:date="2016-09-15T16:18:00Z"/>
                <w:b/>
              </w:rPr>
              <w:pPrChange w:id="2454" w:author="Kostiantyn Kudriavtsev" w:date="2016-09-15T16:18:00Z">
                <w:pPr/>
              </w:pPrChange>
            </w:pPr>
          </w:p>
        </w:tc>
        <w:tc>
          <w:tcPr>
            <w:tcW w:w="1692" w:type="dxa"/>
          </w:tcPr>
          <w:p w14:paraId="4E8ADD91" w14:textId="1A474476"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455" w:author="Kostiantyn Kudriavtsev" w:date="2016-09-15T16:18:00Z"/>
              </w:rPr>
              <w:pPrChange w:id="2456"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457" w:author="Kostiantyn Kudriavtsev" w:date="2016-09-15T16:18:00Z">
              <w:r w:rsidDel="00CA77FF">
                <w:delText>Security</w:delText>
              </w:r>
            </w:del>
          </w:p>
        </w:tc>
        <w:tc>
          <w:tcPr>
            <w:tcW w:w="6012" w:type="dxa"/>
          </w:tcPr>
          <w:p w14:paraId="4062D679" w14:textId="74E8E7D7"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458" w:author="Kostiantyn Kudriavtsev" w:date="2016-09-15T16:18:00Z"/>
              </w:rPr>
              <w:pPrChange w:id="2459"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460" w:author="Kostiantyn Kudriavtsev" w:date="2016-09-15T16:18:00Z">
              <w:r w:rsidDel="00CA77FF">
                <w:delText>Security is the capability of a system to prevent malicious or accidental actions outside of the designed usage, and to prevent disclosure or loss of information. A secure system aims to protect assets and prevent unauthorized modification of information.</w:delText>
              </w:r>
            </w:del>
          </w:p>
        </w:tc>
      </w:tr>
      <w:tr w:rsidR="00E67C90" w:rsidDel="00CA77FF" w14:paraId="11BB6701" w14:textId="54107F79" w:rsidTr="00580325">
        <w:trPr>
          <w:cnfStyle w:val="000000100000" w:firstRow="0" w:lastRow="0" w:firstColumn="0" w:lastColumn="0" w:oddVBand="0" w:evenVBand="0" w:oddHBand="1" w:evenHBand="0" w:firstRowFirstColumn="0" w:firstRowLastColumn="0" w:lastRowFirstColumn="0" w:lastRowLastColumn="0"/>
          <w:trHeight w:val="254"/>
          <w:del w:id="2461"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val="restart"/>
            <w:shd w:val="clear" w:color="auto" w:fill="D0CECE" w:themeFill="background2" w:themeFillShade="E6"/>
          </w:tcPr>
          <w:p w14:paraId="3CA00BCB" w14:textId="5A3BA04E" w:rsidR="00E67C90" w:rsidDel="00CA77FF" w:rsidRDefault="00E67C90">
            <w:pPr>
              <w:keepNext/>
              <w:pageBreakBefore/>
              <w:numPr>
                <w:ilvl w:val="0"/>
                <w:numId w:val="15"/>
              </w:numPr>
              <w:spacing w:after="160"/>
              <w:ind w:left="357" w:hanging="357"/>
              <w:rPr>
                <w:del w:id="2462" w:author="Kostiantyn Kudriavtsev" w:date="2016-09-15T16:18:00Z"/>
                <w:b/>
              </w:rPr>
              <w:pPrChange w:id="2463" w:author="Kostiantyn Kudriavtsev" w:date="2016-09-15T16:18:00Z">
                <w:pPr/>
              </w:pPrChange>
            </w:pPr>
            <w:del w:id="2464" w:author="Kostiantyn Kudriavtsev" w:date="2016-09-15T16:18:00Z">
              <w:r w:rsidDel="00CA77FF">
                <w:delText>System Qualities</w:delText>
              </w:r>
            </w:del>
          </w:p>
        </w:tc>
        <w:tc>
          <w:tcPr>
            <w:tcW w:w="1692" w:type="dxa"/>
          </w:tcPr>
          <w:p w14:paraId="62F13C1E" w14:textId="3C81C526" w:rsidR="00E67C90" w:rsidDel="00CA77FF" w:rsidRDefault="00E67C90">
            <w:pPr>
              <w:keepNext/>
              <w:pageBreakBefore/>
              <w:numPr>
                <w:ilvl w:val="0"/>
                <w:numId w:val="15"/>
              </w:numPr>
              <w:spacing w:after="160"/>
              <w:ind w:left="357" w:hanging="357"/>
              <w:cnfStyle w:val="000000100000" w:firstRow="0" w:lastRow="0" w:firstColumn="0" w:lastColumn="0" w:oddVBand="0" w:evenVBand="0" w:oddHBand="1" w:evenHBand="0" w:firstRowFirstColumn="0" w:firstRowLastColumn="0" w:lastRowFirstColumn="0" w:lastRowLastColumn="0"/>
              <w:rPr>
                <w:del w:id="2465" w:author="Kostiantyn Kudriavtsev" w:date="2016-09-15T16:18:00Z"/>
              </w:rPr>
              <w:pPrChange w:id="2466" w:author="Kostiantyn Kudriavtsev" w:date="2016-09-15T16:18:00Z">
                <w:pPr>
                  <w:cnfStyle w:val="000000100000" w:firstRow="0" w:lastRow="0" w:firstColumn="0" w:lastColumn="0" w:oddVBand="0" w:evenVBand="0" w:oddHBand="1" w:evenHBand="0" w:firstRowFirstColumn="0" w:firstRowLastColumn="0" w:lastRowFirstColumn="0" w:lastRowLastColumn="0"/>
                </w:pPr>
              </w:pPrChange>
            </w:pPr>
            <w:del w:id="2467" w:author="Kostiantyn Kudriavtsev" w:date="2016-09-15T16:18:00Z">
              <w:r w:rsidDel="00CA77FF">
                <w:delText>Supportability</w:delText>
              </w:r>
            </w:del>
          </w:p>
        </w:tc>
        <w:tc>
          <w:tcPr>
            <w:tcW w:w="6012" w:type="dxa"/>
          </w:tcPr>
          <w:p w14:paraId="5B9C2EC7" w14:textId="7DDE4BD7" w:rsidR="00E67C90" w:rsidDel="00CA77FF" w:rsidRDefault="00E67C90">
            <w:pPr>
              <w:keepNext/>
              <w:pageBreakBefore/>
              <w:numPr>
                <w:ilvl w:val="0"/>
                <w:numId w:val="15"/>
              </w:numPr>
              <w:spacing w:after="160"/>
              <w:ind w:left="357" w:hanging="357"/>
              <w:cnfStyle w:val="000000100000" w:firstRow="0" w:lastRow="0" w:firstColumn="0" w:lastColumn="0" w:oddVBand="0" w:evenVBand="0" w:oddHBand="1" w:evenHBand="0" w:firstRowFirstColumn="0" w:firstRowLastColumn="0" w:lastRowFirstColumn="0" w:lastRowLastColumn="0"/>
              <w:rPr>
                <w:del w:id="2468" w:author="Kostiantyn Kudriavtsev" w:date="2016-09-15T16:18:00Z"/>
              </w:rPr>
              <w:pPrChange w:id="2469" w:author="Kostiantyn Kudriavtsev" w:date="2016-09-15T16:18:00Z">
                <w:pPr>
                  <w:cnfStyle w:val="000000100000" w:firstRow="0" w:lastRow="0" w:firstColumn="0" w:lastColumn="0" w:oddVBand="0" w:evenVBand="0" w:oddHBand="1" w:evenHBand="0" w:firstRowFirstColumn="0" w:firstRowLastColumn="0" w:lastRowFirstColumn="0" w:lastRowLastColumn="0"/>
                </w:pPr>
              </w:pPrChange>
            </w:pPr>
            <w:del w:id="2470" w:author="Kostiantyn Kudriavtsev" w:date="2016-09-15T16:18:00Z">
              <w:r w:rsidDel="00CA77FF">
                <w:delText>Supportability is the ability of the system to provide information helpful for identifying and resolving issues when it fails to work correctly.</w:delText>
              </w:r>
            </w:del>
          </w:p>
        </w:tc>
      </w:tr>
      <w:tr w:rsidR="00E67C90" w:rsidDel="00CA77FF" w14:paraId="32E1C984" w14:textId="427500F2" w:rsidTr="00580325">
        <w:trPr>
          <w:cnfStyle w:val="000000010000" w:firstRow="0" w:lastRow="0" w:firstColumn="0" w:lastColumn="0" w:oddVBand="0" w:evenVBand="0" w:oddHBand="0" w:evenHBand="1" w:firstRowFirstColumn="0" w:firstRowLastColumn="0" w:lastRowFirstColumn="0" w:lastRowLastColumn="0"/>
          <w:trHeight w:val="254"/>
          <w:del w:id="2471"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vMerge/>
            <w:shd w:val="clear" w:color="auto" w:fill="D0CECE" w:themeFill="background2" w:themeFillShade="E6"/>
          </w:tcPr>
          <w:p w14:paraId="5D6B5B9E" w14:textId="17F73547" w:rsidR="00E67C90" w:rsidDel="00CA77FF" w:rsidRDefault="00E67C90">
            <w:pPr>
              <w:keepNext/>
              <w:pageBreakBefore/>
              <w:numPr>
                <w:ilvl w:val="0"/>
                <w:numId w:val="15"/>
              </w:numPr>
              <w:spacing w:after="160"/>
              <w:ind w:left="357" w:hanging="357"/>
              <w:rPr>
                <w:del w:id="2472" w:author="Kostiantyn Kudriavtsev" w:date="2016-09-15T16:18:00Z"/>
                <w:b/>
              </w:rPr>
              <w:pPrChange w:id="2473" w:author="Kostiantyn Kudriavtsev" w:date="2016-09-15T16:18:00Z">
                <w:pPr/>
              </w:pPrChange>
            </w:pPr>
          </w:p>
        </w:tc>
        <w:tc>
          <w:tcPr>
            <w:tcW w:w="1692" w:type="dxa"/>
          </w:tcPr>
          <w:p w14:paraId="7AA69676" w14:textId="01C3A2FD"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474" w:author="Kostiantyn Kudriavtsev" w:date="2016-09-15T16:18:00Z"/>
              </w:rPr>
              <w:pPrChange w:id="2475"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476" w:author="Kostiantyn Kudriavtsev" w:date="2016-09-15T16:18:00Z">
              <w:r w:rsidDel="00CA77FF">
                <w:delText>Testability</w:delText>
              </w:r>
            </w:del>
          </w:p>
        </w:tc>
        <w:tc>
          <w:tcPr>
            <w:tcW w:w="6012" w:type="dxa"/>
          </w:tcPr>
          <w:p w14:paraId="63E71371" w14:textId="2DA2326B" w:rsidR="00E67C90" w:rsidDel="00CA77FF" w:rsidRDefault="00E67C90">
            <w:pPr>
              <w:keepNext/>
              <w:pageBreakBefore/>
              <w:numPr>
                <w:ilvl w:val="0"/>
                <w:numId w:val="15"/>
              </w:numPr>
              <w:spacing w:after="160"/>
              <w:ind w:left="357" w:hanging="357"/>
              <w:cnfStyle w:val="000000010000" w:firstRow="0" w:lastRow="0" w:firstColumn="0" w:lastColumn="0" w:oddVBand="0" w:evenVBand="0" w:oddHBand="0" w:evenHBand="1" w:firstRowFirstColumn="0" w:firstRowLastColumn="0" w:lastRowFirstColumn="0" w:lastRowLastColumn="0"/>
              <w:rPr>
                <w:del w:id="2477" w:author="Kostiantyn Kudriavtsev" w:date="2016-09-15T16:18:00Z"/>
              </w:rPr>
              <w:pPrChange w:id="2478" w:author="Kostiantyn Kudriavtsev" w:date="2016-09-15T16:18:00Z">
                <w:pPr>
                  <w:cnfStyle w:val="000000010000" w:firstRow="0" w:lastRow="0" w:firstColumn="0" w:lastColumn="0" w:oddVBand="0" w:evenVBand="0" w:oddHBand="0" w:evenHBand="1" w:firstRowFirstColumn="0" w:firstRowLastColumn="0" w:lastRowFirstColumn="0" w:lastRowLastColumn="0"/>
                </w:pPr>
              </w:pPrChange>
            </w:pPr>
            <w:del w:id="2479" w:author="Kostiantyn Kudriavtsev" w:date="2016-09-15T16:18:00Z">
              <w:r w:rsidDel="00CA77FF">
                <w:delText>Testability is a measure of how easy it is to create test criteria for the system and its components, and to execute these tests in order to determine if the criteria are met. Good testability makes it more likely that faults in a system can be isolated in a timely and effective manner.</w:delText>
              </w:r>
            </w:del>
          </w:p>
        </w:tc>
      </w:tr>
      <w:tr w:rsidR="00E67C90" w:rsidDel="00CA77FF" w14:paraId="21B95C0A" w14:textId="6A694DD8" w:rsidTr="00580325">
        <w:trPr>
          <w:cnfStyle w:val="000000100000" w:firstRow="0" w:lastRow="0" w:firstColumn="0" w:lastColumn="0" w:oddVBand="0" w:evenVBand="0" w:oddHBand="1" w:evenHBand="0" w:firstRowFirstColumn="0" w:firstRowLastColumn="0" w:lastRowFirstColumn="0" w:lastRowLastColumn="0"/>
          <w:trHeight w:val="254"/>
          <w:del w:id="2480" w:author="Kostiantyn Kudriavtsev" w:date="2016-09-15T16:18:00Z"/>
        </w:trPr>
        <w:tc>
          <w:tcPr>
            <w:cnfStyle w:val="001000000000" w:firstRow="0" w:lastRow="0" w:firstColumn="1" w:lastColumn="0" w:oddVBand="0" w:evenVBand="0" w:oddHBand="0" w:evenHBand="0" w:firstRowFirstColumn="0" w:firstRowLastColumn="0" w:lastRowFirstColumn="0" w:lastRowLastColumn="0"/>
            <w:tcW w:w="1648" w:type="dxa"/>
            <w:shd w:val="clear" w:color="auto" w:fill="D0CECE" w:themeFill="background2" w:themeFillShade="E6"/>
          </w:tcPr>
          <w:p w14:paraId="1AFCA346" w14:textId="56B8F4F0" w:rsidR="00E67C90" w:rsidDel="00CA77FF" w:rsidRDefault="00E67C90">
            <w:pPr>
              <w:keepNext/>
              <w:pageBreakBefore/>
              <w:numPr>
                <w:ilvl w:val="0"/>
                <w:numId w:val="15"/>
              </w:numPr>
              <w:spacing w:after="160"/>
              <w:ind w:left="357" w:hanging="357"/>
              <w:rPr>
                <w:del w:id="2481" w:author="Kostiantyn Kudriavtsev" w:date="2016-09-15T16:18:00Z"/>
                <w:b/>
              </w:rPr>
              <w:pPrChange w:id="2482" w:author="Kostiantyn Kudriavtsev" w:date="2016-09-15T16:18:00Z">
                <w:pPr/>
              </w:pPrChange>
            </w:pPr>
            <w:del w:id="2483" w:author="Kostiantyn Kudriavtsev" w:date="2016-09-15T16:18:00Z">
              <w:r w:rsidDel="00CA77FF">
                <w:delText>User Qualities</w:delText>
              </w:r>
            </w:del>
          </w:p>
        </w:tc>
        <w:tc>
          <w:tcPr>
            <w:tcW w:w="1692" w:type="dxa"/>
          </w:tcPr>
          <w:p w14:paraId="6910717E" w14:textId="10997B53" w:rsidR="00E67C90" w:rsidDel="00CA77FF" w:rsidRDefault="00E67C90">
            <w:pPr>
              <w:keepNext/>
              <w:pageBreakBefore/>
              <w:numPr>
                <w:ilvl w:val="0"/>
                <w:numId w:val="15"/>
              </w:numPr>
              <w:spacing w:after="160"/>
              <w:ind w:left="357" w:hanging="357"/>
              <w:cnfStyle w:val="000000100000" w:firstRow="0" w:lastRow="0" w:firstColumn="0" w:lastColumn="0" w:oddVBand="0" w:evenVBand="0" w:oddHBand="1" w:evenHBand="0" w:firstRowFirstColumn="0" w:firstRowLastColumn="0" w:lastRowFirstColumn="0" w:lastRowLastColumn="0"/>
              <w:rPr>
                <w:del w:id="2484" w:author="Kostiantyn Kudriavtsev" w:date="2016-09-15T16:18:00Z"/>
              </w:rPr>
              <w:pPrChange w:id="2485" w:author="Kostiantyn Kudriavtsev" w:date="2016-09-15T16:18:00Z">
                <w:pPr>
                  <w:cnfStyle w:val="000000100000" w:firstRow="0" w:lastRow="0" w:firstColumn="0" w:lastColumn="0" w:oddVBand="0" w:evenVBand="0" w:oddHBand="1" w:evenHBand="0" w:firstRowFirstColumn="0" w:firstRowLastColumn="0" w:lastRowFirstColumn="0" w:lastRowLastColumn="0"/>
                </w:pPr>
              </w:pPrChange>
            </w:pPr>
            <w:del w:id="2486" w:author="Kostiantyn Kudriavtsev" w:date="2016-09-15T16:18:00Z">
              <w:r w:rsidDel="00CA77FF">
                <w:delText>Usability</w:delText>
              </w:r>
            </w:del>
          </w:p>
        </w:tc>
        <w:tc>
          <w:tcPr>
            <w:tcW w:w="6012" w:type="dxa"/>
          </w:tcPr>
          <w:p w14:paraId="36DEF066" w14:textId="4C0B592F" w:rsidR="00E67C90" w:rsidDel="00CA77FF" w:rsidRDefault="00E67C90">
            <w:pPr>
              <w:keepNext/>
              <w:pageBreakBefore/>
              <w:numPr>
                <w:ilvl w:val="0"/>
                <w:numId w:val="15"/>
              </w:numPr>
              <w:spacing w:after="160"/>
              <w:ind w:left="357" w:hanging="357"/>
              <w:cnfStyle w:val="000000100000" w:firstRow="0" w:lastRow="0" w:firstColumn="0" w:lastColumn="0" w:oddVBand="0" w:evenVBand="0" w:oddHBand="1" w:evenHBand="0" w:firstRowFirstColumn="0" w:firstRowLastColumn="0" w:lastRowFirstColumn="0" w:lastRowLastColumn="0"/>
              <w:rPr>
                <w:del w:id="2487" w:author="Kostiantyn Kudriavtsev" w:date="2016-09-15T16:18:00Z"/>
              </w:rPr>
              <w:pPrChange w:id="2488" w:author="Kostiantyn Kudriavtsev" w:date="2016-09-15T16:18:00Z">
                <w:pPr>
                  <w:cnfStyle w:val="000000100000" w:firstRow="0" w:lastRow="0" w:firstColumn="0" w:lastColumn="0" w:oddVBand="0" w:evenVBand="0" w:oddHBand="1" w:evenHBand="0" w:firstRowFirstColumn="0" w:firstRowLastColumn="0" w:lastRowFirstColumn="0" w:lastRowLastColumn="0"/>
                </w:pPr>
              </w:pPrChange>
            </w:pPr>
            <w:del w:id="2489" w:author="Kostiantyn Kudriavtsev" w:date="2016-09-15T16:18:00Z">
              <w:r w:rsidDel="00CA77FF">
                <w:delText>Usability defines how well the application meets the requirements of the user and consumer by being intuitive, easy to localize and globalize, providing good access for disabled users, and resulting in a good overall user experience.</w:delText>
              </w:r>
            </w:del>
          </w:p>
        </w:tc>
      </w:tr>
    </w:tbl>
    <w:p w14:paraId="5F0C9D15" w14:textId="77777777" w:rsidR="00AA2B88" w:rsidRDefault="00AA2B88">
      <w:pPr>
        <w:keepNext/>
        <w:pageBreakBefore/>
        <w:widowControl/>
        <w:spacing w:after="160" w:line="240" w:lineRule="auto"/>
        <w:pPrChange w:id="2490" w:author="Kostiantyn Kudriavtsev" w:date="2016-09-15T16:18:00Z">
          <w:pPr>
            <w:widowControl/>
            <w:spacing w:line="240" w:lineRule="auto"/>
          </w:pPr>
        </w:pPrChange>
      </w:pPr>
    </w:p>
    <w:sectPr w:rsidR="00AA2B88" w:rsidSect="005B4AE6">
      <w:footerReference w:type="default" r:id="rId33"/>
      <w:pgSz w:w="11909" w:h="16834" w:code="9"/>
      <w:pgMar w:top="1134" w:right="851" w:bottom="1134" w:left="1134" w:header="720" w:footer="720" w:gutter="567"/>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3" w:author="Dmytro Liaskovskyi" w:date="2016-09-14T16:16:00Z" w:initials="DL">
    <w:p w14:paraId="6096A832" w14:textId="77777777" w:rsidR="00212C29" w:rsidRPr="00D00EBA" w:rsidRDefault="00212C29">
      <w:pPr>
        <w:pStyle w:val="CommentText"/>
        <w:rPr>
          <w:b/>
        </w:rPr>
      </w:pPr>
      <w:r>
        <w:rPr>
          <w:rStyle w:val="CommentReference"/>
        </w:rPr>
        <w:annotationRef/>
      </w:r>
      <w:r w:rsidRPr="00D00EBA">
        <w:rPr>
          <w:b/>
        </w:rPr>
        <w:t>@Paul:</w:t>
      </w:r>
    </w:p>
    <w:p w14:paraId="698077A3" w14:textId="4ED871E8" w:rsidR="00212C29" w:rsidRDefault="00212C29">
      <w:pPr>
        <w:pStyle w:val="CommentText"/>
      </w:pPr>
      <w:r>
        <w:t xml:space="preserve"> Is this about restricted access to different data sources?</w:t>
      </w:r>
    </w:p>
    <w:p w14:paraId="4DF739BA" w14:textId="5729DA55" w:rsidR="00212C29" w:rsidRDefault="00212C29">
      <w:pPr>
        <w:pStyle w:val="CommentText"/>
      </w:pPr>
      <w:r>
        <w:t>How it affects v1.0 implementation – what User Story stands behind this?</w:t>
      </w:r>
    </w:p>
    <w:p w14:paraId="194D2FEA" w14:textId="51CC9F0A" w:rsidR="00212C29" w:rsidRDefault="00212C29">
      <w:pPr>
        <w:pStyle w:val="CommentText"/>
      </w:pPr>
      <w:r>
        <w:t>Is this about integration with LDAP. For instance, if local IT support mapped particular user groups to particular S3 buckets – this means that all users from that group would be able to access data from that particular bucket? Correct?</w:t>
      </w:r>
    </w:p>
  </w:comment>
  <w:comment w:id="534" w:author="Dmytro Liaskovskyi" w:date="2016-09-14T16:20:00Z" w:initials="DL">
    <w:p w14:paraId="3EC7B648" w14:textId="5E052519" w:rsidR="00212C29" w:rsidRDefault="00212C29">
      <w:pPr>
        <w:pStyle w:val="CommentText"/>
      </w:pPr>
      <w:r>
        <w:rPr>
          <w:rStyle w:val="CommentReference"/>
        </w:rPr>
        <w:annotationRef/>
      </w:r>
      <w:r>
        <w:t xml:space="preserve">What does this mean? Whom are we training, especially on exploratory </w:t>
      </w:r>
      <w:proofErr w:type="spellStart"/>
      <w:r>
        <w:t>env</w:t>
      </w:r>
      <w:proofErr w:type="spellEnd"/>
      <w:r>
        <w:t>?</w:t>
      </w:r>
    </w:p>
  </w:comment>
  <w:comment w:id="639" w:author="Dmytro Liaskovskyi" w:date="2016-09-14T16:33:00Z" w:initials="DL">
    <w:p w14:paraId="005C7088" w14:textId="5CC43C28" w:rsidR="00212C29" w:rsidRDefault="00212C29">
      <w:pPr>
        <w:pStyle w:val="CommentText"/>
      </w:pPr>
      <w:r>
        <w:rPr>
          <w:rStyle w:val="CommentReference"/>
        </w:rPr>
        <w:t xml:space="preserve">Authentication error </w:t>
      </w:r>
      <w:r>
        <w:rPr>
          <w:rStyle w:val="CommentReference"/>
        </w:rPr>
        <w:annotationRef/>
      </w:r>
      <w:r>
        <w:rPr>
          <w:rStyle w:val="CommentReference"/>
        </w:rPr>
        <w:t>should cause validation to show up</w:t>
      </w:r>
    </w:p>
  </w:comment>
  <w:comment w:id="644" w:author="Dmytro Liaskovskyi" w:date="2016-09-14T16:40:00Z" w:initials="DL">
    <w:p w14:paraId="7AFD8B7C" w14:textId="2F416B32" w:rsidR="00212C29" w:rsidRDefault="00212C29">
      <w:pPr>
        <w:pStyle w:val="CommentText"/>
      </w:pPr>
      <w:r>
        <w:rPr>
          <w:rStyle w:val="CommentReference"/>
        </w:rPr>
        <w:annotationRef/>
      </w:r>
      <w:r>
        <w:t>During upload of public key validation should check whether the public key corresponds to common standards.</w:t>
      </w:r>
    </w:p>
    <w:p w14:paraId="7BBA2A0A" w14:textId="63352522" w:rsidR="00212C29" w:rsidRDefault="00212C29">
      <w:pPr>
        <w:pStyle w:val="CommentText"/>
      </w:pPr>
      <w:r>
        <w:t>In case of wrong format – validation error should show up.</w:t>
      </w:r>
    </w:p>
    <w:p w14:paraId="08DE85E3" w14:textId="05E2FAD7" w:rsidR="00212C29" w:rsidRDefault="00212C29">
      <w:pPr>
        <w:pStyle w:val="CommentText"/>
      </w:pPr>
      <w:r>
        <w:t>In case of successful upload – name of the key should be displayed and Create button should become available.</w:t>
      </w:r>
    </w:p>
  </w:comment>
  <w:comment w:id="647" w:author="Dmytro Liaskovskyi" w:date="2016-09-14T16:49:00Z" w:initials="DL">
    <w:p w14:paraId="6CFF37F5" w14:textId="77777777" w:rsidR="00212C29" w:rsidRDefault="00212C29" w:rsidP="0049195D">
      <w:pPr>
        <w:pStyle w:val="CommentText"/>
      </w:pPr>
      <w:r>
        <w:rPr>
          <w:rStyle w:val="CommentReference"/>
        </w:rPr>
        <w:annotationRef/>
      </w:r>
      <w:r>
        <w:t>New pop up window should be replaced with new tab in browser.</w:t>
      </w:r>
    </w:p>
    <w:p w14:paraId="62E73E21" w14:textId="1612A6AC" w:rsidR="00212C29" w:rsidRDefault="00212C29" w:rsidP="0049195D">
      <w:pPr>
        <w:pStyle w:val="CommentText"/>
      </w:pPr>
      <w:r>
        <w:t xml:space="preserve">Clicking on the link should open corresponding page on web resource (presumably </w:t>
      </w:r>
      <w:proofErr w:type="spellStart"/>
      <w:r>
        <w:t>Git</w:t>
      </w:r>
      <w:proofErr w:type="spellEnd"/>
      <w:r>
        <w:t>?)</w:t>
      </w:r>
    </w:p>
  </w:comment>
  <w:comment w:id="653" w:author="Dmytro Liaskovskyi" w:date="2016-09-14T17:00:00Z" w:initials="DL">
    <w:p w14:paraId="6964E8AA" w14:textId="4CA1D32C" w:rsidR="00212C29" w:rsidRDefault="00212C29">
      <w:pPr>
        <w:pStyle w:val="CommentText"/>
      </w:pPr>
      <w:r>
        <w:rPr>
          <w:rStyle w:val="CommentReference"/>
        </w:rPr>
        <w:annotationRef/>
      </w:r>
      <w:r>
        <w:t>modal dialog box (&lt;div&gt;…&lt;/div&gt;) to be rendered on top of List Resources Page</w:t>
      </w:r>
    </w:p>
  </w:comment>
  <w:comment w:id="654" w:author="Dmytro Liaskovskyi" w:date="2016-09-15T12:05:00Z" w:initials="DL">
    <w:p w14:paraId="1B33ACAE" w14:textId="5D6A8246" w:rsidR="00212C29" w:rsidRDefault="00212C29">
      <w:pPr>
        <w:pStyle w:val="CommentText"/>
      </w:pPr>
      <w:r w:rsidRPr="008A3D98">
        <w:rPr>
          <w:rStyle w:val="CommentReference"/>
          <w:b/>
        </w:rPr>
        <w:annotationRef/>
      </w:r>
      <w:r w:rsidRPr="008A3D98">
        <w:rPr>
          <w:b/>
        </w:rPr>
        <w:t>@</w:t>
      </w:r>
      <w:proofErr w:type="spellStart"/>
      <w:r w:rsidRPr="008A3D98">
        <w:rPr>
          <w:b/>
        </w:rPr>
        <w:t>Kostia</w:t>
      </w:r>
      <w:proofErr w:type="spellEnd"/>
      <w:r>
        <w:rPr>
          <w:b/>
        </w:rPr>
        <w:t xml:space="preserve">: </w:t>
      </w:r>
      <w:r w:rsidRPr="008A3D98">
        <w:t>do we need any validat</w:t>
      </w:r>
      <w:r>
        <w:t>ion for Name field here as well</w:t>
      </w:r>
    </w:p>
    <w:p w14:paraId="5A1491DE" w14:textId="08EE8DBC" w:rsidR="00212C29" w:rsidRDefault="00212C29">
      <w:pPr>
        <w:pStyle w:val="CommentText"/>
      </w:pPr>
      <w:r>
        <w:t xml:space="preserve">YES: </w:t>
      </w:r>
      <w:proofErr w:type="spellStart"/>
      <w:r>
        <w:t>userinput.username</w:t>
      </w:r>
      <w:proofErr w:type="spellEnd"/>
    </w:p>
    <w:p w14:paraId="42C00C09" w14:textId="4F5B94D5" w:rsidR="00212C29" w:rsidRDefault="00212C29">
      <w:pPr>
        <w:pStyle w:val="CommentText"/>
      </w:pPr>
      <w:r>
        <w:t>Userinput1.username</w:t>
      </w:r>
    </w:p>
    <w:p w14:paraId="61C08CCD" w14:textId="0FFA8955" w:rsidR="00212C29" w:rsidRDefault="00212C29">
      <w:pPr>
        <w:pStyle w:val="CommentText"/>
      </w:pPr>
      <w:r>
        <w:t>Userinput2.username</w:t>
      </w:r>
    </w:p>
    <w:p w14:paraId="19733834" w14:textId="0663E56E" w:rsidR="00212C29" w:rsidRPr="008A3D98" w:rsidRDefault="00212C29">
      <w:pPr>
        <w:pStyle w:val="CommentText"/>
        <w:rPr>
          <w:b/>
        </w:rPr>
      </w:pPr>
      <w:r>
        <w:t xml:space="preserve">Where </w:t>
      </w:r>
      <w:proofErr w:type="spellStart"/>
      <w:r>
        <w:t>userinput</w:t>
      </w:r>
      <w:proofErr w:type="spellEnd"/>
      <w:r>
        <w:t xml:space="preserve"> is unique within username</w:t>
      </w:r>
    </w:p>
  </w:comment>
  <w:comment w:id="655" w:author="Dmytro Liaskovskyi" w:date="2016-09-14T17:01:00Z" w:initials="DL">
    <w:p w14:paraId="372D4257" w14:textId="3CF57F2A" w:rsidR="00212C29" w:rsidRDefault="00212C29">
      <w:pPr>
        <w:pStyle w:val="CommentText"/>
      </w:pPr>
      <w:r>
        <w:rPr>
          <w:rStyle w:val="CommentReference"/>
        </w:rPr>
        <w:annotationRef/>
      </w:r>
      <w:r>
        <w:t>Separate button X or Cancel should also be available on this page.</w:t>
      </w:r>
    </w:p>
    <w:p w14:paraId="41C07B6F" w14:textId="544A3B41" w:rsidR="00212C29" w:rsidRDefault="00212C29">
      <w:pPr>
        <w:pStyle w:val="CommentText"/>
      </w:pPr>
      <w:r>
        <w:t>Also validation for non-empty input should be present on this screen once hit on Cancel button.</w:t>
      </w:r>
    </w:p>
  </w:comment>
  <w:comment w:id="660" w:author="Dmytro Liaskovskyi" w:date="2016-09-14T17:25:00Z" w:initials="DL">
    <w:p w14:paraId="3F759DEE" w14:textId="21384414" w:rsidR="00212C29" w:rsidRPr="00CA197F" w:rsidRDefault="00212C29">
      <w:pPr>
        <w:pStyle w:val="CommentText"/>
        <w:rPr>
          <w:b/>
        </w:rPr>
      </w:pPr>
      <w:r w:rsidRPr="00CA197F">
        <w:rPr>
          <w:rStyle w:val="CommentReference"/>
          <w:color w:val="FF0000"/>
        </w:rPr>
        <w:annotationRef/>
      </w:r>
      <w:r w:rsidRPr="00CA197F">
        <w:rPr>
          <w:b/>
          <w:color w:val="FF0000"/>
        </w:rPr>
        <w:t>@Volodymyr Veres: - TBD</w:t>
      </w:r>
    </w:p>
    <w:p w14:paraId="318886B9" w14:textId="64237613" w:rsidR="00212C29" w:rsidRDefault="00212C29">
      <w:pPr>
        <w:pStyle w:val="CommentText"/>
      </w:pPr>
      <w:r>
        <w:t xml:space="preserve"> to verify AWS limitation for Cluster Name.</w:t>
      </w:r>
    </w:p>
    <w:p w14:paraId="3AAF0A2D" w14:textId="657284AE" w:rsidR="00212C29" w:rsidRDefault="00212C29">
      <w:pPr>
        <w:pStyle w:val="CommentText"/>
      </w:pPr>
      <w:r>
        <w:t>Separate validation should be added to handle edge cases. E.g. same Cluster Aliases? Would that be allowed? Special chars, length…</w:t>
      </w:r>
    </w:p>
  </w:comment>
  <w:comment w:id="1167" w:author="Kostiantyn Kudriavtsev" w:date="2016-09-08T16:33:00Z" w:initials="KK">
    <w:p w14:paraId="64664966" w14:textId="77777777" w:rsidR="00212C29" w:rsidRDefault="00212C29" w:rsidP="00720506">
      <w:pPr>
        <w:pStyle w:val="CommentText"/>
      </w:pPr>
      <w:r w:rsidRPr="001A74A6">
        <w:rPr>
          <w:rStyle w:val="CommentReference"/>
          <w:color w:val="FF0000"/>
        </w:rPr>
        <w:annotationRef/>
      </w:r>
      <w:r w:rsidRPr="001A74A6">
        <w:rPr>
          <w:b/>
          <w:color w:val="FF0000"/>
        </w:rPr>
        <w:t>@Volodymyr Veres:</w:t>
      </w:r>
      <w:r w:rsidRPr="001A74A6">
        <w:rPr>
          <w:color w:val="FF0000"/>
        </w:rPr>
        <w:t xml:space="preserve"> </w:t>
      </w:r>
    </w:p>
    <w:p w14:paraId="5FED9101" w14:textId="46C1AF17" w:rsidR="00212C29" w:rsidRDefault="00212C29" w:rsidP="00720506">
      <w:pPr>
        <w:pStyle w:val="CommentText"/>
      </w:pPr>
      <w:r>
        <w:t>could you write exact components for AWS here?</w:t>
      </w:r>
    </w:p>
  </w:comment>
  <w:comment w:id="1200" w:author="Kostiantyn Kudriavtsev" w:date="2016-09-14T15:36:00Z" w:initials="KK">
    <w:p w14:paraId="0776CEDA" w14:textId="2F48ADF3" w:rsidR="00212C29" w:rsidRDefault="00212C29">
      <w:pPr>
        <w:pStyle w:val="CommentText"/>
      </w:pPr>
      <w:r>
        <w:rPr>
          <w:rStyle w:val="CommentReference"/>
        </w:rPr>
        <w:annotationRef/>
      </w:r>
      <w:r>
        <w:t>Do we need it here or move to deployment? What the idea of it?</w:t>
      </w:r>
    </w:p>
  </w:comment>
  <w:comment w:id="1370" w:author="Kostiantyn Kudriavtsev" w:date="2016-09-08T17:34:00Z" w:initials="KK">
    <w:p w14:paraId="51086222" w14:textId="77777777" w:rsidR="00212C29" w:rsidRDefault="00212C29" w:rsidP="00332710">
      <w:pPr>
        <w:pStyle w:val="CommentText"/>
      </w:pPr>
      <w:r>
        <w:rPr>
          <w:rStyle w:val="CommentReference"/>
        </w:rPr>
        <w:annotationRef/>
      </w:r>
      <w:r>
        <w:t xml:space="preserve">Question: Do we really wont to pack it in </w:t>
      </w:r>
      <w:proofErr w:type="spellStart"/>
      <w:r>
        <w:t>docker</w:t>
      </w:r>
      <w:proofErr w:type="spellEnd"/>
      <w:r>
        <w:t xml:space="preserve">? Perhaps lets deploy it on bare OS? It can be pain in the ass to support and update, </w:t>
      </w:r>
      <w:proofErr w:type="spellStart"/>
      <w:r>
        <w:t>imho</w:t>
      </w:r>
      <w:proofErr w:type="spellEnd"/>
    </w:p>
    <w:p w14:paraId="49A98705" w14:textId="77777777" w:rsidR="00212C29" w:rsidRDefault="00212C29" w:rsidP="00332710">
      <w:pPr>
        <w:pStyle w:val="CommentText"/>
      </w:pPr>
      <w:r>
        <w:t xml:space="preserve">Also, if we make several </w:t>
      </w:r>
      <w:proofErr w:type="spellStart"/>
      <w:r>
        <w:t>docker</w:t>
      </w:r>
      <w:proofErr w:type="spellEnd"/>
      <w:r>
        <w:t xml:space="preserve"> – it’d be pain in the ass to connect them; in one </w:t>
      </w:r>
      <w:proofErr w:type="spellStart"/>
      <w:r>
        <w:t>docker</w:t>
      </w:r>
      <w:proofErr w:type="spellEnd"/>
      <w:r>
        <w:t xml:space="preserve"> – </w:t>
      </w:r>
      <w:proofErr w:type="gramStart"/>
      <w:r>
        <w:t>pain  to</w:t>
      </w:r>
      <w:proofErr w:type="gramEnd"/>
      <w:r>
        <w:t xml:space="preserve"> update and against </w:t>
      </w:r>
      <w:proofErr w:type="spellStart"/>
      <w:r>
        <w:t>docker</w:t>
      </w:r>
      <w:proofErr w:type="spellEnd"/>
      <w:r>
        <w:t xml:space="preserve"> philosophy </w:t>
      </w:r>
    </w:p>
  </w:comment>
  <w:comment w:id="1380" w:author="Kostiantyn Kudriavtsev" w:date="2016-09-08T17:35:00Z" w:initials="KK">
    <w:p w14:paraId="07ADAE66" w14:textId="77777777" w:rsidR="00212C29" w:rsidRDefault="00212C29" w:rsidP="00332710">
      <w:pPr>
        <w:pStyle w:val="CommentText"/>
      </w:pPr>
      <w:r>
        <w:rPr>
          <w:rStyle w:val="CommentReference"/>
        </w:rPr>
        <w:annotationRef/>
      </w:r>
    </w:p>
  </w:comment>
  <w:comment w:id="1391" w:author="Kostiantyn Kudriavtsev" w:date="2016-09-14T18:07:00Z" w:initials="KK">
    <w:p w14:paraId="5FEF8497" w14:textId="77777777" w:rsidR="00212C29" w:rsidRDefault="00212C29">
      <w:pPr>
        <w:pStyle w:val="CommentText"/>
        <w:rPr>
          <w:b/>
        </w:rPr>
      </w:pPr>
      <w:r>
        <w:rPr>
          <w:rStyle w:val="CommentReference"/>
        </w:rPr>
        <w:annotationRef/>
      </w:r>
      <w:r>
        <w:rPr>
          <w:b/>
        </w:rPr>
        <w:t xml:space="preserve">@Volodymyr </w:t>
      </w:r>
      <w:r w:rsidRPr="003C2717">
        <w:rPr>
          <w:b/>
        </w:rPr>
        <w:t>Veres</w:t>
      </w:r>
      <w:r>
        <w:rPr>
          <w:b/>
        </w:rPr>
        <w:t>:</w:t>
      </w:r>
    </w:p>
    <w:p w14:paraId="31DF20FA" w14:textId="7CDEAAF3" w:rsidR="00212C29" w:rsidRDefault="00212C29">
      <w:pPr>
        <w:pStyle w:val="CommentText"/>
      </w:pPr>
      <w:r>
        <w:t xml:space="preserve">Could you please write details, API here? </w:t>
      </w:r>
    </w:p>
  </w:comment>
  <w:comment w:id="1449" w:author="Kostiantyn Kudriavtsev" w:date="2016-09-08T16:40:00Z" w:initials="KK">
    <w:p w14:paraId="40E8BAFF" w14:textId="77777777" w:rsidR="00212C29" w:rsidRDefault="00212C29" w:rsidP="003E75E8">
      <w:pPr>
        <w:pStyle w:val="CommentText"/>
      </w:pPr>
      <w:r>
        <w:rPr>
          <w:rStyle w:val="CommentReference"/>
        </w:rPr>
        <w:annotationRef/>
      </w:r>
      <w:r>
        <w:t xml:space="preserve">To be validate with </w:t>
      </w:r>
      <w:proofErr w:type="spellStart"/>
      <w:r>
        <w:t>Ui</w:t>
      </w:r>
      <w:proofErr w:type="spellEnd"/>
      <w:r>
        <w:t xml:space="preserve"> guy till Sept 08</w:t>
      </w:r>
    </w:p>
  </w:comment>
  <w:comment w:id="1456" w:author="Kostiantyn Kudriavtsev" w:date="2016-09-08T16:41:00Z" w:initials="KK">
    <w:p w14:paraId="3B5A8F4B" w14:textId="77777777" w:rsidR="00212C29" w:rsidRDefault="00212C29" w:rsidP="003E75E8">
      <w:pPr>
        <w:pStyle w:val="CommentText"/>
      </w:pPr>
      <w:r>
        <w:rPr>
          <w:rStyle w:val="CommentReference"/>
        </w:rPr>
        <w:annotationRef/>
      </w:r>
      <w:r>
        <w:t>We agreed on Java</w:t>
      </w:r>
    </w:p>
  </w:comment>
  <w:comment w:id="1462" w:author="Kostiantyn Kudriavtsev" w:date="2016-09-08T16:41:00Z" w:initials="KK">
    <w:p w14:paraId="1C38151A" w14:textId="77777777" w:rsidR="00212C29" w:rsidRDefault="00212C29" w:rsidP="003E75E8">
      <w:pPr>
        <w:pStyle w:val="CommentText"/>
      </w:pPr>
      <w:r>
        <w:rPr>
          <w:rStyle w:val="CommentReference"/>
        </w:rPr>
        <w:annotationRef/>
      </w:r>
      <w:r>
        <w:t>To be validate with UI guy till Sept 08</w:t>
      </w:r>
    </w:p>
  </w:comment>
  <w:comment w:id="1691" w:author="Kostiantyn Kudriavtsev" w:date="2016-09-08T17:23:00Z" w:initials="KK">
    <w:p w14:paraId="4995E1ED" w14:textId="77777777" w:rsidR="00212C29" w:rsidRDefault="00212C29" w:rsidP="00332710">
      <w:pPr>
        <w:pStyle w:val="CommentText"/>
      </w:pPr>
      <w:r>
        <w:rPr>
          <w:rStyle w:val="CommentReference"/>
        </w:rPr>
        <w:annotationRef/>
      </w:r>
      <w:r>
        <w:t xml:space="preserve">Do we really need separate API here? I’d start with monolithic application and wouldn’t introduce </w:t>
      </w:r>
      <w:proofErr w:type="spellStart"/>
      <w:r>
        <w:t>microservices</w:t>
      </w:r>
      <w:proofErr w:type="spellEnd"/>
      <w:r>
        <w:t xml:space="preserve"> now, check it out </w:t>
      </w:r>
      <w:hyperlink r:id="rId1" w:history="1">
        <w:r w:rsidRPr="00FC7A7B">
          <w:rPr>
            <w:rStyle w:val="Hyperlink"/>
            <w:rFonts w:ascii="Times New Roman" w:hAnsi="Times New Roman"/>
          </w:rPr>
          <w:t>http://martinfowler.com/bliki/MonolithFirst.html</w:t>
        </w:r>
      </w:hyperlink>
      <w:r>
        <w:t xml:space="preserve"> </w:t>
      </w:r>
    </w:p>
  </w:comment>
  <w:comment w:id="1692" w:author="Oleh Hrynyk" w:date="2016-09-09T12:14:00Z" w:initials="OH">
    <w:p w14:paraId="369D9373" w14:textId="202FD193" w:rsidR="00212C29" w:rsidRDefault="00212C29">
      <w:pPr>
        <w:pStyle w:val="CommentText"/>
      </w:pPr>
      <w:r>
        <w:rPr>
          <w:rStyle w:val="CommentReference"/>
        </w:rPr>
        <w:annotationRef/>
      </w:r>
      <w:r>
        <w:t>It is not that high efforts however it is much easier to manage…not to mention later refactoring’s.</w:t>
      </w:r>
    </w:p>
  </w:comment>
  <w:comment w:id="1693" w:author="Kostiantyn Kudriavtsev" w:date="2016-09-15T15:42:00Z" w:initials="KK">
    <w:p w14:paraId="770081B1" w14:textId="0EA9C58D" w:rsidR="00212C29" w:rsidRDefault="00212C29">
      <w:pPr>
        <w:pStyle w:val="CommentText"/>
      </w:pPr>
      <w:r>
        <w:rPr>
          <w:rStyle w:val="CommentReference"/>
        </w:rPr>
        <w:annotationRef/>
      </w:r>
      <w:r>
        <w:t xml:space="preserve">Final decision: no </w:t>
      </w:r>
      <w:proofErr w:type="spellStart"/>
      <w:r>
        <w:t>microservices</w:t>
      </w:r>
      <w:proofErr w:type="spellEnd"/>
      <w:r>
        <w:t>, monolithic app</w:t>
      </w:r>
    </w:p>
  </w:comment>
  <w:comment w:id="1799" w:author="Kostiantyn Kudriavtsev" w:date="2016-09-14T16:34:00Z" w:initials="KK">
    <w:p w14:paraId="2A35683A" w14:textId="0120DAC3" w:rsidR="00212C29" w:rsidRDefault="00212C29">
      <w:pPr>
        <w:pStyle w:val="CommentText"/>
      </w:pPr>
      <w:r>
        <w:t>@</w:t>
      </w:r>
      <w:r>
        <w:rPr>
          <w:rStyle w:val="CommentReference"/>
        </w:rPr>
        <w:annotationRef/>
      </w:r>
      <w:proofErr w:type="spellStart"/>
      <w:r>
        <w:t>VolodymyrVeres</w:t>
      </w:r>
      <w:proofErr w:type="spellEnd"/>
      <w:r>
        <w:t>: can it be?</w:t>
      </w:r>
    </w:p>
  </w:comment>
  <w:comment w:id="1882" w:author="Kostiantyn Kudriavtsev" w:date="2016-09-08T16:30:00Z" w:initials="KK">
    <w:p w14:paraId="579E9680" w14:textId="77777777" w:rsidR="00212C29" w:rsidRDefault="00212C29" w:rsidP="0056326B">
      <w:pPr>
        <w:pStyle w:val="CommentText"/>
      </w:pPr>
      <w:r>
        <w:rPr>
          <w:rStyle w:val="CommentReference"/>
        </w:rPr>
        <w:annotationRef/>
      </w:r>
      <w:r>
        <w:t>What machine?</w:t>
      </w:r>
    </w:p>
  </w:comment>
  <w:comment w:id="1883" w:author="Oleh Hrynyk" w:date="2016-09-09T11:30:00Z" w:initials="OH">
    <w:p w14:paraId="7A00855D" w14:textId="77777777" w:rsidR="00212C29" w:rsidRDefault="00212C29" w:rsidP="0056326B">
      <w:pPr>
        <w:pStyle w:val="CommentText"/>
      </w:pPr>
      <w:r>
        <w:rPr>
          <w:rStyle w:val="CommentReference"/>
        </w:rPr>
        <w:annotationRef/>
      </w:r>
      <w:r>
        <w:t xml:space="preserve">I guess there is misunderstanding between us. Deployment server is NOT part of infrastructure, NOR is mandatory component. </w:t>
      </w:r>
    </w:p>
    <w:p w14:paraId="01092AF6" w14:textId="77777777" w:rsidR="00212C29" w:rsidRDefault="00212C29" w:rsidP="0056326B">
      <w:pPr>
        <w:pStyle w:val="CommentText"/>
      </w:pPr>
    </w:p>
    <w:p w14:paraId="57C1E1AD" w14:textId="77777777" w:rsidR="00212C29" w:rsidRDefault="00212C29" w:rsidP="0056326B">
      <w:pPr>
        <w:pStyle w:val="CommentText"/>
      </w:pPr>
      <w:r>
        <w:t>This component is for US (</w:t>
      </w:r>
      <w:proofErr w:type="spellStart"/>
      <w:r>
        <w:t>epam</w:t>
      </w:r>
      <w:proofErr w:type="spellEnd"/>
      <w:r>
        <w:t xml:space="preserve"> employees and developer) and meant to MINIMIZE efforts for infrastructure setup from scratch. For example, I am working on windows…and for deployment purposes is good to have </w:t>
      </w:r>
      <w:proofErr w:type="spellStart"/>
      <w:r>
        <w:t>linux</w:t>
      </w:r>
      <w:proofErr w:type="spellEnd"/>
      <w:r>
        <w:t xml:space="preserve">, especially when troubleshooting/development…right now due to many steps required for various configuration changes this component greatly save us time…later we can </w:t>
      </w:r>
      <w:proofErr w:type="spellStart"/>
      <w:r>
        <w:t>opensource</w:t>
      </w:r>
      <w:proofErr w:type="spellEnd"/>
      <w:r>
        <w:t xml:space="preserve"> its setup script when necessary</w:t>
      </w:r>
    </w:p>
  </w:comment>
  <w:comment w:id="1884" w:author="Kostiantyn Kudriavtsev" w:date="2016-09-08T16:32:00Z" w:initials="KK">
    <w:p w14:paraId="43FBA089" w14:textId="77777777" w:rsidR="00212C29" w:rsidRDefault="00212C29" w:rsidP="0056326B">
      <w:pPr>
        <w:pStyle w:val="CommentText"/>
      </w:pPr>
      <w:r>
        <w:rPr>
          <w:rStyle w:val="CommentReference"/>
        </w:rPr>
        <w:annotationRef/>
      </w:r>
      <w:r>
        <w:t xml:space="preserve">We want to make it </w:t>
      </w:r>
      <w:proofErr w:type="spellStart"/>
      <w:r>
        <w:t>opensource</w:t>
      </w:r>
      <w:proofErr w:type="spellEnd"/>
      <w:r>
        <w:t>…</w:t>
      </w:r>
    </w:p>
  </w:comment>
  <w:comment w:id="1885" w:author="Oleh Hrynyk" w:date="2016-09-09T11:33:00Z" w:initials="OH">
    <w:p w14:paraId="274A8249" w14:textId="77777777" w:rsidR="00212C29" w:rsidRDefault="00212C29" w:rsidP="0056326B">
      <w:pPr>
        <w:pStyle w:val="CommentText"/>
      </w:pPr>
      <w:r>
        <w:rPr>
          <w:rStyle w:val="CommentReference"/>
        </w:rPr>
        <w:annotationRef/>
      </w:r>
      <w:r>
        <w:t xml:space="preserve">Please see my prev. comment…right now this component shall save us time for development. Later we might remove </w:t>
      </w:r>
      <w:proofErr w:type="spellStart"/>
      <w:r>
        <w:t>git</w:t>
      </w:r>
      <w:proofErr w:type="spellEnd"/>
      <w:r>
        <w:t xml:space="preserve"> configuration part.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4D2FEA" w15:done="0"/>
  <w15:commentEx w15:paraId="3EC7B648" w15:done="0"/>
  <w15:commentEx w15:paraId="005C7088" w15:done="0"/>
  <w15:commentEx w15:paraId="08DE85E3" w15:done="0"/>
  <w15:commentEx w15:paraId="62E73E21" w15:done="0"/>
  <w15:commentEx w15:paraId="6964E8AA" w15:done="0"/>
  <w15:commentEx w15:paraId="19733834" w15:done="0"/>
  <w15:commentEx w15:paraId="41C07B6F" w15:done="0"/>
  <w15:commentEx w15:paraId="3AAF0A2D" w15:done="0"/>
  <w15:commentEx w15:paraId="5FED9101" w15:done="0"/>
  <w15:commentEx w15:paraId="0776CEDA" w15:done="0"/>
  <w15:commentEx w15:paraId="49A98705" w15:done="0"/>
  <w15:commentEx w15:paraId="07ADAE66" w15:done="0"/>
  <w15:commentEx w15:paraId="31DF20FA" w15:done="0"/>
  <w15:commentEx w15:paraId="40E8BAFF" w15:done="0"/>
  <w15:commentEx w15:paraId="3B5A8F4B" w15:done="0"/>
  <w15:commentEx w15:paraId="1C38151A" w15:done="0"/>
  <w15:commentEx w15:paraId="4995E1ED" w15:done="0"/>
  <w15:commentEx w15:paraId="369D9373" w15:paraIdParent="4995E1ED" w15:done="0"/>
  <w15:commentEx w15:paraId="770081B1" w15:paraIdParent="4995E1ED" w15:done="0"/>
  <w15:commentEx w15:paraId="2A35683A" w15:done="0"/>
  <w15:commentEx w15:paraId="579E9680" w15:done="0"/>
  <w15:commentEx w15:paraId="57C1E1AD" w15:paraIdParent="579E9680" w15:done="0"/>
  <w15:commentEx w15:paraId="43FBA089" w15:done="0"/>
  <w15:commentEx w15:paraId="274A8249" w15:paraIdParent="43FBA08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CF445" w14:textId="77777777" w:rsidR="00C23A0C" w:rsidRDefault="00C23A0C">
      <w:r>
        <w:separator/>
      </w:r>
    </w:p>
  </w:endnote>
  <w:endnote w:type="continuationSeparator" w:id="0">
    <w:p w14:paraId="4BFFEEF6" w14:textId="77777777" w:rsidR="00C23A0C" w:rsidRDefault="00C23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343EA" w14:textId="77777777" w:rsidR="00212C29" w:rsidRPr="002C5F65" w:rsidRDefault="00212C29" w:rsidP="00AF3313">
    <w:pPr>
      <w:framePr w:wrap="around" w:vAnchor="page" w:hAnchor="page" w:x="10910" w:y="15764"/>
      <w:widowControl/>
      <w:tabs>
        <w:tab w:val="center" w:pos="4320"/>
        <w:tab w:val="right" w:pos="8640"/>
      </w:tabs>
      <w:spacing w:line="240" w:lineRule="auto"/>
      <w:rPr>
        <w:rStyle w:val="PageNumber"/>
        <w:rFonts w:eastAsia="MS Gothic"/>
        <w:sz w:val="18"/>
        <w:szCs w:val="18"/>
      </w:rPr>
    </w:pPr>
    <w:r w:rsidRPr="002C5F65">
      <w:rPr>
        <w:rStyle w:val="PageNumber"/>
        <w:rFonts w:eastAsia="MS Gothic"/>
        <w:sz w:val="18"/>
        <w:szCs w:val="18"/>
      </w:rPr>
      <w:fldChar w:fldCharType="begin"/>
    </w:r>
    <w:r w:rsidRPr="002C5F65">
      <w:rPr>
        <w:rStyle w:val="PageNumber"/>
        <w:rFonts w:eastAsia="MS Gothic"/>
        <w:sz w:val="18"/>
        <w:szCs w:val="18"/>
      </w:rPr>
      <w:instrText xml:space="preserve">PAGE  </w:instrText>
    </w:r>
    <w:r w:rsidRPr="002C5F65">
      <w:rPr>
        <w:rStyle w:val="PageNumber"/>
        <w:rFonts w:eastAsia="MS Gothic"/>
        <w:sz w:val="18"/>
        <w:szCs w:val="18"/>
      </w:rPr>
      <w:fldChar w:fldCharType="separate"/>
    </w:r>
    <w:r>
      <w:rPr>
        <w:rStyle w:val="PageNumber"/>
        <w:rFonts w:eastAsia="MS Gothic"/>
        <w:noProof/>
        <w:sz w:val="18"/>
        <w:szCs w:val="18"/>
      </w:rPr>
      <w:t>2</w:t>
    </w:r>
    <w:r w:rsidRPr="002C5F65">
      <w:rPr>
        <w:rStyle w:val="PageNumber"/>
        <w:rFonts w:eastAsia="MS Gothic"/>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212C29" w14:paraId="16997932" w14:textId="77777777" w:rsidTr="00BD7076">
      <w:tc>
        <w:tcPr>
          <w:tcW w:w="8472" w:type="dxa"/>
        </w:tcPr>
        <w:p w14:paraId="1E113E8D" w14:textId="2DCF8CE7" w:rsidR="00212C29" w:rsidRDefault="00212C29" w:rsidP="00673DBC">
          <w:fldSimple w:instr=" DOCPROPERTY  Classification  \* MERGEFORMAT ">
            <w:r>
              <w:t>CONFIDENTIAL</w:t>
            </w:r>
          </w:fldSimple>
          <w:r>
            <w:t xml:space="preserve"> | </w:t>
          </w:r>
          <w:r>
            <w:fldChar w:fldCharType="begin"/>
          </w:r>
          <w:r>
            <w:instrText xml:space="preserve"> SAVEDATE  \@ "MMMM d, yyyy"  \* MERGEFORMAT </w:instrText>
          </w:r>
          <w:r>
            <w:fldChar w:fldCharType="separate"/>
          </w:r>
          <w:ins w:id="11" w:author="Microsoft Office User" w:date="2016-09-16T07:55:00Z">
            <w:r>
              <w:rPr>
                <w:noProof/>
              </w:rPr>
              <w:t>September 15, 2016</w:t>
            </w:r>
          </w:ins>
          <w:ins w:id="12" w:author="Kostiantyn Kudriavtsev" w:date="2016-09-15T12:23:00Z">
            <w:del w:id="13" w:author="Microsoft Office User" w:date="2016-09-16T07:44:00Z">
              <w:r w:rsidDel="000068CF">
                <w:rPr>
                  <w:noProof/>
                </w:rPr>
                <w:delText>September 15, 2016</w:delText>
              </w:r>
            </w:del>
          </w:ins>
          <w:ins w:id="14" w:author="Dmytro Liaskovskyi" w:date="2016-09-15T19:10:00Z">
            <w:del w:id="15" w:author="Microsoft Office User" w:date="2016-09-16T07:44:00Z">
              <w:r w:rsidDel="000068CF">
                <w:rPr>
                  <w:noProof/>
                </w:rPr>
                <w:delText>September 15, 2016</w:delText>
              </w:r>
            </w:del>
          </w:ins>
          <w:del w:id="16" w:author="Microsoft Office User" w:date="2016-09-16T07:44:00Z">
            <w:r w:rsidDel="000068CF">
              <w:rPr>
                <w:noProof/>
              </w:rPr>
              <w:delText>September 9, 2016</w:delText>
            </w:r>
          </w:del>
          <w:r>
            <w:fldChar w:fldCharType="end"/>
          </w:r>
          <w:r>
            <w:tab/>
          </w:r>
        </w:p>
      </w:tc>
    </w:tr>
  </w:tbl>
  <w:p w14:paraId="18CB4211" w14:textId="77777777" w:rsidR="00212C29" w:rsidRDefault="00212C29" w:rsidP="00673DBC">
    <w:r w:rsidRPr="00205D53">
      <w:rPr>
        <w:noProof/>
        <w:lang w:val="en-GB" w:eastAsia="en-GB"/>
      </w:rPr>
      <mc:AlternateContent>
        <mc:Choice Requires="wps">
          <w:drawing>
            <wp:anchor distT="0" distB="0" distL="114300" distR="114300" simplePos="0" relativeHeight="251658240" behindDoc="0" locked="0" layoutInCell="1" allowOverlap="1" wp14:anchorId="108D7126" wp14:editId="1D3A755B">
              <wp:simplePos x="0" y="0"/>
              <wp:positionH relativeFrom="column">
                <wp:posOffset>-51171</wp:posOffset>
              </wp:positionH>
              <wp:positionV relativeFrom="paragraph">
                <wp:posOffset>-17780</wp:posOffset>
              </wp:positionV>
              <wp:extent cx="59436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5681B19E" id="Straight Connector 18"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1.4pt" to="463.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" strokecolor="#464547" strokeweight="2p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526"/>
      <w:gridCol w:w="7613"/>
    </w:tblGrid>
    <w:tr w:rsidR="00212C29" w14:paraId="1B2EBFCB" w14:textId="77777777" w:rsidTr="00611EEB">
      <w:tc>
        <w:tcPr>
          <w:tcW w:w="1526" w:type="dxa"/>
          <w:vAlign w:val="center"/>
        </w:tcPr>
        <w:p w14:paraId="79E45B9E" w14:textId="77777777" w:rsidR="00212C29" w:rsidRPr="007F4104" w:rsidRDefault="00212C29" w:rsidP="007F4104">
          <w:pPr>
            <w:pStyle w:val="Footer"/>
            <w:rPr>
              <w:b/>
            </w:rPr>
          </w:pPr>
          <w:r w:rsidRPr="007F4104">
            <w:rPr>
              <w:b/>
            </w:rPr>
            <w:t>Legal Notice:</w:t>
          </w:r>
        </w:p>
      </w:tc>
      <w:tc>
        <w:tcPr>
          <w:tcW w:w="7613" w:type="dxa"/>
          <w:vAlign w:val="center"/>
        </w:tcPr>
        <w:p w14:paraId="489BC704" w14:textId="77777777" w:rsidR="00212C29" w:rsidRPr="001F1D2E" w:rsidRDefault="00212C29" w:rsidP="007F4104">
          <w:pPr>
            <w:pStyle w:val="Footer"/>
          </w:pPr>
          <w:r w:rsidRPr="001F1D2E">
            <w:t xml:space="preserve">This document contains privileged and/or confidential information and may not be </w:t>
          </w:r>
          <w:r w:rsidRPr="007F4104">
            <w:t>disclosed</w:t>
          </w:r>
          <w:r w:rsidRPr="001F1D2E">
            <w:t>, distributed or reproduced without the prior written permission of EPAM</w:t>
          </w:r>
          <w:r w:rsidRPr="008B7308">
            <w:t>®</w:t>
          </w:r>
          <w:r w:rsidRPr="001F1D2E">
            <w:t>.</w:t>
          </w:r>
        </w:p>
      </w:tc>
    </w:tr>
    <w:tr w:rsidR="00212C29" w14:paraId="3E7A9A93" w14:textId="77777777" w:rsidTr="00611EEB">
      <w:tc>
        <w:tcPr>
          <w:tcW w:w="9139" w:type="dxa"/>
          <w:gridSpan w:val="2"/>
        </w:tcPr>
        <w:p w14:paraId="6B809254" w14:textId="77777777" w:rsidR="00212C29" w:rsidRDefault="00212C29" w:rsidP="007F4104">
          <w:pPr>
            <w:pStyle w:val="Footer"/>
          </w:pPr>
          <w:fldSimple w:instr=" DOCPROPERTY  Classification  \* MERGEFORMAT ">
            <w:r>
              <w:t>CONFIDENTIAL</w:t>
            </w:r>
          </w:fldSimple>
          <w:r w:rsidRPr="001F1D2E">
            <w:t xml:space="preserve"> | </w:t>
          </w:r>
          <w:r>
            <w:t xml:space="preserve">Effective Date: </w:t>
          </w:r>
          <w:r>
            <w:fldChar w:fldCharType="begin"/>
          </w:r>
          <w:r>
            <w:instrText xml:space="preserve"> DOCPROPERTY  "Approval Date"  \* MERGEFORMAT </w:instrText>
          </w:r>
          <w:r>
            <w:fldChar w:fldCharType="separate"/>
          </w:r>
          <w:proofErr w:type="spellStart"/>
          <w:r>
            <w:t>dd-Mmm-yyyy</w:t>
          </w:r>
          <w:proofErr w:type="spellEnd"/>
          <w:r>
            <w:fldChar w:fldCharType="end"/>
          </w:r>
        </w:p>
      </w:tc>
    </w:tr>
  </w:tbl>
  <w:p w14:paraId="0088CF33" w14:textId="77777777" w:rsidR="00212C29" w:rsidRPr="005B4AE6" w:rsidRDefault="00212C29" w:rsidP="007F4104">
    <w:pPr>
      <w:pStyle w:val="Footer"/>
    </w:pPr>
    <w:r w:rsidRPr="00DF38F2">
      <w:rPr>
        <w:noProof/>
        <w:lang w:val="en-GB" w:eastAsia="en-GB"/>
      </w:rPr>
      <mc:AlternateContent>
        <mc:Choice Requires="wps">
          <w:drawing>
            <wp:anchor distT="0" distB="0" distL="114300" distR="114300" simplePos="0" relativeHeight="251654656" behindDoc="0" locked="0" layoutInCell="1" allowOverlap="1" wp14:anchorId="66B4E086" wp14:editId="441664EC">
              <wp:simplePos x="0" y="0"/>
              <wp:positionH relativeFrom="column">
                <wp:posOffset>-21219</wp:posOffset>
              </wp:positionH>
              <wp:positionV relativeFrom="paragraph">
                <wp:posOffset>-315595</wp:posOffset>
              </wp:positionV>
              <wp:extent cx="5943600" cy="0"/>
              <wp:effectExtent l="0" t="0" r="19050" b="19050"/>
              <wp:wrapSquare wrapText="bothSides"/>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39926C82" id="Straight Connector 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4.85pt" to="466.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" strokecolor="#464547" strokeweight="2pt">
              <w10:wrap type="square"/>
            </v:lin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ED875" w14:textId="280E414C" w:rsidR="00212C29" w:rsidRPr="00851FAD" w:rsidRDefault="00212C29" w:rsidP="007D05FE">
    <w:pPr>
      <w:framePr w:w="197" w:wrap="around" w:vAnchor="page" w:hAnchor="page" w:x="10861" w:y="15764"/>
      <w:widowControl/>
      <w:tabs>
        <w:tab w:val="center" w:pos="4320"/>
        <w:tab w:val="right" w:pos="8640"/>
      </w:tabs>
      <w:spacing w:line="240" w:lineRule="auto"/>
      <w:jc w:val="right"/>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A973AA">
      <w:rPr>
        <w:rStyle w:val="PageNumber"/>
        <w:rFonts w:eastAsia="MS Gothic"/>
        <w:noProof/>
        <w:sz w:val="18"/>
        <w:szCs w:val="18"/>
      </w:rPr>
      <w:t>5</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212C29" w14:paraId="0F928481" w14:textId="77777777" w:rsidTr="00611EEB">
      <w:tc>
        <w:tcPr>
          <w:tcW w:w="8472" w:type="dxa"/>
        </w:tcPr>
        <w:p w14:paraId="0FE2EC5E" w14:textId="77777777" w:rsidR="00212C29" w:rsidRDefault="00212C29" w:rsidP="00611EEB">
          <w:pPr>
            <w:pStyle w:val="Footer"/>
            <w:ind w:left="-80"/>
          </w:pPr>
          <w:fldSimple w:instr=" DOCPROPERTY  Classification  \* MERGEFORMAT ">
            <w:r>
              <w:t>CONFIDENTIAL</w:t>
            </w:r>
          </w:fldSimple>
          <w:r>
            <w:t xml:space="preserve"> | Effective Date: </w:t>
          </w:r>
          <w:r>
            <w:fldChar w:fldCharType="begin"/>
          </w:r>
          <w:r>
            <w:instrText xml:space="preserve"> DOCPROPERTY  "Approval Date"  \* MERGEFORMAT </w:instrText>
          </w:r>
          <w:r>
            <w:fldChar w:fldCharType="separate"/>
          </w:r>
          <w:proofErr w:type="spellStart"/>
          <w:r>
            <w:t>dd-Mmm-yyyy</w:t>
          </w:r>
          <w:proofErr w:type="spellEnd"/>
          <w:r>
            <w:fldChar w:fldCharType="end"/>
          </w:r>
          <w:r>
            <w:tab/>
          </w:r>
        </w:p>
      </w:tc>
    </w:tr>
  </w:tbl>
  <w:p w14:paraId="02F1FEBE" w14:textId="77777777" w:rsidR="00212C29" w:rsidRPr="00205D53" w:rsidRDefault="00212C29" w:rsidP="007F4104">
    <w:pPr>
      <w:pStyle w:val="Footer"/>
    </w:pPr>
    <w:r w:rsidRPr="00205D53">
      <w:rPr>
        <w:noProof/>
        <w:lang w:val="en-GB" w:eastAsia="en-GB"/>
      </w:rPr>
      <mc:AlternateContent>
        <mc:Choice Requires="wps">
          <w:drawing>
            <wp:anchor distT="0" distB="0" distL="114300" distR="114300" simplePos="0" relativeHeight="251674112" behindDoc="0" locked="0" layoutInCell="1" allowOverlap="1" wp14:anchorId="2A2A8F52" wp14:editId="3DC9119C">
              <wp:simplePos x="0" y="0"/>
              <wp:positionH relativeFrom="column">
                <wp:posOffset>-15504</wp:posOffset>
              </wp:positionH>
              <wp:positionV relativeFrom="paragraph">
                <wp:posOffset>-8890</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4ACC657A" id="Straight Connector 2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7pt" to="46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" strokecolor="#464547" strokeweight="2p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9A2C3" w14:textId="77777777" w:rsidR="00C23A0C" w:rsidRDefault="00C23A0C">
      <w:r>
        <w:separator/>
      </w:r>
    </w:p>
  </w:footnote>
  <w:footnote w:type="continuationSeparator" w:id="0">
    <w:p w14:paraId="45909996" w14:textId="77777777" w:rsidR="00C23A0C" w:rsidRDefault="00C23A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5" w:type="dxa"/>
      <w:tblLook w:val="04A0" w:firstRow="1" w:lastRow="0" w:firstColumn="1" w:lastColumn="0" w:noHBand="0" w:noVBand="1"/>
    </w:tblPr>
    <w:tblGrid>
      <w:gridCol w:w="8647"/>
      <w:gridCol w:w="1438"/>
    </w:tblGrid>
    <w:tr w:rsidR="00212C29" w:rsidRPr="00347AA1" w14:paraId="632EDFC6" w14:textId="77777777" w:rsidTr="00611EEB">
      <w:tc>
        <w:tcPr>
          <w:tcW w:w="8647" w:type="dxa"/>
        </w:tcPr>
        <w:p w14:paraId="5ABE6BC3" w14:textId="5E972800" w:rsidR="00212C29" w:rsidRDefault="00212C29" w:rsidP="00611EEB">
          <w:pPr>
            <w:pStyle w:val="Header"/>
          </w:pPr>
          <w:r>
            <w:t>DATA-LAB</w:t>
          </w:r>
          <w:r w:rsidRPr="00205D53">
            <w:rPr>
              <w:color w:val="999999"/>
            </w:rPr>
            <w:tab/>
          </w:r>
        </w:p>
      </w:tc>
      <w:tc>
        <w:tcPr>
          <w:tcW w:w="1438" w:type="dxa"/>
        </w:tcPr>
        <w:p w14:paraId="5638FC2B" w14:textId="77777777" w:rsidR="00212C29" w:rsidRPr="006B596A" w:rsidRDefault="00212C29" w:rsidP="00611EEB">
          <w:pPr>
            <w:pStyle w:val="Header"/>
          </w:pPr>
        </w:p>
      </w:tc>
    </w:tr>
    <w:tr w:rsidR="00212C29" w:rsidRPr="00347AA1" w14:paraId="6AC46769" w14:textId="77777777" w:rsidTr="00611EEB">
      <w:trPr>
        <w:trHeight w:val="340"/>
      </w:trPr>
      <w:tc>
        <w:tcPr>
          <w:tcW w:w="8647" w:type="dxa"/>
        </w:tcPr>
        <w:p w14:paraId="184BAD30" w14:textId="0E7BEAB3" w:rsidR="00212C29" w:rsidRDefault="00212C29" w:rsidP="00F779EA">
          <w:pPr>
            <w:pStyle w:val="Header"/>
          </w:pPr>
          <w:r w:rsidRPr="009618CB">
            <w:t>PID:</w:t>
          </w:r>
          <w:ins w:id="10" w:author="Dmytro Liaskovskyi" w:date="2016-09-15T10:31:00Z">
            <w:r>
              <w:t xml:space="preserve"> </w:t>
            </w:r>
          </w:ins>
          <w:r>
            <w:t>EPMC-DBCC</w:t>
          </w:r>
        </w:p>
      </w:tc>
      <w:tc>
        <w:tcPr>
          <w:tcW w:w="1438" w:type="dxa"/>
        </w:tcPr>
        <w:p w14:paraId="2A3FC063" w14:textId="77777777" w:rsidR="00212C29" w:rsidRPr="009618CB" w:rsidRDefault="00212C29" w:rsidP="00611EEB">
          <w:pPr>
            <w:pStyle w:val="Header"/>
          </w:pPr>
          <w:r w:rsidRPr="00205D53">
            <w:rPr>
              <w:noProof/>
              <w:lang w:val="en-GB" w:eastAsia="en-GB"/>
            </w:rPr>
            <w:drawing>
              <wp:inline distT="0" distB="0" distL="0" distR="0" wp14:anchorId="6B4A3ECA" wp14:editId="1A57B6D5">
                <wp:extent cx="457200" cy="16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inline>
            </w:drawing>
          </w:r>
        </w:p>
      </w:tc>
    </w:tr>
  </w:tbl>
  <w:p w14:paraId="0BC011FF" w14:textId="77777777" w:rsidR="00212C29" w:rsidRPr="005B4AE6" w:rsidRDefault="00212C29" w:rsidP="00611EEB">
    <w:pPr>
      <w:pStyle w:val="Header"/>
      <w:rPr>
        <w:sz w:val="16"/>
        <w:szCs w:val="16"/>
      </w:rPr>
    </w:pPr>
    <w:r>
      <w:rPr>
        <w:noProof/>
        <w:lang w:val="en-GB" w:eastAsia="en-GB"/>
      </w:rPr>
      <mc:AlternateContent>
        <mc:Choice Requires="wps">
          <w:drawing>
            <wp:anchor distT="0" distB="0" distL="114300" distR="114300" simplePos="0" relativeHeight="251659776" behindDoc="0" locked="0" layoutInCell="1" allowOverlap="1" wp14:anchorId="320DCF23" wp14:editId="56D04FAD">
              <wp:simplePos x="0" y="0"/>
              <wp:positionH relativeFrom="column">
                <wp:posOffset>-8255</wp:posOffset>
              </wp:positionH>
              <wp:positionV relativeFrom="paragraph">
                <wp:posOffset>16019</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line w14:anchorId="49C46A79" id="Straight Connector 4" o:spid="_x0000_s1026"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25pt" to="46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" strokecolor="#393737 [814]" strokeweight="2pt">
              <v:stroke joinstyle="miter"/>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6905D72"/>
    <w:lvl w:ilvl="0">
      <w:start w:val="1"/>
      <w:numFmt w:val="bullet"/>
      <w:pStyle w:val="ListBullet2"/>
      <w:lvlText w:val="—"/>
      <w:lvlJc w:val="left"/>
      <w:pPr>
        <w:ind w:left="717" w:hanging="360"/>
      </w:pPr>
      <w:rPr>
        <w:rFonts w:ascii="Trebuchet MS" w:hAnsi="Trebuchet MS" w:hint="default"/>
      </w:rPr>
    </w:lvl>
  </w:abstractNum>
  <w:abstractNum w:abstractNumId="1">
    <w:nsid w:val="0149775F"/>
    <w:multiLevelType w:val="multilevel"/>
    <w:tmpl w:val="E17E2150"/>
    <w:lvl w:ilvl="0">
      <w:start w:val="1"/>
      <w:numFmt w:val="bullet"/>
      <w:pStyle w:val="List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023F6289"/>
    <w:multiLevelType w:val="multilevel"/>
    <w:tmpl w:val="60DEAC6A"/>
    <w:lvl w:ilvl="0">
      <w:start w:val="1"/>
      <w:numFmt w:val="upperLetter"/>
      <w:lvlText w:val="Appendix %1."/>
      <w:lvlJc w:val="left"/>
      <w:pPr>
        <w:ind w:left="720" w:hanging="360"/>
      </w:pPr>
      <w:rPr>
        <w:rFonts w:hint="default"/>
      </w:rPr>
    </w:lvl>
    <w:lvl w:ilvl="1">
      <w:start w:val="1"/>
      <w:numFmt w:val="decimal"/>
      <w:pStyle w:val="AppendixLevel2"/>
      <w:lvlText w:val="Appendix %1.%2."/>
      <w:lvlJc w:val="left"/>
      <w:pPr>
        <w:ind w:left="1440" w:hanging="360"/>
      </w:pPr>
      <w:rPr>
        <w:b w:val="0"/>
        <w:bCs w:val="0"/>
        <w:i w:val="0"/>
        <w:iCs w:val="0"/>
        <w:caps/>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37F5035"/>
    <w:multiLevelType w:val="hybridMultilevel"/>
    <w:tmpl w:val="912E35E2"/>
    <w:lvl w:ilvl="0" w:tplc="741AA89E">
      <w:start w:val="1"/>
      <w:numFmt w:val="bullet"/>
      <w:lvlText w:val="•"/>
      <w:lvlJc w:val="left"/>
      <w:pPr>
        <w:tabs>
          <w:tab w:val="num" w:pos="720"/>
        </w:tabs>
        <w:ind w:left="720" w:hanging="360"/>
      </w:pPr>
      <w:rPr>
        <w:rFonts w:ascii="Arial" w:hAnsi="Arial" w:hint="default"/>
      </w:rPr>
    </w:lvl>
    <w:lvl w:ilvl="1" w:tplc="636216A0">
      <w:numFmt w:val="bullet"/>
      <w:lvlText w:val="•"/>
      <w:lvlJc w:val="left"/>
      <w:pPr>
        <w:tabs>
          <w:tab w:val="num" w:pos="1440"/>
        </w:tabs>
        <w:ind w:left="1440" w:hanging="360"/>
      </w:pPr>
      <w:rPr>
        <w:rFonts w:ascii="Arial" w:hAnsi="Arial" w:hint="default"/>
      </w:rPr>
    </w:lvl>
    <w:lvl w:ilvl="2" w:tplc="4438A1F8" w:tentative="1">
      <w:start w:val="1"/>
      <w:numFmt w:val="bullet"/>
      <w:lvlText w:val="•"/>
      <w:lvlJc w:val="left"/>
      <w:pPr>
        <w:tabs>
          <w:tab w:val="num" w:pos="2160"/>
        </w:tabs>
        <w:ind w:left="2160" w:hanging="360"/>
      </w:pPr>
      <w:rPr>
        <w:rFonts w:ascii="Arial" w:hAnsi="Arial" w:hint="default"/>
      </w:rPr>
    </w:lvl>
    <w:lvl w:ilvl="3" w:tplc="37E01F12" w:tentative="1">
      <w:start w:val="1"/>
      <w:numFmt w:val="bullet"/>
      <w:lvlText w:val="•"/>
      <w:lvlJc w:val="left"/>
      <w:pPr>
        <w:tabs>
          <w:tab w:val="num" w:pos="2880"/>
        </w:tabs>
        <w:ind w:left="2880" w:hanging="360"/>
      </w:pPr>
      <w:rPr>
        <w:rFonts w:ascii="Arial" w:hAnsi="Arial" w:hint="default"/>
      </w:rPr>
    </w:lvl>
    <w:lvl w:ilvl="4" w:tplc="67440D44" w:tentative="1">
      <w:start w:val="1"/>
      <w:numFmt w:val="bullet"/>
      <w:lvlText w:val="•"/>
      <w:lvlJc w:val="left"/>
      <w:pPr>
        <w:tabs>
          <w:tab w:val="num" w:pos="3600"/>
        </w:tabs>
        <w:ind w:left="3600" w:hanging="360"/>
      </w:pPr>
      <w:rPr>
        <w:rFonts w:ascii="Arial" w:hAnsi="Arial" w:hint="default"/>
      </w:rPr>
    </w:lvl>
    <w:lvl w:ilvl="5" w:tplc="27C88A52" w:tentative="1">
      <w:start w:val="1"/>
      <w:numFmt w:val="bullet"/>
      <w:lvlText w:val="•"/>
      <w:lvlJc w:val="left"/>
      <w:pPr>
        <w:tabs>
          <w:tab w:val="num" w:pos="4320"/>
        </w:tabs>
        <w:ind w:left="4320" w:hanging="360"/>
      </w:pPr>
      <w:rPr>
        <w:rFonts w:ascii="Arial" w:hAnsi="Arial" w:hint="default"/>
      </w:rPr>
    </w:lvl>
    <w:lvl w:ilvl="6" w:tplc="D412487A" w:tentative="1">
      <w:start w:val="1"/>
      <w:numFmt w:val="bullet"/>
      <w:lvlText w:val="•"/>
      <w:lvlJc w:val="left"/>
      <w:pPr>
        <w:tabs>
          <w:tab w:val="num" w:pos="5040"/>
        </w:tabs>
        <w:ind w:left="5040" w:hanging="360"/>
      </w:pPr>
      <w:rPr>
        <w:rFonts w:ascii="Arial" w:hAnsi="Arial" w:hint="default"/>
      </w:rPr>
    </w:lvl>
    <w:lvl w:ilvl="7" w:tplc="D4C085C4" w:tentative="1">
      <w:start w:val="1"/>
      <w:numFmt w:val="bullet"/>
      <w:lvlText w:val="•"/>
      <w:lvlJc w:val="left"/>
      <w:pPr>
        <w:tabs>
          <w:tab w:val="num" w:pos="5760"/>
        </w:tabs>
        <w:ind w:left="5760" w:hanging="360"/>
      </w:pPr>
      <w:rPr>
        <w:rFonts w:ascii="Arial" w:hAnsi="Arial" w:hint="default"/>
      </w:rPr>
    </w:lvl>
    <w:lvl w:ilvl="8" w:tplc="4BCEA402" w:tentative="1">
      <w:start w:val="1"/>
      <w:numFmt w:val="bullet"/>
      <w:lvlText w:val="•"/>
      <w:lvlJc w:val="left"/>
      <w:pPr>
        <w:tabs>
          <w:tab w:val="num" w:pos="6480"/>
        </w:tabs>
        <w:ind w:left="6480" w:hanging="360"/>
      </w:pPr>
      <w:rPr>
        <w:rFonts w:ascii="Arial" w:hAnsi="Arial" w:hint="default"/>
      </w:rPr>
    </w:lvl>
  </w:abstractNum>
  <w:abstractNum w:abstractNumId="4">
    <w:nsid w:val="099671CD"/>
    <w:multiLevelType w:val="hybridMultilevel"/>
    <w:tmpl w:val="40C8A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736F9"/>
    <w:multiLevelType w:val="multilevel"/>
    <w:tmpl w:val="3B78CB2C"/>
    <w:lvl w:ilvl="0">
      <w:start w:val="5"/>
      <w:numFmt w:val="decimal"/>
      <w:pStyle w:val="TableNumberedList"/>
      <w:lvlText w:val="%1."/>
      <w:lvlJc w:val="left"/>
      <w:pPr>
        <w:ind w:left="715" w:hanging="284"/>
      </w:pPr>
      <w:rPr>
        <w:rFonts w:hint="default"/>
        <w:color w:val="1A9CB0"/>
      </w:rPr>
    </w:lvl>
    <w:lvl w:ilvl="1">
      <w:start w:val="1"/>
      <w:numFmt w:val="bullet"/>
      <w:lvlText w:val="o"/>
      <w:lvlJc w:val="left"/>
      <w:pPr>
        <w:ind w:left="1871" w:hanging="360"/>
      </w:pPr>
      <w:rPr>
        <w:rFonts w:ascii="Courier New" w:hAnsi="Courier New" w:cs="Courier New" w:hint="default"/>
      </w:rPr>
    </w:lvl>
    <w:lvl w:ilvl="2">
      <w:start w:val="1"/>
      <w:numFmt w:val="bullet"/>
      <w:lvlText w:val=""/>
      <w:lvlJc w:val="left"/>
      <w:pPr>
        <w:ind w:left="2591" w:hanging="360"/>
      </w:pPr>
      <w:rPr>
        <w:rFonts w:ascii="Wingdings" w:hAnsi="Wingdings" w:hint="default"/>
      </w:rPr>
    </w:lvl>
    <w:lvl w:ilvl="3">
      <w:start w:val="1"/>
      <w:numFmt w:val="bullet"/>
      <w:lvlText w:val=""/>
      <w:lvlJc w:val="left"/>
      <w:pPr>
        <w:ind w:left="3311" w:hanging="360"/>
      </w:pPr>
      <w:rPr>
        <w:rFonts w:ascii="Symbol" w:hAnsi="Symbol" w:hint="default"/>
      </w:rPr>
    </w:lvl>
    <w:lvl w:ilvl="4">
      <w:start w:val="1"/>
      <w:numFmt w:val="bullet"/>
      <w:lvlText w:val="o"/>
      <w:lvlJc w:val="left"/>
      <w:pPr>
        <w:ind w:left="4031" w:hanging="360"/>
      </w:pPr>
      <w:rPr>
        <w:rFonts w:ascii="Courier New" w:hAnsi="Courier New" w:cs="Courier New" w:hint="default"/>
      </w:rPr>
    </w:lvl>
    <w:lvl w:ilvl="5">
      <w:start w:val="1"/>
      <w:numFmt w:val="bullet"/>
      <w:lvlText w:val=""/>
      <w:lvlJc w:val="left"/>
      <w:pPr>
        <w:ind w:left="4751" w:hanging="360"/>
      </w:pPr>
      <w:rPr>
        <w:rFonts w:ascii="Wingdings" w:hAnsi="Wingdings" w:hint="default"/>
      </w:rPr>
    </w:lvl>
    <w:lvl w:ilvl="6">
      <w:start w:val="1"/>
      <w:numFmt w:val="bullet"/>
      <w:lvlText w:val=""/>
      <w:lvlJc w:val="left"/>
      <w:pPr>
        <w:ind w:left="5471" w:hanging="360"/>
      </w:pPr>
      <w:rPr>
        <w:rFonts w:ascii="Symbol" w:hAnsi="Symbol" w:hint="default"/>
      </w:rPr>
    </w:lvl>
    <w:lvl w:ilvl="7">
      <w:start w:val="1"/>
      <w:numFmt w:val="bullet"/>
      <w:lvlText w:val="o"/>
      <w:lvlJc w:val="left"/>
      <w:pPr>
        <w:ind w:left="6191" w:hanging="360"/>
      </w:pPr>
      <w:rPr>
        <w:rFonts w:ascii="Courier New" w:hAnsi="Courier New" w:cs="Courier New" w:hint="default"/>
      </w:rPr>
    </w:lvl>
    <w:lvl w:ilvl="8">
      <w:start w:val="1"/>
      <w:numFmt w:val="bullet"/>
      <w:lvlText w:val=""/>
      <w:lvlJc w:val="left"/>
      <w:pPr>
        <w:ind w:left="6911" w:hanging="360"/>
      </w:pPr>
      <w:rPr>
        <w:rFonts w:ascii="Wingdings" w:hAnsi="Wingdings" w:hint="default"/>
      </w:rPr>
    </w:lvl>
  </w:abstractNum>
  <w:abstractNum w:abstractNumId="6">
    <w:nsid w:val="0A2E40E0"/>
    <w:multiLevelType w:val="hybridMultilevel"/>
    <w:tmpl w:val="22B4C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A9D4CAE"/>
    <w:multiLevelType w:val="multilevel"/>
    <w:tmpl w:val="A5D6B4FA"/>
    <w:styleLink w:val="Multylevelbulletlist"/>
    <w:lvl w:ilvl="0">
      <w:start w:val="1"/>
      <w:numFmt w:val="bullet"/>
      <w:lvlText w:val=""/>
      <w:lvlJc w:val="left"/>
      <w:pPr>
        <w:tabs>
          <w:tab w:val="num" w:pos="360"/>
        </w:tabs>
        <w:ind w:left="360" w:hanging="360"/>
      </w:pPr>
      <w:rPr>
        <w:rFonts w:ascii="Symbol" w:hAnsi="Symbol" w:hint="default"/>
        <w:color w:val="32B6CE"/>
        <w:sz w:val="20"/>
      </w:rPr>
    </w:lvl>
    <w:lvl w:ilvl="1">
      <w:start w:val="1"/>
      <w:numFmt w:val="bullet"/>
      <w:lvlText w:val=""/>
      <w:lvlJc w:val="left"/>
      <w:pPr>
        <w:tabs>
          <w:tab w:val="num" w:pos="1080"/>
        </w:tabs>
        <w:ind w:left="1080" w:hanging="360"/>
      </w:pPr>
      <w:rPr>
        <w:rFonts w:ascii="Symbol" w:hAnsi="Symbol" w:cs="Courier New" w:hint="default"/>
        <w:color w:val="000000" w:themeColor="text1"/>
      </w:rPr>
    </w:lvl>
    <w:lvl w:ilvl="2">
      <w:start w:val="1"/>
      <w:numFmt w:val="bullet"/>
      <w:lvlText w:val=""/>
      <w:lvlJc w:val="left"/>
      <w:pPr>
        <w:tabs>
          <w:tab w:val="num" w:pos="1800"/>
        </w:tabs>
        <w:ind w:left="1800" w:hanging="360"/>
      </w:pPr>
      <w:rPr>
        <w:rFonts w:ascii="Symbol" w:hAnsi="Symbol" w:hint="default"/>
        <w:color w:val="3B3838" w:themeColor="background2" w:themeShade="40"/>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0D343B5B"/>
    <w:multiLevelType w:val="hybridMultilevel"/>
    <w:tmpl w:val="A0F8B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691BDB"/>
    <w:multiLevelType w:val="hybridMultilevel"/>
    <w:tmpl w:val="98E28F78"/>
    <w:lvl w:ilvl="0" w:tplc="8822F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5C17D7"/>
    <w:multiLevelType w:val="hybridMultilevel"/>
    <w:tmpl w:val="A652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5A1E82"/>
    <w:multiLevelType w:val="hybridMultilevel"/>
    <w:tmpl w:val="31863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E728C1"/>
    <w:multiLevelType w:val="hybridMultilevel"/>
    <w:tmpl w:val="A7D296F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E50E2E"/>
    <w:multiLevelType w:val="hybridMultilevel"/>
    <w:tmpl w:val="65D6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4A6BAD"/>
    <w:multiLevelType w:val="hybridMultilevel"/>
    <w:tmpl w:val="41FE3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3432A8"/>
    <w:multiLevelType w:val="hybridMultilevel"/>
    <w:tmpl w:val="2466AEBA"/>
    <w:lvl w:ilvl="0" w:tplc="9B0204E4">
      <w:start w:val="1"/>
      <w:numFmt w:val="decimal"/>
      <w:pStyle w:val="ListNumber"/>
      <w:lvlText w:val="%1."/>
      <w:lvlJc w:val="left"/>
      <w:pPr>
        <w:ind w:left="4472" w:hanging="360"/>
      </w:pPr>
      <w:rPr>
        <w:rFonts w:ascii="Trebuchet MS" w:hAnsi="Trebuchet MS" w:hint="default"/>
        <w:b w:val="0"/>
        <w:i w:val="0"/>
        <w:color w:val="1A9CB0"/>
        <w:sz w:val="20"/>
      </w:rPr>
    </w:lvl>
    <w:lvl w:ilvl="1" w:tplc="6B8E821C">
      <w:start w:val="1"/>
      <w:numFmt w:val="lowerLetter"/>
      <w:lvlText w:val="%2."/>
      <w:lvlJc w:val="left"/>
      <w:pPr>
        <w:ind w:left="4886" w:hanging="170"/>
      </w:pPr>
      <w:rPr>
        <w:rFonts w:hint="default"/>
      </w:rPr>
    </w:lvl>
    <w:lvl w:ilvl="2" w:tplc="0409001B">
      <w:start w:val="1"/>
      <w:numFmt w:val="lowerRoman"/>
      <w:lvlText w:val="%3."/>
      <w:lvlJc w:val="right"/>
      <w:pPr>
        <w:ind w:left="5912" w:hanging="180"/>
      </w:pPr>
    </w:lvl>
    <w:lvl w:ilvl="3" w:tplc="0409000F" w:tentative="1">
      <w:start w:val="1"/>
      <w:numFmt w:val="decimal"/>
      <w:lvlText w:val="%4."/>
      <w:lvlJc w:val="left"/>
      <w:pPr>
        <w:ind w:left="6632" w:hanging="360"/>
      </w:pPr>
    </w:lvl>
    <w:lvl w:ilvl="4" w:tplc="04090019" w:tentative="1">
      <w:start w:val="1"/>
      <w:numFmt w:val="lowerLetter"/>
      <w:lvlText w:val="%5."/>
      <w:lvlJc w:val="left"/>
      <w:pPr>
        <w:ind w:left="7352" w:hanging="360"/>
      </w:pPr>
    </w:lvl>
    <w:lvl w:ilvl="5" w:tplc="0409001B" w:tentative="1">
      <w:start w:val="1"/>
      <w:numFmt w:val="lowerRoman"/>
      <w:lvlText w:val="%6."/>
      <w:lvlJc w:val="right"/>
      <w:pPr>
        <w:ind w:left="8072" w:hanging="180"/>
      </w:pPr>
    </w:lvl>
    <w:lvl w:ilvl="6" w:tplc="0409000F" w:tentative="1">
      <w:start w:val="1"/>
      <w:numFmt w:val="decimal"/>
      <w:lvlText w:val="%7."/>
      <w:lvlJc w:val="left"/>
      <w:pPr>
        <w:ind w:left="8792" w:hanging="360"/>
      </w:pPr>
    </w:lvl>
    <w:lvl w:ilvl="7" w:tplc="04090019" w:tentative="1">
      <w:start w:val="1"/>
      <w:numFmt w:val="lowerLetter"/>
      <w:lvlText w:val="%8."/>
      <w:lvlJc w:val="left"/>
      <w:pPr>
        <w:ind w:left="9512" w:hanging="360"/>
      </w:pPr>
    </w:lvl>
    <w:lvl w:ilvl="8" w:tplc="0409001B" w:tentative="1">
      <w:start w:val="1"/>
      <w:numFmt w:val="lowerRoman"/>
      <w:lvlText w:val="%9."/>
      <w:lvlJc w:val="right"/>
      <w:pPr>
        <w:ind w:left="10232" w:hanging="180"/>
      </w:pPr>
    </w:lvl>
  </w:abstractNum>
  <w:abstractNum w:abstractNumId="16">
    <w:nsid w:val="2F244728"/>
    <w:multiLevelType w:val="hybridMultilevel"/>
    <w:tmpl w:val="0CDC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5A43D4"/>
    <w:multiLevelType w:val="hybridMultilevel"/>
    <w:tmpl w:val="72080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B2ACAC2">
      <w:start w:val="6"/>
      <w:numFmt w:val="bullet"/>
      <w:lvlText w:val="-"/>
      <w:lvlJc w:val="left"/>
      <w:pPr>
        <w:ind w:left="2880" w:hanging="360"/>
      </w:pPr>
      <w:rPr>
        <w:rFonts w:ascii="Trebuchet MS" w:eastAsia="Times New Roman" w:hAnsi="Trebuchet MS"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DA04C9"/>
    <w:multiLevelType w:val="hybridMultilevel"/>
    <w:tmpl w:val="C9461BE2"/>
    <w:lvl w:ilvl="0" w:tplc="EB302666">
      <w:numFmt w:val="bullet"/>
      <w:lvlText w:val="•"/>
      <w:lvlJc w:val="left"/>
      <w:pPr>
        <w:ind w:left="1080" w:hanging="72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886FD0"/>
    <w:multiLevelType w:val="hybridMultilevel"/>
    <w:tmpl w:val="8712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A828DA"/>
    <w:multiLevelType w:val="hybridMultilevel"/>
    <w:tmpl w:val="E94E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374AD1"/>
    <w:multiLevelType w:val="hybridMultilevel"/>
    <w:tmpl w:val="BAC21C70"/>
    <w:lvl w:ilvl="0" w:tplc="4306D12A">
      <w:start w:val="1"/>
      <w:numFmt w:val="bullet"/>
      <w:pStyle w:val="ListBullet3"/>
      <w:lvlText w:val=""/>
      <w:lvlJc w:val="left"/>
      <w:pPr>
        <w:ind w:left="350" w:hanging="360"/>
      </w:pPr>
      <w:rPr>
        <w:rFonts w:ascii="Symbol" w:hAnsi="Symbol" w:hint="default"/>
        <w:color w:val="3B3838" w:themeColor="background2" w:themeShade="40"/>
      </w:rPr>
    </w:lvl>
    <w:lvl w:ilvl="1" w:tplc="04090003" w:tentative="1">
      <w:start w:val="1"/>
      <w:numFmt w:val="bullet"/>
      <w:lvlText w:val="o"/>
      <w:lvlJc w:val="left"/>
      <w:pPr>
        <w:tabs>
          <w:tab w:val="num" w:pos="12"/>
        </w:tabs>
        <w:ind w:left="12" w:hanging="360"/>
      </w:pPr>
      <w:rPr>
        <w:rFonts w:ascii="Courier New" w:hAnsi="Courier New" w:cs="Courier New" w:hint="default"/>
      </w:rPr>
    </w:lvl>
    <w:lvl w:ilvl="2" w:tplc="04090005" w:tentative="1">
      <w:start w:val="1"/>
      <w:numFmt w:val="bullet"/>
      <w:lvlText w:val=""/>
      <w:lvlJc w:val="left"/>
      <w:pPr>
        <w:tabs>
          <w:tab w:val="num" w:pos="732"/>
        </w:tabs>
        <w:ind w:left="732" w:hanging="360"/>
      </w:pPr>
      <w:rPr>
        <w:rFonts w:ascii="Wingdings" w:hAnsi="Wingdings" w:hint="default"/>
      </w:rPr>
    </w:lvl>
    <w:lvl w:ilvl="3" w:tplc="04090001" w:tentative="1">
      <w:start w:val="1"/>
      <w:numFmt w:val="bullet"/>
      <w:lvlText w:val=""/>
      <w:lvlJc w:val="left"/>
      <w:pPr>
        <w:tabs>
          <w:tab w:val="num" w:pos="1452"/>
        </w:tabs>
        <w:ind w:left="1452" w:hanging="360"/>
      </w:pPr>
      <w:rPr>
        <w:rFonts w:ascii="Symbol" w:hAnsi="Symbol" w:hint="default"/>
      </w:rPr>
    </w:lvl>
    <w:lvl w:ilvl="4" w:tplc="04090003" w:tentative="1">
      <w:start w:val="1"/>
      <w:numFmt w:val="bullet"/>
      <w:lvlText w:val="o"/>
      <w:lvlJc w:val="left"/>
      <w:pPr>
        <w:tabs>
          <w:tab w:val="num" w:pos="2172"/>
        </w:tabs>
        <w:ind w:left="2172" w:hanging="360"/>
      </w:pPr>
      <w:rPr>
        <w:rFonts w:ascii="Courier New" w:hAnsi="Courier New" w:cs="Courier New" w:hint="default"/>
      </w:rPr>
    </w:lvl>
    <w:lvl w:ilvl="5" w:tplc="04090005" w:tentative="1">
      <w:start w:val="1"/>
      <w:numFmt w:val="bullet"/>
      <w:lvlText w:val=""/>
      <w:lvlJc w:val="left"/>
      <w:pPr>
        <w:tabs>
          <w:tab w:val="num" w:pos="2892"/>
        </w:tabs>
        <w:ind w:left="2892" w:hanging="360"/>
      </w:pPr>
      <w:rPr>
        <w:rFonts w:ascii="Wingdings" w:hAnsi="Wingdings" w:hint="default"/>
      </w:rPr>
    </w:lvl>
    <w:lvl w:ilvl="6" w:tplc="04090001" w:tentative="1">
      <w:start w:val="1"/>
      <w:numFmt w:val="bullet"/>
      <w:lvlText w:val=""/>
      <w:lvlJc w:val="left"/>
      <w:pPr>
        <w:tabs>
          <w:tab w:val="num" w:pos="3612"/>
        </w:tabs>
        <w:ind w:left="3612" w:hanging="360"/>
      </w:pPr>
      <w:rPr>
        <w:rFonts w:ascii="Symbol" w:hAnsi="Symbol" w:hint="default"/>
      </w:rPr>
    </w:lvl>
    <w:lvl w:ilvl="7" w:tplc="04090003" w:tentative="1">
      <w:start w:val="1"/>
      <w:numFmt w:val="bullet"/>
      <w:lvlText w:val="o"/>
      <w:lvlJc w:val="left"/>
      <w:pPr>
        <w:tabs>
          <w:tab w:val="num" w:pos="4332"/>
        </w:tabs>
        <w:ind w:left="4332" w:hanging="360"/>
      </w:pPr>
      <w:rPr>
        <w:rFonts w:ascii="Courier New" w:hAnsi="Courier New" w:cs="Courier New" w:hint="default"/>
      </w:rPr>
    </w:lvl>
    <w:lvl w:ilvl="8" w:tplc="04090005" w:tentative="1">
      <w:start w:val="1"/>
      <w:numFmt w:val="bullet"/>
      <w:lvlText w:val=""/>
      <w:lvlJc w:val="left"/>
      <w:pPr>
        <w:tabs>
          <w:tab w:val="num" w:pos="5052"/>
        </w:tabs>
        <w:ind w:left="5052" w:hanging="360"/>
      </w:pPr>
      <w:rPr>
        <w:rFonts w:ascii="Wingdings" w:hAnsi="Wingdings" w:hint="default"/>
      </w:rPr>
    </w:lvl>
  </w:abstractNum>
  <w:abstractNum w:abstractNumId="22">
    <w:nsid w:val="3876404C"/>
    <w:multiLevelType w:val="hybridMultilevel"/>
    <w:tmpl w:val="EE720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nsid w:val="3CC64B7B"/>
    <w:multiLevelType w:val="hybridMultilevel"/>
    <w:tmpl w:val="E0A2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C52BA0"/>
    <w:multiLevelType w:val="hybridMultilevel"/>
    <w:tmpl w:val="BBF09F26"/>
    <w:lvl w:ilvl="0" w:tplc="0A6E8742">
      <w:start w:val="1"/>
      <w:numFmt w:val="bullet"/>
      <w:lvlText w:val="•"/>
      <w:lvlJc w:val="left"/>
      <w:pPr>
        <w:tabs>
          <w:tab w:val="num" w:pos="720"/>
        </w:tabs>
        <w:ind w:left="720" w:hanging="360"/>
      </w:pPr>
      <w:rPr>
        <w:rFonts w:ascii="Arial" w:hAnsi="Arial" w:hint="default"/>
      </w:rPr>
    </w:lvl>
    <w:lvl w:ilvl="1" w:tplc="9592859E">
      <w:numFmt w:val="bullet"/>
      <w:lvlText w:val="•"/>
      <w:lvlJc w:val="left"/>
      <w:pPr>
        <w:tabs>
          <w:tab w:val="num" w:pos="1440"/>
        </w:tabs>
        <w:ind w:left="1440" w:hanging="360"/>
      </w:pPr>
      <w:rPr>
        <w:rFonts w:ascii="Arial" w:hAnsi="Arial" w:hint="default"/>
      </w:rPr>
    </w:lvl>
    <w:lvl w:ilvl="2" w:tplc="6F102686" w:tentative="1">
      <w:start w:val="1"/>
      <w:numFmt w:val="bullet"/>
      <w:lvlText w:val="•"/>
      <w:lvlJc w:val="left"/>
      <w:pPr>
        <w:tabs>
          <w:tab w:val="num" w:pos="2160"/>
        </w:tabs>
        <w:ind w:left="2160" w:hanging="360"/>
      </w:pPr>
      <w:rPr>
        <w:rFonts w:ascii="Arial" w:hAnsi="Arial" w:hint="default"/>
      </w:rPr>
    </w:lvl>
    <w:lvl w:ilvl="3" w:tplc="430C9EAE" w:tentative="1">
      <w:start w:val="1"/>
      <w:numFmt w:val="bullet"/>
      <w:lvlText w:val="•"/>
      <w:lvlJc w:val="left"/>
      <w:pPr>
        <w:tabs>
          <w:tab w:val="num" w:pos="2880"/>
        </w:tabs>
        <w:ind w:left="2880" w:hanging="360"/>
      </w:pPr>
      <w:rPr>
        <w:rFonts w:ascii="Arial" w:hAnsi="Arial" w:hint="default"/>
      </w:rPr>
    </w:lvl>
    <w:lvl w:ilvl="4" w:tplc="1C541C70" w:tentative="1">
      <w:start w:val="1"/>
      <w:numFmt w:val="bullet"/>
      <w:lvlText w:val="•"/>
      <w:lvlJc w:val="left"/>
      <w:pPr>
        <w:tabs>
          <w:tab w:val="num" w:pos="3600"/>
        </w:tabs>
        <w:ind w:left="3600" w:hanging="360"/>
      </w:pPr>
      <w:rPr>
        <w:rFonts w:ascii="Arial" w:hAnsi="Arial" w:hint="default"/>
      </w:rPr>
    </w:lvl>
    <w:lvl w:ilvl="5" w:tplc="78EA08AE" w:tentative="1">
      <w:start w:val="1"/>
      <w:numFmt w:val="bullet"/>
      <w:lvlText w:val="•"/>
      <w:lvlJc w:val="left"/>
      <w:pPr>
        <w:tabs>
          <w:tab w:val="num" w:pos="4320"/>
        </w:tabs>
        <w:ind w:left="4320" w:hanging="360"/>
      </w:pPr>
      <w:rPr>
        <w:rFonts w:ascii="Arial" w:hAnsi="Arial" w:hint="default"/>
      </w:rPr>
    </w:lvl>
    <w:lvl w:ilvl="6" w:tplc="428AF77C" w:tentative="1">
      <w:start w:val="1"/>
      <w:numFmt w:val="bullet"/>
      <w:lvlText w:val="•"/>
      <w:lvlJc w:val="left"/>
      <w:pPr>
        <w:tabs>
          <w:tab w:val="num" w:pos="5040"/>
        </w:tabs>
        <w:ind w:left="5040" w:hanging="360"/>
      </w:pPr>
      <w:rPr>
        <w:rFonts w:ascii="Arial" w:hAnsi="Arial" w:hint="default"/>
      </w:rPr>
    </w:lvl>
    <w:lvl w:ilvl="7" w:tplc="F74E1676" w:tentative="1">
      <w:start w:val="1"/>
      <w:numFmt w:val="bullet"/>
      <w:lvlText w:val="•"/>
      <w:lvlJc w:val="left"/>
      <w:pPr>
        <w:tabs>
          <w:tab w:val="num" w:pos="5760"/>
        </w:tabs>
        <w:ind w:left="5760" w:hanging="360"/>
      </w:pPr>
      <w:rPr>
        <w:rFonts w:ascii="Arial" w:hAnsi="Arial" w:hint="default"/>
      </w:rPr>
    </w:lvl>
    <w:lvl w:ilvl="8" w:tplc="15F230B0" w:tentative="1">
      <w:start w:val="1"/>
      <w:numFmt w:val="bullet"/>
      <w:lvlText w:val="•"/>
      <w:lvlJc w:val="left"/>
      <w:pPr>
        <w:tabs>
          <w:tab w:val="num" w:pos="6480"/>
        </w:tabs>
        <w:ind w:left="6480" w:hanging="360"/>
      </w:pPr>
      <w:rPr>
        <w:rFonts w:ascii="Arial" w:hAnsi="Arial" w:hint="default"/>
      </w:rPr>
    </w:lvl>
  </w:abstractNum>
  <w:abstractNum w:abstractNumId="26">
    <w:nsid w:val="46597482"/>
    <w:multiLevelType w:val="hybridMultilevel"/>
    <w:tmpl w:val="F5FC6F24"/>
    <w:lvl w:ilvl="0" w:tplc="3EFE177C">
      <w:start w:val="1"/>
      <w:numFmt w:val="bullet"/>
      <w:lvlText w:val="•"/>
      <w:lvlJc w:val="left"/>
      <w:pPr>
        <w:tabs>
          <w:tab w:val="num" w:pos="720"/>
        </w:tabs>
        <w:ind w:left="720" w:hanging="360"/>
      </w:pPr>
      <w:rPr>
        <w:rFonts w:ascii="Arial" w:hAnsi="Arial" w:hint="default"/>
      </w:rPr>
    </w:lvl>
    <w:lvl w:ilvl="1" w:tplc="379CE826">
      <w:numFmt w:val="bullet"/>
      <w:lvlText w:val="•"/>
      <w:lvlJc w:val="left"/>
      <w:pPr>
        <w:tabs>
          <w:tab w:val="num" w:pos="1440"/>
        </w:tabs>
        <w:ind w:left="1440" w:hanging="360"/>
      </w:pPr>
      <w:rPr>
        <w:rFonts w:ascii="Arial" w:hAnsi="Arial" w:hint="default"/>
      </w:rPr>
    </w:lvl>
    <w:lvl w:ilvl="2" w:tplc="BB8A328E" w:tentative="1">
      <w:start w:val="1"/>
      <w:numFmt w:val="bullet"/>
      <w:lvlText w:val="•"/>
      <w:lvlJc w:val="left"/>
      <w:pPr>
        <w:tabs>
          <w:tab w:val="num" w:pos="2160"/>
        </w:tabs>
        <w:ind w:left="2160" w:hanging="360"/>
      </w:pPr>
      <w:rPr>
        <w:rFonts w:ascii="Arial" w:hAnsi="Arial" w:hint="default"/>
      </w:rPr>
    </w:lvl>
    <w:lvl w:ilvl="3" w:tplc="BB36A0D0" w:tentative="1">
      <w:start w:val="1"/>
      <w:numFmt w:val="bullet"/>
      <w:lvlText w:val="•"/>
      <w:lvlJc w:val="left"/>
      <w:pPr>
        <w:tabs>
          <w:tab w:val="num" w:pos="2880"/>
        </w:tabs>
        <w:ind w:left="2880" w:hanging="360"/>
      </w:pPr>
      <w:rPr>
        <w:rFonts w:ascii="Arial" w:hAnsi="Arial" w:hint="default"/>
      </w:rPr>
    </w:lvl>
    <w:lvl w:ilvl="4" w:tplc="B9301C06" w:tentative="1">
      <w:start w:val="1"/>
      <w:numFmt w:val="bullet"/>
      <w:lvlText w:val="•"/>
      <w:lvlJc w:val="left"/>
      <w:pPr>
        <w:tabs>
          <w:tab w:val="num" w:pos="3600"/>
        </w:tabs>
        <w:ind w:left="3600" w:hanging="360"/>
      </w:pPr>
      <w:rPr>
        <w:rFonts w:ascii="Arial" w:hAnsi="Arial" w:hint="default"/>
      </w:rPr>
    </w:lvl>
    <w:lvl w:ilvl="5" w:tplc="6C7061C0" w:tentative="1">
      <w:start w:val="1"/>
      <w:numFmt w:val="bullet"/>
      <w:lvlText w:val="•"/>
      <w:lvlJc w:val="left"/>
      <w:pPr>
        <w:tabs>
          <w:tab w:val="num" w:pos="4320"/>
        </w:tabs>
        <w:ind w:left="4320" w:hanging="360"/>
      </w:pPr>
      <w:rPr>
        <w:rFonts w:ascii="Arial" w:hAnsi="Arial" w:hint="default"/>
      </w:rPr>
    </w:lvl>
    <w:lvl w:ilvl="6" w:tplc="821E22DC" w:tentative="1">
      <w:start w:val="1"/>
      <w:numFmt w:val="bullet"/>
      <w:lvlText w:val="•"/>
      <w:lvlJc w:val="left"/>
      <w:pPr>
        <w:tabs>
          <w:tab w:val="num" w:pos="5040"/>
        </w:tabs>
        <w:ind w:left="5040" w:hanging="360"/>
      </w:pPr>
      <w:rPr>
        <w:rFonts w:ascii="Arial" w:hAnsi="Arial" w:hint="default"/>
      </w:rPr>
    </w:lvl>
    <w:lvl w:ilvl="7" w:tplc="CFEABA72" w:tentative="1">
      <w:start w:val="1"/>
      <w:numFmt w:val="bullet"/>
      <w:lvlText w:val="•"/>
      <w:lvlJc w:val="left"/>
      <w:pPr>
        <w:tabs>
          <w:tab w:val="num" w:pos="5760"/>
        </w:tabs>
        <w:ind w:left="5760" w:hanging="360"/>
      </w:pPr>
      <w:rPr>
        <w:rFonts w:ascii="Arial" w:hAnsi="Arial" w:hint="default"/>
      </w:rPr>
    </w:lvl>
    <w:lvl w:ilvl="8" w:tplc="382A1310" w:tentative="1">
      <w:start w:val="1"/>
      <w:numFmt w:val="bullet"/>
      <w:lvlText w:val="•"/>
      <w:lvlJc w:val="left"/>
      <w:pPr>
        <w:tabs>
          <w:tab w:val="num" w:pos="6480"/>
        </w:tabs>
        <w:ind w:left="6480" w:hanging="360"/>
      </w:pPr>
      <w:rPr>
        <w:rFonts w:ascii="Arial" w:hAnsi="Arial" w:hint="default"/>
      </w:rPr>
    </w:lvl>
  </w:abstractNum>
  <w:abstractNum w:abstractNumId="27">
    <w:nsid w:val="477B78BF"/>
    <w:multiLevelType w:val="multilevel"/>
    <w:tmpl w:val="40B4BF24"/>
    <w:styleLink w:val="EPAMBullets"/>
    <w:lvl w:ilvl="0">
      <w:start w:val="1"/>
      <w:numFmt w:val="bullet"/>
      <w:lvlText w:val=""/>
      <w:lvlJc w:val="left"/>
      <w:pPr>
        <w:ind w:left="720" w:hanging="360"/>
      </w:pPr>
      <w:rPr>
        <w:rFonts w:ascii="Symbol" w:hAnsi="Symbol" w:hint="default"/>
        <w:color w:val="ED7D31" w:themeColor="accent2"/>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160" w:hanging="360"/>
      </w:pPr>
      <w:rPr>
        <w:rFonts w:ascii="Symbol" w:hAnsi="Symbol" w:hint="default"/>
        <w:color w:val="000000" w:themeColor="text1"/>
      </w:rPr>
    </w:lvl>
    <w:lvl w:ilvl="3">
      <w:start w:val="1"/>
      <w:numFmt w:val="bullet"/>
      <w:lvlText w:val=""/>
      <w:lvlJc w:val="left"/>
      <w:pPr>
        <w:ind w:left="2880" w:hanging="360"/>
      </w:pPr>
      <w:rPr>
        <w:rFonts w:ascii="Symbol" w:hAnsi="Symbol" w:hint="default"/>
        <w:color w:val="000000"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47FA0120"/>
    <w:multiLevelType w:val="hybridMultilevel"/>
    <w:tmpl w:val="AF2EF144"/>
    <w:lvl w:ilvl="0" w:tplc="8822F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23266A"/>
    <w:multiLevelType w:val="hybridMultilevel"/>
    <w:tmpl w:val="382444D2"/>
    <w:lvl w:ilvl="0" w:tplc="13E47FFC">
      <w:start w:val="1"/>
      <w:numFmt w:val="bullet"/>
      <w:lvlText w:val=""/>
      <w:lvlJc w:val="left"/>
      <w:pPr>
        <w:ind w:left="720" w:hanging="360"/>
      </w:pPr>
      <w:rPr>
        <w:rFonts w:ascii="Symbol" w:hAnsi="Symbol" w:hint="default"/>
      </w:rPr>
    </w:lvl>
    <w:lvl w:ilvl="1" w:tplc="BB787D5C">
      <w:start w:val="1"/>
      <w:numFmt w:val="bullet"/>
      <w:lvlText w:val="o"/>
      <w:lvlJc w:val="left"/>
      <w:pPr>
        <w:ind w:left="1440" w:hanging="360"/>
      </w:pPr>
      <w:rPr>
        <w:rFonts w:ascii="Courier New" w:hAnsi="Courier New" w:cs="Courier New" w:hint="default"/>
      </w:rPr>
    </w:lvl>
    <w:lvl w:ilvl="2" w:tplc="817283BE">
      <w:numFmt w:val="bullet"/>
      <w:lvlText w:val="-"/>
      <w:lvlJc w:val="left"/>
      <w:pPr>
        <w:ind w:left="2160" w:hanging="360"/>
      </w:pPr>
      <w:rPr>
        <w:rFonts w:ascii="Trebuchet MS" w:eastAsia="Times New Roman" w:hAnsi="Trebuchet M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F00032"/>
    <w:multiLevelType w:val="hybridMultilevel"/>
    <w:tmpl w:val="4366EF3A"/>
    <w:lvl w:ilvl="0" w:tplc="7B32AA30">
      <w:numFmt w:val="bullet"/>
      <w:lvlText w:val="–"/>
      <w:lvlJc w:val="left"/>
      <w:pPr>
        <w:ind w:left="1080" w:hanging="360"/>
      </w:pPr>
      <w:rPr>
        <w:rFonts w:ascii="Arial" w:hAnsi="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00A621E"/>
    <w:multiLevelType w:val="hybridMultilevel"/>
    <w:tmpl w:val="E904F98C"/>
    <w:lvl w:ilvl="0" w:tplc="8822F7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A956D0"/>
    <w:multiLevelType w:val="hybridMultilevel"/>
    <w:tmpl w:val="7476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C866F1"/>
    <w:multiLevelType w:val="hybridMultilevel"/>
    <w:tmpl w:val="0316A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4DE0C1F"/>
    <w:multiLevelType w:val="hybridMultilevel"/>
    <w:tmpl w:val="7062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21095E"/>
    <w:multiLevelType w:val="hybridMultilevel"/>
    <w:tmpl w:val="CD8E7930"/>
    <w:lvl w:ilvl="0" w:tplc="C2F81FD8">
      <w:start w:val="1"/>
      <w:numFmt w:val="bullet"/>
      <w:pStyle w:val="TableBulletList"/>
      <w:lvlText w:val=""/>
      <w:lvlJc w:val="left"/>
      <w:pPr>
        <w:ind w:left="720" w:hanging="360"/>
      </w:pPr>
      <w:rPr>
        <w:rFonts w:ascii="Symbol" w:hAnsi="Symbol" w:hint="default"/>
        <w:color w:val="1A9CB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6C26ED"/>
    <w:multiLevelType w:val="hybridMultilevel"/>
    <w:tmpl w:val="2FFA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C640D7"/>
    <w:multiLevelType w:val="hybridMultilevel"/>
    <w:tmpl w:val="60D4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855A40"/>
    <w:multiLevelType w:val="multilevel"/>
    <w:tmpl w:val="D2128A80"/>
    <w:lvl w:ilvl="0">
      <w:start w:val="1"/>
      <w:numFmt w:val="upperLetter"/>
      <w:pStyle w:val="AppendixLevel1"/>
      <w:lvlText w:val="Appendix %1."/>
      <w:lvlJc w:val="left"/>
      <w:pPr>
        <w:ind w:left="360" w:hanging="360"/>
      </w:pPr>
      <w:rPr>
        <w:rFonts w:ascii="Arial Black" w:hAnsi="Arial Black" w:hint="default"/>
        <w:b w:val="0"/>
        <w:i w:val="0"/>
        <w:caps/>
        <w:color w:val="464547"/>
        <w:sz w:val="28"/>
      </w:rPr>
    </w:lvl>
    <w:lvl w:ilvl="1">
      <w:start w:val="1"/>
      <w:numFmt w:val="decimal"/>
      <w:lvlText w:val="Appendix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FDF28E2"/>
    <w:multiLevelType w:val="hybridMultilevel"/>
    <w:tmpl w:val="24E49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0B015D8"/>
    <w:multiLevelType w:val="hybridMultilevel"/>
    <w:tmpl w:val="4D12F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D02CA4"/>
    <w:multiLevelType w:val="hybridMultilevel"/>
    <w:tmpl w:val="B76405C4"/>
    <w:lvl w:ilvl="0" w:tplc="84E0F2CA">
      <w:start w:val="1"/>
      <w:numFmt w:val="bullet"/>
      <w:lvlText w:val="•"/>
      <w:lvlJc w:val="left"/>
      <w:pPr>
        <w:tabs>
          <w:tab w:val="num" w:pos="720"/>
        </w:tabs>
        <w:ind w:left="720" w:hanging="360"/>
      </w:pPr>
      <w:rPr>
        <w:rFonts w:ascii="Arial" w:hAnsi="Arial" w:hint="default"/>
      </w:rPr>
    </w:lvl>
    <w:lvl w:ilvl="1" w:tplc="C9204348">
      <w:numFmt w:val="bullet"/>
      <w:lvlText w:val="•"/>
      <w:lvlJc w:val="left"/>
      <w:pPr>
        <w:tabs>
          <w:tab w:val="num" w:pos="1440"/>
        </w:tabs>
        <w:ind w:left="1440" w:hanging="360"/>
      </w:pPr>
      <w:rPr>
        <w:rFonts w:ascii="Arial" w:hAnsi="Arial" w:hint="default"/>
      </w:rPr>
    </w:lvl>
    <w:lvl w:ilvl="2" w:tplc="A66AE49A" w:tentative="1">
      <w:start w:val="1"/>
      <w:numFmt w:val="bullet"/>
      <w:lvlText w:val="•"/>
      <w:lvlJc w:val="left"/>
      <w:pPr>
        <w:tabs>
          <w:tab w:val="num" w:pos="2160"/>
        </w:tabs>
        <w:ind w:left="2160" w:hanging="360"/>
      </w:pPr>
      <w:rPr>
        <w:rFonts w:ascii="Arial" w:hAnsi="Arial" w:hint="default"/>
      </w:rPr>
    </w:lvl>
    <w:lvl w:ilvl="3" w:tplc="9A3EE148" w:tentative="1">
      <w:start w:val="1"/>
      <w:numFmt w:val="bullet"/>
      <w:lvlText w:val="•"/>
      <w:lvlJc w:val="left"/>
      <w:pPr>
        <w:tabs>
          <w:tab w:val="num" w:pos="2880"/>
        </w:tabs>
        <w:ind w:left="2880" w:hanging="360"/>
      </w:pPr>
      <w:rPr>
        <w:rFonts w:ascii="Arial" w:hAnsi="Arial" w:hint="default"/>
      </w:rPr>
    </w:lvl>
    <w:lvl w:ilvl="4" w:tplc="24E6FDC6" w:tentative="1">
      <w:start w:val="1"/>
      <w:numFmt w:val="bullet"/>
      <w:lvlText w:val="•"/>
      <w:lvlJc w:val="left"/>
      <w:pPr>
        <w:tabs>
          <w:tab w:val="num" w:pos="3600"/>
        </w:tabs>
        <w:ind w:left="3600" w:hanging="360"/>
      </w:pPr>
      <w:rPr>
        <w:rFonts w:ascii="Arial" w:hAnsi="Arial" w:hint="default"/>
      </w:rPr>
    </w:lvl>
    <w:lvl w:ilvl="5" w:tplc="313AF000" w:tentative="1">
      <w:start w:val="1"/>
      <w:numFmt w:val="bullet"/>
      <w:lvlText w:val="•"/>
      <w:lvlJc w:val="left"/>
      <w:pPr>
        <w:tabs>
          <w:tab w:val="num" w:pos="4320"/>
        </w:tabs>
        <w:ind w:left="4320" w:hanging="360"/>
      </w:pPr>
      <w:rPr>
        <w:rFonts w:ascii="Arial" w:hAnsi="Arial" w:hint="default"/>
      </w:rPr>
    </w:lvl>
    <w:lvl w:ilvl="6" w:tplc="BE265DE8" w:tentative="1">
      <w:start w:val="1"/>
      <w:numFmt w:val="bullet"/>
      <w:lvlText w:val="•"/>
      <w:lvlJc w:val="left"/>
      <w:pPr>
        <w:tabs>
          <w:tab w:val="num" w:pos="5040"/>
        </w:tabs>
        <w:ind w:left="5040" w:hanging="360"/>
      </w:pPr>
      <w:rPr>
        <w:rFonts w:ascii="Arial" w:hAnsi="Arial" w:hint="default"/>
      </w:rPr>
    </w:lvl>
    <w:lvl w:ilvl="7" w:tplc="2368AFAC" w:tentative="1">
      <w:start w:val="1"/>
      <w:numFmt w:val="bullet"/>
      <w:lvlText w:val="•"/>
      <w:lvlJc w:val="left"/>
      <w:pPr>
        <w:tabs>
          <w:tab w:val="num" w:pos="5760"/>
        </w:tabs>
        <w:ind w:left="5760" w:hanging="360"/>
      </w:pPr>
      <w:rPr>
        <w:rFonts w:ascii="Arial" w:hAnsi="Arial" w:hint="default"/>
      </w:rPr>
    </w:lvl>
    <w:lvl w:ilvl="8" w:tplc="DDF819D8" w:tentative="1">
      <w:start w:val="1"/>
      <w:numFmt w:val="bullet"/>
      <w:lvlText w:val="•"/>
      <w:lvlJc w:val="left"/>
      <w:pPr>
        <w:tabs>
          <w:tab w:val="num" w:pos="6480"/>
        </w:tabs>
        <w:ind w:left="6480" w:hanging="360"/>
      </w:pPr>
      <w:rPr>
        <w:rFonts w:ascii="Arial" w:hAnsi="Arial" w:hint="default"/>
      </w:rPr>
    </w:lvl>
  </w:abstractNum>
  <w:abstractNum w:abstractNumId="43">
    <w:nsid w:val="68AA0E01"/>
    <w:multiLevelType w:val="hybridMultilevel"/>
    <w:tmpl w:val="EC26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AB316D"/>
    <w:multiLevelType w:val="hybridMultilevel"/>
    <w:tmpl w:val="EE20F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EF14DD"/>
    <w:multiLevelType w:val="hybridMultilevel"/>
    <w:tmpl w:val="DA36C2D8"/>
    <w:lvl w:ilvl="0" w:tplc="76EE15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nsid w:val="6FF83BC2"/>
    <w:multiLevelType w:val="hybridMultilevel"/>
    <w:tmpl w:val="817A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E7441"/>
    <w:multiLevelType w:val="multilevel"/>
    <w:tmpl w:val="64C430F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9">
    <w:nsid w:val="721E334A"/>
    <w:multiLevelType w:val="hybridMultilevel"/>
    <w:tmpl w:val="DA4E8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D12AC3"/>
    <w:multiLevelType w:val="hybridMultilevel"/>
    <w:tmpl w:val="70CC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5D54E44"/>
    <w:multiLevelType w:val="hybridMultilevel"/>
    <w:tmpl w:val="7658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BA11017"/>
    <w:multiLevelType w:val="hybridMultilevel"/>
    <w:tmpl w:val="C6BA507E"/>
    <w:lvl w:ilvl="0" w:tplc="7E18BF1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abstractNum w:abstractNumId="54">
    <w:nsid w:val="7F2616E8"/>
    <w:multiLevelType w:val="hybridMultilevel"/>
    <w:tmpl w:val="D17E6A7A"/>
    <w:lvl w:ilvl="0" w:tplc="7B32AA30">
      <w:numFmt w:val="bullet"/>
      <w:lvlText w:val="–"/>
      <w:lvlJc w:val="left"/>
      <w:pPr>
        <w:ind w:left="1074" w:hanging="360"/>
      </w:pPr>
      <w:rPr>
        <w:rFonts w:ascii="Arial" w:hAnsi="Arial" w:hint="default"/>
        <w:color w:val="3B3838" w:themeColor="background2" w:themeShade="40"/>
      </w:rPr>
    </w:lvl>
    <w:lvl w:ilvl="1" w:tplc="04090003">
      <w:start w:val="1"/>
      <w:numFmt w:val="bullet"/>
      <w:lvlText w:val="o"/>
      <w:lvlJc w:val="left"/>
      <w:pPr>
        <w:tabs>
          <w:tab w:val="num" w:pos="736"/>
        </w:tabs>
        <w:ind w:left="736" w:hanging="360"/>
      </w:pPr>
      <w:rPr>
        <w:rFonts w:ascii="Courier New" w:hAnsi="Courier New" w:cs="Courier New" w:hint="default"/>
      </w:rPr>
    </w:lvl>
    <w:lvl w:ilvl="2" w:tplc="04090005">
      <w:start w:val="1"/>
      <w:numFmt w:val="bullet"/>
      <w:lvlText w:val=""/>
      <w:lvlJc w:val="left"/>
      <w:pPr>
        <w:tabs>
          <w:tab w:val="num" w:pos="1456"/>
        </w:tabs>
        <w:ind w:left="1456" w:hanging="360"/>
      </w:pPr>
      <w:rPr>
        <w:rFonts w:ascii="Wingdings" w:hAnsi="Wingdings" w:hint="default"/>
      </w:rPr>
    </w:lvl>
    <w:lvl w:ilvl="3" w:tplc="04090001">
      <w:start w:val="1"/>
      <w:numFmt w:val="bullet"/>
      <w:lvlText w:val=""/>
      <w:lvlJc w:val="left"/>
      <w:pPr>
        <w:tabs>
          <w:tab w:val="num" w:pos="2176"/>
        </w:tabs>
        <w:ind w:left="2176" w:hanging="360"/>
      </w:pPr>
      <w:rPr>
        <w:rFonts w:ascii="Symbol" w:hAnsi="Symbol" w:hint="default"/>
      </w:rPr>
    </w:lvl>
    <w:lvl w:ilvl="4" w:tplc="04090003" w:tentative="1">
      <w:start w:val="1"/>
      <w:numFmt w:val="bullet"/>
      <w:lvlText w:val="o"/>
      <w:lvlJc w:val="left"/>
      <w:pPr>
        <w:tabs>
          <w:tab w:val="num" w:pos="2896"/>
        </w:tabs>
        <w:ind w:left="2896" w:hanging="360"/>
      </w:pPr>
      <w:rPr>
        <w:rFonts w:ascii="Courier New" w:hAnsi="Courier New" w:cs="Courier New" w:hint="default"/>
      </w:rPr>
    </w:lvl>
    <w:lvl w:ilvl="5" w:tplc="04090005" w:tentative="1">
      <w:start w:val="1"/>
      <w:numFmt w:val="bullet"/>
      <w:lvlText w:val=""/>
      <w:lvlJc w:val="left"/>
      <w:pPr>
        <w:tabs>
          <w:tab w:val="num" w:pos="3616"/>
        </w:tabs>
        <w:ind w:left="3616" w:hanging="360"/>
      </w:pPr>
      <w:rPr>
        <w:rFonts w:ascii="Wingdings" w:hAnsi="Wingdings" w:hint="default"/>
      </w:rPr>
    </w:lvl>
    <w:lvl w:ilvl="6" w:tplc="04090001" w:tentative="1">
      <w:start w:val="1"/>
      <w:numFmt w:val="bullet"/>
      <w:lvlText w:val=""/>
      <w:lvlJc w:val="left"/>
      <w:pPr>
        <w:tabs>
          <w:tab w:val="num" w:pos="4336"/>
        </w:tabs>
        <w:ind w:left="4336" w:hanging="360"/>
      </w:pPr>
      <w:rPr>
        <w:rFonts w:ascii="Symbol" w:hAnsi="Symbol" w:hint="default"/>
      </w:rPr>
    </w:lvl>
    <w:lvl w:ilvl="7" w:tplc="04090003" w:tentative="1">
      <w:start w:val="1"/>
      <w:numFmt w:val="bullet"/>
      <w:lvlText w:val="o"/>
      <w:lvlJc w:val="left"/>
      <w:pPr>
        <w:tabs>
          <w:tab w:val="num" w:pos="5056"/>
        </w:tabs>
        <w:ind w:left="5056" w:hanging="360"/>
      </w:pPr>
      <w:rPr>
        <w:rFonts w:ascii="Courier New" w:hAnsi="Courier New" w:cs="Courier New" w:hint="default"/>
      </w:rPr>
    </w:lvl>
    <w:lvl w:ilvl="8" w:tplc="04090005" w:tentative="1">
      <w:start w:val="1"/>
      <w:numFmt w:val="bullet"/>
      <w:lvlText w:val=""/>
      <w:lvlJc w:val="left"/>
      <w:pPr>
        <w:tabs>
          <w:tab w:val="num" w:pos="5776"/>
        </w:tabs>
        <w:ind w:left="5776" w:hanging="360"/>
      </w:pPr>
      <w:rPr>
        <w:rFonts w:ascii="Wingdings" w:hAnsi="Wingdings" w:hint="default"/>
      </w:rPr>
    </w:lvl>
  </w:abstractNum>
  <w:num w:numId="1">
    <w:abstractNumId w:val="0"/>
  </w:num>
  <w:num w:numId="2">
    <w:abstractNumId w:val="21"/>
  </w:num>
  <w:num w:numId="3">
    <w:abstractNumId w:val="23"/>
  </w:num>
  <w:num w:numId="4">
    <w:abstractNumId w:val="46"/>
  </w:num>
  <w:num w:numId="5">
    <w:abstractNumId w:val="7"/>
  </w:num>
  <w:num w:numId="6">
    <w:abstractNumId w:val="1"/>
  </w:num>
  <w:num w:numId="7">
    <w:abstractNumId w:val="48"/>
  </w:num>
  <w:num w:numId="8">
    <w:abstractNumId w:val="15"/>
  </w:num>
  <w:num w:numId="9">
    <w:abstractNumId w:val="2"/>
  </w:num>
  <w:num w:numId="10">
    <w:abstractNumId w:val="27"/>
  </w:num>
  <w:num w:numId="11">
    <w:abstractNumId w:val="53"/>
  </w:num>
  <w:num w:numId="12">
    <w:abstractNumId w:val="35"/>
  </w:num>
  <w:num w:numId="13">
    <w:abstractNumId w:val="5"/>
  </w:num>
  <w:num w:numId="14">
    <w:abstractNumId w:val="40"/>
  </w:num>
  <w:num w:numId="15">
    <w:abstractNumId w:val="38"/>
  </w:num>
  <w:num w:numId="16">
    <w:abstractNumId w:val="18"/>
  </w:num>
  <w:num w:numId="17">
    <w:abstractNumId w:val="22"/>
  </w:num>
  <w:num w:numId="18">
    <w:abstractNumId w:val="51"/>
  </w:num>
  <w:num w:numId="19">
    <w:abstractNumId w:val="17"/>
  </w:num>
  <w:num w:numId="20">
    <w:abstractNumId w:val="54"/>
  </w:num>
  <w:num w:numId="21">
    <w:abstractNumId w:val="30"/>
  </w:num>
  <w:num w:numId="22">
    <w:abstractNumId w:val="33"/>
  </w:num>
  <w:num w:numId="23">
    <w:abstractNumId w:val="6"/>
  </w:num>
  <w:num w:numId="24">
    <w:abstractNumId w:val="3"/>
  </w:num>
  <w:num w:numId="25">
    <w:abstractNumId w:val="26"/>
  </w:num>
  <w:num w:numId="26">
    <w:abstractNumId w:val="10"/>
  </w:num>
  <w:num w:numId="27">
    <w:abstractNumId w:val="49"/>
  </w:num>
  <w:num w:numId="28">
    <w:abstractNumId w:val="25"/>
  </w:num>
  <w:num w:numId="29">
    <w:abstractNumId w:val="29"/>
  </w:num>
  <w:num w:numId="30">
    <w:abstractNumId w:val="42"/>
  </w:num>
  <w:num w:numId="31">
    <w:abstractNumId w:val="11"/>
  </w:num>
  <w:num w:numId="32">
    <w:abstractNumId w:val="36"/>
  </w:num>
  <w:num w:numId="33">
    <w:abstractNumId w:val="24"/>
  </w:num>
  <w:num w:numId="34">
    <w:abstractNumId w:val="50"/>
  </w:num>
  <w:num w:numId="35">
    <w:abstractNumId w:val="39"/>
  </w:num>
  <w:num w:numId="36">
    <w:abstractNumId w:val="13"/>
  </w:num>
  <w:num w:numId="37">
    <w:abstractNumId w:val="34"/>
  </w:num>
  <w:num w:numId="38">
    <w:abstractNumId w:val="52"/>
  </w:num>
  <w:num w:numId="39">
    <w:abstractNumId w:val="16"/>
  </w:num>
  <w:num w:numId="40">
    <w:abstractNumId w:val="9"/>
  </w:num>
  <w:num w:numId="41">
    <w:abstractNumId w:val="28"/>
  </w:num>
  <w:num w:numId="42">
    <w:abstractNumId w:val="31"/>
  </w:num>
  <w:num w:numId="43">
    <w:abstractNumId w:val="47"/>
  </w:num>
  <w:num w:numId="44">
    <w:abstractNumId w:val="19"/>
  </w:num>
  <w:num w:numId="45">
    <w:abstractNumId w:val="41"/>
  </w:num>
  <w:num w:numId="46">
    <w:abstractNumId w:val="8"/>
  </w:num>
  <w:num w:numId="47">
    <w:abstractNumId w:val="37"/>
  </w:num>
  <w:num w:numId="48">
    <w:abstractNumId w:val="20"/>
  </w:num>
  <w:num w:numId="49">
    <w:abstractNumId w:val="44"/>
  </w:num>
  <w:num w:numId="50">
    <w:abstractNumId w:val="4"/>
  </w:num>
  <w:num w:numId="51">
    <w:abstractNumId w:val="32"/>
  </w:num>
  <w:num w:numId="52">
    <w:abstractNumId w:val="48"/>
  </w:num>
  <w:num w:numId="53">
    <w:abstractNumId w:val="43"/>
  </w:num>
  <w:num w:numId="54">
    <w:abstractNumId w:val="48"/>
  </w:num>
  <w:num w:numId="55">
    <w:abstractNumId w:val="14"/>
  </w:num>
  <w:num w:numId="56">
    <w:abstractNumId w:val="45"/>
  </w:num>
  <w:num w:numId="57">
    <w:abstractNumId w:val="45"/>
  </w:num>
  <w:num w:numId="58">
    <w:abstractNumId w:val="45"/>
  </w:num>
  <w:num w:numId="59">
    <w:abstractNumId w:val="45"/>
  </w:num>
  <w:num w:numId="60">
    <w:abstractNumId w:val="45"/>
  </w:num>
  <w:num w:numId="61">
    <w:abstractNumId w:val="12"/>
  </w:num>
  <w:numIdMacAtCleanup w:val="5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ytro Liaskovskyi">
    <w15:presenceInfo w15:providerId="AD" w15:userId="S-1-5-21-3465154619-3282790773-2173923322-4659"/>
  </w15:person>
  <w15:person w15:author="Kostiantyn Kudriavtsev">
    <w15:presenceInfo w15:providerId="AD" w15:userId="S-1-5-21-2676001572-3131771074-2776907194-27263"/>
  </w15:person>
  <w15:person w15:author="Microsoft Office User">
    <w15:presenceInfo w15:providerId="None" w15:userId="Microsoft Office User"/>
  </w15:person>
  <w15:person w15:author="Oleh Hrynyk">
    <w15:presenceInfo w15:providerId="AD" w15:userId="S-1-5-21-3465154619-3282790773-2173923322-37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trackRevisions/>
  <w:defaultTabStop w:val="720"/>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B1"/>
    <w:rsid w:val="00004E50"/>
    <w:rsid w:val="000068CF"/>
    <w:rsid w:val="0001175E"/>
    <w:rsid w:val="000118D2"/>
    <w:rsid w:val="0001346D"/>
    <w:rsid w:val="00020452"/>
    <w:rsid w:val="000242C0"/>
    <w:rsid w:val="0003310B"/>
    <w:rsid w:val="00042A5B"/>
    <w:rsid w:val="00044894"/>
    <w:rsid w:val="00060124"/>
    <w:rsid w:val="0006354D"/>
    <w:rsid w:val="00064CF4"/>
    <w:rsid w:val="0007133A"/>
    <w:rsid w:val="00071675"/>
    <w:rsid w:val="000742F5"/>
    <w:rsid w:val="00081508"/>
    <w:rsid w:val="00081986"/>
    <w:rsid w:val="00091AE7"/>
    <w:rsid w:val="000922DA"/>
    <w:rsid w:val="000953FC"/>
    <w:rsid w:val="000A2264"/>
    <w:rsid w:val="000A6040"/>
    <w:rsid w:val="000D22DF"/>
    <w:rsid w:val="000D4695"/>
    <w:rsid w:val="000E5733"/>
    <w:rsid w:val="000E578F"/>
    <w:rsid w:val="000E6370"/>
    <w:rsid w:val="000E676F"/>
    <w:rsid w:val="000E68BD"/>
    <w:rsid w:val="000F15E6"/>
    <w:rsid w:val="000F2774"/>
    <w:rsid w:val="000F29EF"/>
    <w:rsid w:val="000F7A5F"/>
    <w:rsid w:val="00111DEF"/>
    <w:rsid w:val="00112145"/>
    <w:rsid w:val="00114D08"/>
    <w:rsid w:val="00115786"/>
    <w:rsid w:val="00116EEC"/>
    <w:rsid w:val="00124281"/>
    <w:rsid w:val="001272FD"/>
    <w:rsid w:val="00127706"/>
    <w:rsid w:val="00130569"/>
    <w:rsid w:val="00131A1C"/>
    <w:rsid w:val="00131E4A"/>
    <w:rsid w:val="00133B15"/>
    <w:rsid w:val="001355C3"/>
    <w:rsid w:val="00141DA9"/>
    <w:rsid w:val="0014206F"/>
    <w:rsid w:val="00152FE3"/>
    <w:rsid w:val="0015371B"/>
    <w:rsid w:val="00157D70"/>
    <w:rsid w:val="001619D5"/>
    <w:rsid w:val="00162437"/>
    <w:rsid w:val="001629A1"/>
    <w:rsid w:val="00167612"/>
    <w:rsid w:val="00171785"/>
    <w:rsid w:val="00172D97"/>
    <w:rsid w:val="00173FBC"/>
    <w:rsid w:val="00177717"/>
    <w:rsid w:val="001867F1"/>
    <w:rsid w:val="0018721D"/>
    <w:rsid w:val="0019455F"/>
    <w:rsid w:val="001A0AE3"/>
    <w:rsid w:val="001A61F9"/>
    <w:rsid w:val="001A74A6"/>
    <w:rsid w:val="001A7FA5"/>
    <w:rsid w:val="001B3A3A"/>
    <w:rsid w:val="001B6B1E"/>
    <w:rsid w:val="001C6867"/>
    <w:rsid w:val="001D1942"/>
    <w:rsid w:val="001D47B8"/>
    <w:rsid w:val="001E590C"/>
    <w:rsid w:val="001E7FCA"/>
    <w:rsid w:val="001F02C5"/>
    <w:rsid w:val="001F1D2E"/>
    <w:rsid w:val="001F3654"/>
    <w:rsid w:val="002048BA"/>
    <w:rsid w:val="00205D53"/>
    <w:rsid w:val="00212C29"/>
    <w:rsid w:val="002154C4"/>
    <w:rsid w:val="00221110"/>
    <w:rsid w:val="00221B77"/>
    <w:rsid w:val="00222DC3"/>
    <w:rsid w:val="0022657A"/>
    <w:rsid w:val="00231B83"/>
    <w:rsid w:val="002337FB"/>
    <w:rsid w:val="00235712"/>
    <w:rsid w:val="00240CBF"/>
    <w:rsid w:val="00260465"/>
    <w:rsid w:val="0026353A"/>
    <w:rsid w:val="0027179A"/>
    <w:rsid w:val="0027273F"/>
    <w:rsid w:val="00272A7A"/>
    <w:rsid w:val="0027381A"/>
    <w:rsid w:val="002738B8"/>
    <w:rsid w:val="00276374"/>
    <w:rsid w:val="002836DF"/>
    <w:rsid w:val="0028422F"/>
    <w:rsid w:val="00285056"/>
    <w:rsid w:val="00285CE1"/>
    <w:rsid w:val="00286611"/>
    <w:rsid w:val="00287FAA"/>
    <w:rsid w:val="002923D7"/>
    <w:rsid w:val="00297461"/>
    <w:rsid w:val="002A713E"/>
    <w:rsid w:val="002A7951"/>
    <w:rsid w:val="002B29DF"/>
    <w:rsid w:val="002B6664"/>
    <w:rsid w:val="002C00C3"/>
    <w:rsid w:val="002C374F"/>
    <w:rsid w:val="002C491D"/>
    <w:rsid w:val="002C5F65"/>
    <w:rsid w:val="002D0877"/>
    <w:rsid w:val="002D238E"/>
    <w:rsid w:val="002E3298"/>
    <w:rsid w:val="002F1996"/>
    <w:rsid w:val="002F27DD"/>
    <w:rsid w:val="002F3372"/>
    <w:rsid w:val="002F5D7B"/>
    <w:rsid w:val="002F75C7"/>
    <w:rsid w:val="00313880"/>
    <w:rsid w:val="003144F5"/>
    <w:rsid w:val="00315398"/>
    <w:rsid w:val="00315998"/>
    <w:rsid w:val="003254D3"/>
    <w:rsid w:val="0033141B"/>
    <w:rsid w:val="00331A15"/>
    <w:rsid w:val="00332710"/>
    <w:rsid w:val="00333952"/>
    <w:rsid w:val="0033495D"/>
    <w:rsid w:val="003438DB"/>
    <w:rsid w:val="00343E07"/>
    <w:rsid w:val="00347AA1"/>
    <w:rsid w:val="003500CF"/>
    <w:rsid w:val="003534EA"/>
    <w:rsid w:val="00354D2B"/>
    <w:rsid w:val="003609E8"/>
    <w:rsid w:val="00361FCB"/>
    <w:rsid w:val="00364447"/>
    <w:rsid w:val="00371B89"/>
    <w:rsid w:val="0038079D"/>
    <w:rsid w:val="00381F74"/>
    <w:rsid w:val="00383ABB"/>
    <w:rsid w:val="0038754C"/>
    <w:rsid w:val="003878D4"/>
    <w:rsid w:val="00394781"/>
    <w:rsid w:val="00395A30"/>
    <w:rsid w:val="003A0525"/>
    <w:rsid w:val="003A184A"/>
    <w:rsid w:val="003A7967"/>
    <w:rsid w:val="003B0471"/>
    <w:rsid w:val="003B3B4E"/>
    <w:rsid w:val="003C0A3C"/>
    <w:rsid w:val="003C1A7A"/>
    <w:rsid w:val="003C2717"/>
    <w:rsid w:val="003C425E"/>
    <w:rsid w:val="003D1F28"/>
    <w:rsid w:val="003D7B93"/>
    <w:rsid w:val="003E41E7"/>
    <w:rsid w:val="003E70A0"/>
    <w:rsid w:val="003E75E8"/>
    <w:rsid w:val="003F090F"/>
    <w:rsid w:val="003F7F40"/>
    <w:rsid w:val="004000B0"/>
    <w:rsid w:val="00400831"/>
    <w:rsid w:val="004014CF"/>
    <w:rsid w:val="00407BE9"/>
    <w:rsid w:val="00410D49"/>
    <w:rsid w:val="004113A2"/>
    <w:rsid w:val="004160CB"/>
    <w:rsid w:val="00417F9B"/>
    <w:rsid w:val="0042056B"/>
    <w:rsid w:val="00432D54"/>
    <w:rsid w:val="00434841"/>
    <w:rsid w:val="00444412"/>
    <w:rsid w:val="00452077"/>
    <w:rsid w:val="00463055"/>
    <w:rsid w:val="00466BAE"/>
    <w:rsid w:val="004706BE"/>
    <w:rsid w:val="00470C09"/>
    <w:rsid w:val="0047633E"/>
    <w:rsid w:val="0049195D"/>
    <w:rsid w:val="00494C9D"/>
    <w:rsid w:val="004A424C"/>
    <w:rsid w:val="004A49EF"/>
    <w:rsid w:val="004B110A"/>
    <w:rsid w:val="004B3D53"/>
    <w:rsid w:val="004B4D2A"/>
    <w:rsid w:val="004C2F82"/>
    <w:rsid w:val="004D29BE"/>
    <w:rsid w:val="004D2C15"/>
    <w:rsid w:val="004E22A3"/>
    <w:rsid w:val="004E435F"/>
    <w:rsid w:val="004F254D"/>
    <w:rsid w:val="004F3A73"/>
    <w:rsid w:val="004F3E01"/>
    <w:rsid w:val="004F5181"/>
    <w:rsid w:val="004F6B80"/>
    <w:rsid w:val="004F796E"/>
    <w:rsid w:val="00503156"/>
    <w:rsid w:val="0052143A"/>
    <w:rsid w:val="0052662C"/>
    <w:rsid w:val="00526E8B"/>
    <w:rsid w:val="00532D0E"/>
    <w:rsid w:val="00535136"/>
    <w:rsid w:val="0053533E"/>
    <w:rsid w:val="005400E3"/>
    <w:rsid w:val="005413F6"/>
    <w:rsid w:val="00541576"/>
    <w:rsid w:val="0054521F"/>
    <w:rsid w:val="00545659"/>
    <w:rsid w:val="005541A1"/>
    <w:rsid w:val="005541C7"/>
    <w:rsid w:val="00554B1C"/>
    <w:rsid w:val="00554F4B"/>
    <w:rsid w:val="00557725"/>
    <w:rsid w:val="00561002"/>
    <w:rsid w:val="005626B3"/>
    <w:rsid w:val="0056326B"/>
    <w:rsid w:val="005658C9"/>
    <w:rsid w:val="0057025F"/>
    <w:rsid w:val="0057115C"/>
    <w:rsid w:val="00571F41"/>
    <w:rsid w:val="005731ED"/>
    <w:rsid w:val="005732B5"/>
    <w:rsid w:val="005774AA"/>
    <w:rsid w:val="00580325"/>
    <w:rsid w:val="00587602"/>
    <w:rsid w:val="00593E6E"/>
    <w:rsid w:val="005943E4"/>
    <w:rsid w:val="00597A49"/>
    <w:rsid w:val="005A2132"/>
    <w:rsid w:val="005A2A53"/>
    <w:rsid w:val="005A7AED"/>
    <w:rsid w:val="005B2859"/>
    <w:rsid w:val="005B4AE6"/>
    <w:rsid w:val="005B6F2D"/>
    <w:rsid w:val="005B6FBA"/>
    <w:rsid w:val="005C0966"/>
    <w:rsid w:val="005C69A3"/>
    <w:rsid w:val="005D01A0"/>
    <w:rsid w:val="005D3254"/>
    <w:rsid w:val="005D3713"/>
    <w:rsid w:val="005D4824"/>
    <w:rsid w:val="005E1972"/>
    <w:rsid w:val="005E4339"/>
    <w:rsid w:val="005E56AF"/>
    <w:rsid w:val="005E7549"/>
    <w:rsid w:val="00603930"/>
    <w:rsid w:val="00611EEB"/>
    <w:rsid w:val="00613927"/>
    <w:rsid w:val="00617320"/>
    <w:rsid w:val="00621D80"/>
    <w:rsid w:val="00622CB0"/>
    <w:rsid w:val="0063083C"/>
    <w:rsid w:val="00637ED9"/>
    <w:rsid w:val="0065035F"/>
    <w:rsid w:val="0065130F"/>
    <w:rsid w:val="0065513D"/>
    <w:rsid w:val="00673DBC"/>
    <w:rsid w:val="00676FA1"/>
    <w:rsid w:val="00677014"/>
    <w:rsid w:val="006776E4"/>
    <w:rsid w:val="0068062E"/>
    <w:rsid w:val="00680814"/>
    <w:rsid w:val="0069424A"/>
    <w:rsid w:val="00696F8A"/>
    <w:rsid w:val="006A6633"/>
    <w:rsid w:val="006A77BC"/>
    <w:rsid w:val="006B080F"/>
    <w:rsid w:val="006B14D0"/>
    <w:rsid w:val="006B596A"/>
    <w:rsid w:val="006B5E3A"/>
    <w:rsid w:val="006B72BE"/>
    <w:rsid w:val="006B758A"/>
    <w:rsid w:val="006C1242"/>
    <w:rsid w:val="006C205D"/>
    <w:rsid w:val="006C32B4"/>
    <w:rsid w:val="006C5085"/>
    <w:rsid w:val="006C736D"/>
    <w:rsid w:val="006D0E55"/>
    <w:rsid w:val="006D5D58"/>
    <w:rsid w:val="006D711A"/>
    <w:rsid w:val="006D794B"/>
    <w:rsid w:val="006E0696"/>
    <w:rsid w:val="006E4883"/>
    <w:rsid w:val="006E608E"/>
    <w:rsid w:val="006F37C1"/>
    <w:rsid w:val="006F4111"/>
    <w:rsid w:val="006F4B53"/>
    <w:rsid w:val="00700A3B"/>
    <w:rsid w:val="007010F5"/>
    <w:rsid w:val="007071AD"/>
    <w:rsid w:val="007074E7"/>
    <w:rsid w:val="007124C3"/>
    <w:rsid w:val="00713C48"/>
    <w:rsid w:val="007161C7"/>
    <w:rsid w:val="00720506"/>
    <w:rsid w:val="00721A1C"/>
    <w:rsid w:val="00725B55"/>
    <w:rsid w:val="0072682A"/>
    <w:rsid w:val="00730212"/>
    <w:rsid w:val="00750BDF"/>
    <w:rsid w:val="00751326"/>
    <w:rsid w:val="0075737B"/>
    <w:rsid w:val="007615AE"/>
    <w:rsid w:val="007616C8"/>
    <w:rsid w:val="0076217D"/>
    <w:rsid w:val="007661CC"/>
    <w:rsid w:val="0077510E"/>
    <w:rsid w:val="0078686A"/>
    <w:rsid w:val="00790075"/>
    <w:rsid w:val="007A740E"/>
    <w:rsid w:val="007B6668"/>
    <w:rsid w:val="007C0068"/>
    <w:rsid w:val="007C3456"/>
    <w:rsid w:val="007D05FE"/>
    <w:rsid w:val="007D094C"/>
    <w:rsid w:val="007D2275"/>
    <w:rsid w:val="007D4861"/>
    <w:rsid w:val="007E0AAD"/>
    <w:rsid w:val="007E1A19"/>
    <w:rsid w:val="007E2491"/>
    <w:rsid w:val="007E5C14"/>
    <w:rsid w:val="007F026A"/>
    <w:rsid w:val="007F4104"/>
    <w:rsid w:val="00806DDB"/>
    <w:rsid w:val="008121B0"/>
    <w:rsid w:val="00812D0F"/>
    <w:rsid w:val="00812E13"/>
    <w:rsid w:val="0081362A"/>
    <w:rsid w:val="00814B17"/>
    <w:rsid w:val="00820129"/>
    <w:rsid w:val="008237F4"/>
    <w:rsid w:val="00827D53"/>
    <w:rsid w:val="00827DE8"/>
    <w:rsid w:val="0083144A"/>
    <w:rsid w:val="00837C5B"/>
    <w:rsid w:val="008450FB"/>
    <w:rsid w:val="00845FB4"/>
    <w:rsid w:val="00846F0D"/>
    <w:rsid w:val="008477A7"/>
    <w:rsid w:val="00851356"/>
    <w:rsid w:val="00851FAD"/>
    <w:rsid w:val="008626B1"/>
    <w:rsid w:val="00867752"/>
    <w:rsid w:val="00882F8B"/>
    <w:rsid w:val="00891035"/>
    <w:rsid w:val="008911AD"/>
    <w:rsid w:val="00891C24"/>
    <w:rsid w:val="0089207E"/>
    <w:rsid w:val="0089654B"/>
    <w:rsid w:val="008A16D2"/>
    <w:rsid w:val="008A17A6"/>
    <w:rsid w:val="008A31BA"/>
    <w:rsid w:val="008A3D98"/>
    <w:rsid w:val="008A4526"/>
    <w:rsid w:val="008A6205"/>
    <w:rsid w:val="008A6F7F"/>
    <w:rsid w:val="008A770B"/>
    <w:rsid w:val="008A7735"/>
    <w:rsid w:val="008B3B7F"/>
    <w:rsid w:val="008B7308"/>
    <w:rsid w:val="008C2AB4"/>
    <w:rsid w:val="008D4230"/>
    <w:rsid w:val="008D4768"/>
    <w:rsid w:val="008E2573"/>
    <w:rsid w:val="008E5E15"/>
    <w:rsid w:val="008F1077"/>
    <w:rsid w:val="008F59FD"/>
    <w:rsid w:val="008F627C"/>
    <w:rsid w:val="008F6A33"/>
    <w:rsid w:val="00902571"/>
    <w:rsid w:val="0090450B"/>
    <w:rsid w:val="00915A95"/>
    <w:rsid w:val="0091696E"/>
    <w:rsid w:val="00920D74"/>
    <w:rsid w:val="009212C7"/>
    <w:rsid w:val="00932D17"/>
    <w:rsid w:val="00933403"/>
    <w:rsid w:val="00936502"/>
    <w:rsid w:val="009515D3"/>
    <w:rsid w:val="00953AD1"/>
    <w:rsid w:val="00957D75"/>
    <w:rsid w:val="009618CB"/>
    <w:rsid w:val="00962DA3"/>
    <w:rsid w:val="00964F64"/>
    <w:rsid w:val="00965378"/>
    <w:rsid w:val="00967499"/>
    <w:rsid w:val="009744D5"/>
    <w:rsid w:val="00997E1E"/>
    <w:rsid w:val="009A31E0"/>
    <w:rsid w:val="009B0820"/>
    <w:rsid w:val="009B2E12"/>
    <w:rsid w:val="009C3628"/>
    <w:rsid w:val="009E0C21"/>
    <w:rsid w:val="009E197C"/>
    <w:rsid w:val="009E280B"/>
    <w:rsid w:val="009E5280"/>
    <w:rsid w:val="009F03ED"/>
    <w:rsid w:val="009F3857"/>
    <w:rsid w:val="009F6A7E"/>
    <w:rsid w:val="00A0184D"/>
    <w:rsid w:val="00A01F87"/>
    <w:rsid w:val="00A0477F"/>
    <w:rsid w:val="00A05723"/>
    <w:rsid w:val="00A06E43"/>
    <w:rsid w:val="00A071C0"/>
    <w:rsid w:val="00A0729B"/>
    <w:rsid w:val="00A07331"/>
    <w:rsid w:val="00A10894"/>
    <w:rsid w:val="00A2456A"/>
    <w:rsid w:val="00A34D25"/>
    <w:rsid w:val="00A35BB6"/>
    <w:rsid w:val="00A37131"/>
    <w:rsid w:val="00A41803"/>
    <w:rsid w:val="00A4372D"/>
    <w:rsid w:val="00A529BC"/>
    <w:rsid w:val="00A530F0"/>
    <w:rsid w:val="00A555CD"/>
    <w:rsid w:val="00A663E2"/>
    <w:rsid w:val="00A667E6"/>
    <w:rsid w:val="00A738C5"/>
    <w:rsid w:val="00A80F2B"/>
    <w:rsid w:val="00A821DC"/>
    <w:rsid w:val="00A82F6F"/>
    <w:rsid w:val="00A83F89"/>
    <w:rsid w:val="00A90EFA"/>
    <w:rsid w:val="00A9495A"/>
    <w:rsid w:val="00A973AA"/>
    <w:rsid w:val="00AA1745"/>
    <w:rsid w:val="00AA1848"/>
    <w:rsid w:val="00AA2B88"/>
    <w:rsid w:val="00AB151C"/>
    <w:rsid w:val="00AC4EB6"/>
    <w:rsid w:val="00AC5A33"/>
    <w:rsid w:val="00AC6D8F"/>
    <w:rsid w:val="00AD1698"/>
    <w:rsid w:val="00AD3B7B"/>
    <w:rsid w:val="00AD5D01"/>
    <w:rsid w:val="00AD6005"/>
    <w:rsid w:val="00AE3CD4"/>
    <w:rsid w:val="00AE6F0F"/>
    <w:rsid w:val="00AF3313"/>
    <w:rsid w:val="00AF6F10"/>
    <w:rsid w:val="00AF72D5"/>
    <w:rsid w:val="00B139F6"/>
    <w:rsid w:val="00B215BA"/>
    <w:rsid w:val="00B23CF5"/>
    <w:rsid w:val="00B2416E"/>
    <w:rsid w:val="00B2599C"/>
    <w:rsid w:val="00B30FC4"/>
    <w:rsid w:val="00B3594E"/>
    <w:rsid w:val="00B35E17"/>
    <w:rsid w:val="00B366C9"/>
    <w:rsid w:val="00B43774"/>
    <w:rsid w:val="00B47267"/>
    <w:rsid w:val="00B60A5C"/>
    <w:rsid w:val="00B63EB5"/>
    <w:rsid w:val="00B76439"/>
    <w:rsid w:val="00B77276"/>
    <w:rsid w:val="00B81A83"/>
    <w:rsid w:val="00B82610"/>
    <w:rsid w:val="00B839E0"/>
    <w:rsid w:val="00B861C6"/>
    <w:rsid w:val="00B93B24"/>
    <w:rsid w:val="00BA6FAC"/>
    <w:rsid w:val="00BB0780"/>
    <w:rsid w:val="00BB7C4D"/>
    <w:rsid w:val="00BC4BBC"/>
    <w:rsid w:val="00BC6D7F"/>
    <w:rsid w:val="00BD7076"/>
    <w:rsid w:val="00BE0916"/>
    <w:rsid w:val="00BE3484"/>
    <w:rsid w:val="00BE4191"/>
    <w:rsid w:val="00BE7F18"/>
    <w:rsid w:val="00BF1290"/>
    <w:rsid w:val="00C00398"/>
    <w:rsid w:val="00C01666"/>
    <w:rsid w:val="00C03F50"/>
    <w:rsid w:val="00C04907"/>
    <w:rsid w:val="00C06698"/>
    <w:rsid w:val="00C07A92"/>
    <w:rsid w:val="00C1157B"/>
    <w:rsid w:val="00C128AE"/>
    <w:rsid w:val="00C155EE"/>
    <w:rsid w:val="00C21004"/>
    <w:rsid w:val="00C21975"/>
    <w:rsid w:val="00C23A0C"/>
    <w:rsid w:val="00C26AF9"/>
    <w:rsid w:val="00C3363B"/>
    <w:rsid w:val="00C36CF3"/>
    <w:rsid w:val="00C47D69"/>
    <w:rsid w:val="00C50228"/>
    <w:rsid w:val="00C522E2"/>
    <w:rsid w:val="00C53366"/>
    <w:rsid w:val="00C5386D"/>
    <w:rsid w:val="00C5445B"/>
    <w:rsid w:val="00C610B3"/>
    <w:rsid w:val="00C611E9"/>
    <w:rsid w:val="00C618D2"/>
    <w:rsid w:val="00C63011"/>
    <w:rsid w:val="00C70F22"/>
    <w:rsid w:val="00C8030F"/>
    <w:rsid w:val="00C81A5F"/>
    <w:rsid w:val="00C86C05"/>
    <w:rsid w:val="00C876DB"/>
    <w:rsid w:val="00C87E12"/>
    <w:rsid w:val="00C90F18"/>
    <w:rsid w:val="00C9198F"/>
    <w:rsid w:val="00C922B5"/>
    <w:rsid w:val="00CA197F"/>
    <w:rsid w:val="00CA2A71"/>
    <w:rsid w:val="00CA5C49"/>
    <w:rsid w:val="00CA77FF"/>
    <w:rsid w:val="00CB16E7"/>
    <w:rsid w:val="00CB7B22"/>
    <w:rsid w:val="00CC282E"/>
    <w:rsid w:val="00CD28A5"/>
    <w:rsid w:val="00CD7FAA"/>
    <w:rsid w:val="00CE7063"/>
    <w:rsid w:val="00CF4D21"/>
    <w:rsid w:val="00D00EBA"/>
    <w:rsid w:val="00D0516B"/>
    <w:rsid w:val="00D06F54"/>
    <w:rsid w:val="00D1552C"/>
    <w:rsid w:val="00D2411A"/>
    <w:rsid w:val="00D27C46"/>
    <w:rsid w:val="00D32BC5"/>
    <w:rsid w:val="00D454F0"/>
    <w:rsid w:val="00D45508"/>
    <w:rsid w:val="00D5186E"/>
    <w:rsid w:val="00D60E24"/>
    <w:rsid w:val="00D627FC"/>
    <w:rsid w:val="00D635C0"/>
    <w:rsid w:val="00D639FE"/>
    <w:rsid w:val="00D641BF"/>
    <w:rsid w:val="00D70620"/>
    <w:rsid w:val="00D76BDB"/>
    <w:rsid w:val="00D86536"/>
    <w:rsid w:val="00D9361E"/>
    <w:rsid w:val="00DA6CF4"/>
    <w:rsid w:val="00DC5009"/>
    <w:rsid w:val="00DC6BA2"/>
    <w:rsid w:val="00DC791A"/>
    <w:rsid w:val="00DD44B1"/>
    <w:rsid w:val="00DD45F0"/>
    <w:rsid w:val="00DD4EFE"/>
    <w:rsid w:val="00DD66A8"/>
    <w:rsid w:val="00DE2CE7"/>
    <w:rsid w:val="00DE43D7"/>
    <w:rsid w:val="00DE4E52"/>
    <w:rsid w:val="00DE60E2"/>
    <w:rsid w:val="00DF38F2"/>
    <w:rsid w:val="00DF3EFB"/>
    <w:rsid w:val="00DF5E36"/>
    <w:rsid w:val="00E11C49"/>
    <w:rsid w:val="00E16817"/>
    <w:rsid w:val="00E16A36"/>
    <w:rsid w:val="00E22282"/>
    <w:rsid w:val="00E23BF4"/>
    <w:rsid w:val="00E32359"/>
    <w:rsid w:val="00E342DD"/>
    <w:rsid w:val="00E37B4C"/>
    <w:rsid w:val="00E37BC3"/>
    <w:rsid w:val="00E40716"/>
    <w:rsid w:val="00E41893"/>
    <w:rsid w:val="00E44576"/>
    <w:rsid w:val="00E507C7"/>
    <w:rsid w:val="00E52611"/>
    <w:rsid w:val="00E63DDB"/>
    <w:rsid w:val="00E67C90"/>
    <w:rsid w:val="00E70C4B"/>
    <w:rsid w:val="00E74234"/>
    <w:rsid w:val="00E8459E"/>
    <w:rsid w:val="00E903AC"/>
    <w:rsid w:val="00E9149A"/>
    <w:rsid w:val="00E95661"/>
    <w:rsid w:val="00E95BE3"/>
    <w:rsid w:val="00E97B14"/>
    <w:rsid w:val="00EB1411"/>
    <w:rsid w:val="00EC0172"/>
    <w:rsid w:val="00EC0B27"/>
    <w:rsid w:val="00EC462D"/>
    <w:rsid w:val="00EC516A"/>
    <w:rsid w:val="00EE0AC7"/>
    <w:rsid w:val="00EE4C49"/>
    <w:rsid w:val="00EE5CC2"/>
    <w:rsid w:val="00EF097F"/>
    <w:rsid w:val="00F00698"/>
    <w:rsid w:val="00F065C9"/>
    <w:rsid w:val="00F06C91"/>
    <w:rsid w:val="00F0741A"/>
    <w:rsid w:val="00F103D5"/>
    <w:rsid w:val="00F12B78"/>
    <w:rsid w:val="00F22E07"/>
    <w:rsid w:val="00F26FE7"/>
    <w:rsid w:val="00F34B9B"/>
    <w:rsid w:val="00F40220"/>
    <w:rsid w:val="00F43A0B"/>
    <w:rsid w:val="00F464DD"/>
    <w:rsid w:val="00F6260A"/>
    <w:rsid w:val="00F656C3"/>
    <w:rsid w:val="00F75A92"/>
    <w:rsid w:val="00F779EA"/>
    <w:rsid w:val="00F8413B"/>
    <w:rsid w:val="00F9679B"/>
    <w:rsid w:val="00F96D39"/>
    <w:rsid w:val="00FA2E41"/>
    <w:rsid w:val="00FC0D12"/>
    <w:rsid w:val="00FC2E4A"/>
    <w:rsid w:val="00FC3321"/>
    <w:rsid w:val="00FC5DA6"/>
    <w:rsid w:val="00FD0EFF"/>
    <w:rsid w:val="00FD10BF"/>
    <w:rsid w:val="00FD67BD"/>
    <w:rsid w:val="00FE114F"/>
    <w:rsid w:val="00FE19E3"/>
    <w:rsid w:val="00FE2565"/>
    <w:rsid w:val="00FF15DE"/>
    <w:rsid w:val="00FF2832"/>
    <w:rsid w:val="00FF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57296D"/>
  <w15:docId w15:val="{B524312F-C38B-42D5-BCB3-547A9940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iPriority="3" w:unhideWhenUsed="1"/>
    <w:lsdException w:name="List 5" w:semiHidden="1" w:uiPriority="3"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iPriority="3" w:unhideWhenUsed="1"/>
    <w:lsdException w:name="Date" w:semiHidden="1" w:uiPriority="99"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iPriority="3"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uiPriority w:val="3"/>
    <w:unhideWhenUsed/>
    <w:rsid w:val="0019455F"/>
    <w:pPr>
      <w:widowControl w:val="0"/>
      <w:spacing w:line="240" w:lineRule="atLeast"/>
    </w:pPr>
  </w:style>
  <w:style w:type="paragraph" w:styleId="Heading1">
    <w:name w:val="heading 1"/>
    <w:next w:val="BodyText"/>
    <w:autoRedefine/>
    <w:qFormat/>
    <w:rsid w:val="006D794B"/>
    <w:pPr>
      <w:keepNext/>
      <w:numPr>
        <w:numId w:val="7"/>
      </w:numPr>
      <w:spacing w:before="240" w:after="120"/>
      <w:ind w:left="431" w:hanging="431"/>
      <w:outlineLvl w:val="0"/>
    </w:pPr>
    <w:rPr>
      <w:rFonts w:ascii="Arial Black" w:hAnsi="Arial Black"/>
      <w:caps/>
      <w:color w:val="464547"/>
      <w:sz w:val="28"/>
    </w:rPr>
  </w:style>
  <w:style w:type="paragraph" w:styleId="Heading2">
    <w:name w:val="heading 2"/>
    <w:next w:val="BodyText"/>
    <w:link w:val="Heading2Char"/>
    <w:autoRedefine/>
    <w:qFormat/>
    <w:rsid w:val="00EF097F"/>
    <w:pPr>
      <w:spacing w:before="200" w:after="160"/>
      <w:outlineLvl w:val="1"/>
    </w:pPr>
    <w:rPr>
      <w:rFonts w:ascii="Arial Black" w:hAnsi="Arial Black"/>
      <w:b/>
      <w:bCs/>
      <w:caps/>
      <w:sz w:val="24"/>
    </w:rPr>
  </w:style>
  <w:style w:type="paragraph" w:styleId="Heading3">
    <w:name w:val="heading 3"/>
    <w:next w:val="BodyText"/>
    <w:link w:val="Heading3Char"/>
    <w:autoRedefine/>
    <w:qFormat/>
    <w:rsid w:val="003254D3"/>
    <w:pPr>
      <w:numPr>
        <w:ilvl w:val="2"/>
        <w:numId w:val="7"/>
      </w:numPr>
      <w:spacing w:before="160" w:after="160"/>
      <w:outlineLvl w:val="2"/>
    </w:pPr>
    <w:rPr>
      <w:rFonts w:ascii="Arial Black" w:hAnsi="Arial Black"/>
      <w:b/>
      <w:color w:val="1A9CB0"/>
      <w:sz w:val="24"/>
    </w:rPr>
  </w:style>
  <w:style w:type="paragraph" w:styleId="Heading4">
    <w:name w:val="heading 4"/>
    <w:next w:val="BodyText"/>
    <w:autoRedefine/>
    <w:qFormat/>
    <w:rsid w:val="007B6668"/>
    <w:pPr>
      <w:numPr>
        <w:ilvl w:val="3"/>
        <w:numId w:val="7"/>
      </w:numPr>
      <w:spacing w:before="160"/>
      <w:ind w:left="964" w:hanging="964"/>
      <w:outlineLvl w:val="3"/>
    </w:pPr>
    <w:rPr>
      <w:rFonts w:ascii="Arial Black" w:hAnsi="Arial Black"/>
      <w:color w:val="1A9CB0"/>
      <w:sz w:val="22"/>
    </w:rPr>
  </w:style>
  <w:style w:type="paragraph" w:styleId="Heading5">
    <w:name w:val="heading 5"/>
    <w:basedOn w:val="Normal"/>
    <w:next w:val="BodyText"/>
    <w:uiPriority w:val="1"/>
    <w:semiHidden/>
    <w:rsid w:val="00BB0780"/>
    <w:pPr>
      <w:numPr>
        <w:ilvl w:val="4"/>
        <w:numId w:val="7"/>
      </w:numPr>
      <w:spacing w:before="240" w:after="60"/>
      <w:outlineLvl w:val="4"/>
    </w:pPr>
    <w:rPr>
      <w:sz w:val="22"/>
    </w:rPr>
  </w:style>
  <w:style w:type="paragraph" w:styleId="Heading6">
    <w:name w:val="heading 6"/>
    <w:basedOn w:val="Normal"/>
    <w:next w:val="BodyText"/>
    <w:uiPriority w:val="1"/>
    <w:semiHidden/>
    <w:rsid w:val="00BB0780"/>
    <w:pPr>
      <w:numPr>
        <w:ilvl w:val="5"/>
        <w:numId w:val="7"/>
      </w:numPr>
      <w:spacing w:before="240" w:after="60"/>
      <w:outlineLvl w:val="5"/>
    </w:pPr>
    <w:rPr>
      <w:i/>
      <w:sz w:val="22"/>
    </w:rPr>
  </w:style>
  <w:style w:type="paragraph" w:styleId="Heading7">
    <w:name w:val="heading 7"/>
    <w:basedOn w:val="Normal"/>
    <w:next w:val="BodyText"/>
    <w:uiPriority w:val="1"/>
    <w:semiHidden/>
    <w:rsid w:val="00BB0780"/>
    <w:pPr>
      <w:numPr>
        <w:ilvl w:val="6"/>
        <w:numId w:val="7"/>
      </w:numPr>
      <w:spacing w:before="240" w:after="60"/>
      <w:outlineLvl w:val="6"/>
    </w:pPr>
  </w:style>
  <w:style w:type="paragraph" w:styleId="Heading8">
    <w:name w:val="heading 8"/>
    <w:basedOn w:val="Normal"/>
    <w:next w:val="BodyText"/>
    <w:uiPriority w:val="1"/>
    <w:semiHidden/>
    <w:rsid w:val="00BB0780"/>
    <w:pPr>
      <w:numPr>
        <w:ilvl w:val="7"/>
        <w:numId w:val="7"/>
      </w:numPr>
      <w:spacing w:before="240" w:after="60"/>
      <w:outlineLvl w:val="7"/>
    </w:pPr>
    <w:rPr>
      <w:i/>
    </w:rPr>
  </w:style>
  <w:style w:type="paragraph" w:styleId="Heading9">
    <w:name w:val="heading 9"/>
    <w:basedOn w:val="Normal"/>
    <w:next w:val="BodyText"/>
    <w:uiPriority w:val="1"/>
    <w:semiHidden/>
    <w:rsid w:val="00BB0780"/>
    <w:pPr>
      <w:numPr>
        <w:ilvl w:val="8"/>
        <w:numId w:val="7"/>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autoRedefine/>
    <w:qFormat/>
    <w:rsid w:val="002C00C3"/>
    <w:pPr>
      <w:keepLines/>
      <w:spacing w:after="120"/>
      <w:ind w:left="1440"/>
      <w:jc w:val="both"/>
      <w:pPrChange w:id="0" w:author="Paul Gesiak" w:date="2016-09-16T08:45:00Z">
        <w:pPr>
          <w:keepLines/>
          <w:spacing w:after="120"/>
          <w:ind w:left="720"/>
        </w:pPr>
      </w:pPrChange>
    </w:pPr>
    <w:rPr>
      <w:rFonts w:ascii="Trebuchet MS" w:hAnsi="Trebuchet MS"/>
      <w:color w:val="464547"/>
      <w:rPrChange w:id="0" w:author="Paul Gesiak" w:date="2016-09-16T08:45:00Z">
        <w:rPr>
          <w:rFonts w:ascii="Trebuchet MS" w:hAnsi="Trebuchet MS"/>
          <w:color w:val="464547"/>
          <w:lang w:val="en-US" w:eastAsia="en-US" w:bidi="ar-SA"/>
        </w:rPr>
      </w:rPrChange>
    </w:rPr>
  </w:style>
  <w:style w:type="paragraph" w:customStyle="1" w:styleId="CompanyName">
    <w:name w:val="Company Name"/>
    <w:basedOn w:val="Normal"/>
    <w:autoRedefine/>
    <w:rsid w:val="003A7967"/>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ocumentMap">
    <w:name w:val="Document Map"/>
    <w:basedOn w:val="Normal"/>
    <w:semiHidden/>
    <w:rsid w:val="000E5733"/>
    <w:pPr>
      <w:shd w:val="clear" w:color="auto" w:fill="000080"/>
    </w:pPr>
    <w:rPr>
      <w:rFonts w:ascii="Tahoma" w:hAnsi="Tahoma"/>
    </w:rPr>
  </w:style>
  <w:style w:type="paragraph" w:styleId="Footer">
    <w:name w:val="footer"/>
    <w:autoRedefine/>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autoRedefine/>
    <w:qFormat/>
    <w:rsid w:val="00611EEB"/>
    <w:pPr>
      <w:tabs>
        <w:tab w:val="left" w:pos="0"/>
        <w:tab w:val="right" w:pos="8222"/>
      </w:tabs>
      <w:ind w:hanging="108"/>
    </w:pPr>
    <w:rPr>
      <w:rFonts w:ascii="Trebuchet MS" w:eastAsia="MS Gothic" w:hAnsi="Trebuchet MS"/>
      <w:color w:val="464547"/>
      <w:sz w:val="18"/>
    </w:rPr>
  </w:style>
  <w:style w:type="character" w:styleId="HTMLCode">
    <w:name w:val="HTML Code"/>
    <w:basedOn w:val="DefaultParagraphFont"/>
    <w:uiPriority w:val="99"/>
    <w:semiHidden/>
    <w:rsid w:val="000E5733"/>
    <w:rPr>
      <w:rFonts w:ascii="Courier New" w:hAnsi="Courier New" w:cs="Courier New"/>
      <w:sz w:val="20"/>
      <w:szCs w:val="20"/>
    </w:rPr>
  </w:style>
  <w:style w:type="character" w:styleId="HTMLKeyboard">
    <w:name w:val="HTML Keyboard"/>
    <w:basedOn w:val="DefaultParagraphFont"/>
    <w:uiPriority w:val="2"/>
    <w:semiHidden/>
    <w:rsid w:val="000E5733"/>
    <w:rPr>
      <w:rFonts w:ascii="Courier New" w:hAnsi="Courier New" w:cs="Courier New"/>
      <w:sz w:val="20"/>
      <w:szCs w:val="20"/>
    </w:rPr>
  </w:style>
  <w:style w:type="paragraph" w:styleId="HTMLPreformatted">
    <w:name w:val="HTML Preformatted"/>
    <w:basedOn w:val="Normal"/>
    <w:link w:val="HTMLPreformattedChar"/>
    <w:uiPriority w:val="99"/>
    <w:semiHidden/>
    <w:rsid w:val="000E5733"/>
    <w:rPr>
      <w:rFonts w:ascii="Courier New" w:hAnsi="Courier New" w:cs="Courier New"/>
    </w:rPr>
  </w:style>
  <w:style w:type="character" w:styleId="HTMLTypewriter">
    <w:name w:val="HTML Typewriter"/>
    <w:basedOn w:val="DefaultParagraphFont"/>
    <w:uiPriority w:val="2"/>
    <w:semiHidden/>
    <w:rsid w:val="000E5733"/>
    <w:rPr>
      <w:rFonts w:ascii="Courier New" w:hAnsi="Courier New" w:cs="Courier New"/>
      <w:sz w:val="20"/>
      <w:szCs w:val="20"/>
    </w:rPr>
  </w:style>
  <w:style w:type="character" w:styleId="Hyperlink">
    <w:name w:val="Hyperlink"/>
    <w:basedOn w:val="DefaultParagraphFont"/>
    <w:uiPriority w:val="99"/>
    <w:qFormat/>
    <w:rsid w:val="005943E4"/>
    <w:rPr>
      <w:rFonts w:ascii="Trebuchet MS" w:hAnsi="Trebuchet MS"/>
      <w:color w:val="1A9CB0"/>
      <w:sz w:val="20"/>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styleId="ListBullet">
    <w:name w:val="List Bullet"/>
    <w:basedOn w:val="BodyText"/>
    <w:autoRedefine/>
    <w:qFormat/>
    <w:rsid w:val="00347AA1"/>
    <w:pPr>
      <w:numPr>
        <w:numId w:val="6"/>
      </w:numPr>
      <w:spacing w:before="120"/>
      <w:ind w:left="714" w:hanging="357"/>
    </w:pPr>
    <w:rPr>
      <w:color w:val="3B3838" w:themeColor="background2" w:themeShade="40"/>
    </w:rPr>
  </w:style>
  <w:style w:type="paragraph" w:styleId="ListBullet2">
    <w:name w:val="List Bullet 2"/>
    <w:basedOn w:val="BodyText"/>
    <w:autoRedefine/>
    <w:qFormat/>
    <w:rsid w:val="00A663E2"/>
    <w:pPr>
      <w:numPr>
        <w:numId w:val="1"/>
      </w:numPr>
      <w:spacing w:before="120"/>
      <w:ind w:left="1077" w:hanging="357"/>
    </w:pPr>
    <w:rPr>
      <w:color w:val="3B3838" w:themeColor="background2" w:themeShade="40"/>
    </w:rPr>
  </w:style>
  <w:style w:type="paragraph" w:styleId="ListBullet3">
    <w:name w:val="List Bullet 3"/>
    <w:basedOn w:val="BodyText"/>
    <w:qFormat/>
    <w:rsid w:val="00A663E2"/>
    <w:pPr>
      <w:numPr>
        <w:numId w:val="2"/>
      </w:numPr>
      <w:tabs>
        <w:tab w:val="left" w:pos="1418"/>
      </w:tabs>
      <w:spacing w:before="120"/>
      <w:ind w:left="1434" w:hanging="357"/>
    </w:pPr>
    <w:rPr>
      <w:color w:val="3B3838" w:themeColor="background2" w:themeShade="40"/>
    </w:rPr>
  </w:style>
  <w:style w:type="paragraph" w:styleId="ListNumber">
    <w:name w:val="List Number"/>
    <w:basedOn w:val="Normal"/>
    <w:autoRedefine/>
    <w:qFormat/>
    <w:rsid w:val="00B63EB5"/>
    <w:pPr>
      <w:numPr>
        <w:numId w:val="8"/>
      </w:numPr>
      <w:spacing w:before="120" w:after="120"/>
      <w:ind w:left="714" w:hanging="357"/>
    </w:pPr>
    <w:rPr>
      <w:rFonts w:ascii="Trebuchet MS" w:hAnsi="Trebuchet MS"/>
      <w:color w:val="3B3838" w:themeColor="background2" w:themeShade="40"/>
    </w:rPr>
  </w:style>
  <w:style w:type="paragraph" w:styleId="NormalWeb">
    <w:name w:val="Normal (Web)"/>
    <w:basedOn w:val="Normal"/>
    <w:uiPriority w:val="3"/>
    <w:semiHidden/>
    <w:rsid w:val="000E5733"/>
    <w:rPr>
      <w:sz w:val="24"/>
      <w:szCs w:val="24"/>
    </w:rPr>
  </w:style>
  <w:style w:type="paragraph" w:styleId="NormalIndent">
    <w:name w:val="Normal Indent"/>
    <w:basedOn w:val="Normal"/>
    <w:uiPriority w:val="3"/>
    <w:semiHidden/>
    <w:rsid w:val="000E5733"/>
    <w:pPr>
      <w:ind w:left="567"/>
    </w:pPr>
  </w:style>
  <w:style w:type="character" w:styleId="PageNumber">
    <w:name w:val="page number"/>
    <w:basedOn w:val="DefaultParagraphFont"/>
    <w:uiPriority w:val="1"/>
    <w:semiHidden/>
    <w:rsid w:val="00827D53"/>
    <w:rPr>
      <w:rFonts w:ascii="Trebuchet MS" w:hAnsi="Trebuchet MS"/>
      <w:color w:val="3B3838" w:themeColor="background2" w:themeShade="40"/>
      <w:position w:val="-6"/>
      <w:sz w:val="20"/>
    </w:rPr>
  </w:style>
  <w:style w:type="paragraph" w:styleId="PlainText">
    <w:name w:val="Plain Text"/>
    <w:basedOn w:val="Normal"/>
    <w:uiPriority w:val="1"/>
    <w:semiHidden/>
    <w:rsid w:val="000E5733"/>
    <w:rPr>
      <w:rFonts w:ascii="Courier" w:hAnsi="Courier" w:cs="Courier New"/>
    </w:r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styleId="BalloonText">
    <w:name w:val="Balloon Text"/>
    <w:basedOn w:val="Normal"/>
    <w:link w:val="BalloonTextChar"/>
    <w:semiHidden/>
    <w:unhideWhenUsed/>
    <w:rsid w:val="00621D80"/>
    <w:pPr>
      <w:spacing w:line="240" w:lineRule="auto"/>
    </w:pPr>
    <w:rPr>
      <w:rFonts w:ascii="Segoe UI" w:hAnsi="Segoe UI" w:cs="Segoe UI"/>
      <w:sz w:val="18"/>
      <w:szCs w:val="18"/>
    </w:rPr>
  </w:style>
  <w:style w:type="paragraph" w:styleId="Title">
    <w:name w:val="Title"/>
    <w:basedOn w:val="Normal"/>
    <w:next w:val="BodyText"/>
    <w:autoRedefine/>
    <w:qFormat/>
    <w:rsid w:val="006D794B"/>
    <w:pPr>
      <w:framePr w:hSpace="181" w:wrap="around" w:vAnchor="text" w:hAnchor="text" w:y="5104"/>
      <w:pBdr>
        <w:bottom w:val="single" w:sz="4" w:space="1" w:color="A5A5A5" w:themeColor="accent3"/>
      </w:pBdr>
      <w:spacing w:before="240" w:after="300"/>
      <w:suppressOverlap/>
      <w:outlineLvl w:val="0"/>
    </w:pPr>
    <w:rPr>
      <w:rFonts w:ascii="Arial Black" w:eastAsiaTheme="minorEastAsia" w:hAnsi="Arial Black"/>
      <w:caps/>
      <w:color w:val="464547"/>
      <w:sz w:val="40"/>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autoRedefine/>
    <w:uiPriority w:val="39"/>
    <w:qFormat/>
    <w:rsid w:val="00116EEC"/>
    <w:pPr>
      <w:spacing w:line="240" w:lineRule="auto"/>
    </w:pPr>
    <w:rPr>
      <w:rFonts w:ascii="Trebuchet MS" w:hAnsi="Trebuchet MS"/>
      <w:bCs/>
      <w:caps/>
      <w:color w:val="3B3838" w:themeColor="background2" w:themeShade="40"/>
      <w:szCs w:val="24"/>
    </w:rPr>
  </w:style>
  <w:style w:type="paragraph" w:styleId="TOC2">
    <w:name w:val="toc 2"/>
    <w:basedOn w:val="Normal"/>
    <w:next w:val="Normal"/>
    <w:autoRedefine/>
    <w:uiPriority w:val="39"/>
    <w:qFormat/>
    <w:rsid w:val="00E507C7"/>
    <w:pPr>
      <w:ind w:left="200"/>
    </w:pPr>
    <w:rPr>
      <w:rFonts w:ascii="Trebuchet MS" w:hAnsi="Trebuchet MS"/>
      <w:caps/>
      <w:color w:val="3B3838" w:themeColor="background2" w:themeShade="40"/>
      <w:szCs w:val="24"/>
    </w:rPr>
  </w:style>
  <w:style w:type="paragraph" w:styleId="TOC3">
    <w:name w:val="toc 3"/>
    <w:basedOn w:val="Normal"/>
    <w:next w:val="Normal"/>
    <w:autoRedefine/>
    <w:uiPriority w:val="39"/>
    <w:qFormat/>
    <w:rsid w:val="00E507C7"/>
    <w:pPr>
      <w:ind w:left="400"/>
    </w:pPr>
    <w:rPr>
      <w:rFonts w:ascii="Trebuchet MS" w:hAnsi="Trebuchet MS"/>
      <w:iCs/>
      <w:color w:val="3B3838" w:themeColor="background2" w:themeShade="40"/>
      <w:szCs w:val="24"/>
    </w:rPr>
  </w:style>
  <w:style w:type="paragraph" w:styleId="TOC4">
    <w:name w:val="toc 4"/>
    <w:basedOn w:val="Normal"/>
    <w:next w:val="Normal"/>
    <w:autoRedefine/>
    <w:uiPriority w:val="39"/>
    <w:qFormat/>
    <w:rsid w:val="00E507C7"/>
    <w:pPr>
      <w:ind w:left="600"/>
    </w:pPr>
    <w:rPr>
      <w:rFonts w:ascii="Trebuchet MS" w:hAnsi="Trebuchet MS"/>
      <w:color w:val="3B3838" w:themeColor="background2" w:themeShade="40"/>
      <w:szCs w:val="21"/>
    </w:rPr>
  </w:style>
  <w:style w:type="paragraph" w:styleId="TOC5">
    <w:name w:val="toc 5"/>
    <w:basedOn w:val="Normal"/>
    <w:next w:val="Normal"/>
    <w:uiPriority w:val="39"/>
    <w:rsid w:val="006B596A"/>
    <w:pPr>
      <w:ind w:left="800"/>
    </w:pPr>
    <w:rPr>
      <w:rFonts w:ascii="Trebuchet MS" w:hAnsi="Trebuchet MS"/>
      <w:caps/>
      <w:color w:val="3B3838" w:themeColor="background2" w:themeShade="40"/>
      <w:szCs w:val="21"/>
    </w:rPr>
  </w:style>
  <w:style w:type="paragraph" w:styleId="TOC6">
    <w:name w:val="toc 6"/>
    <w:basedOn w:val="Normal"/>
    <w:next w:val="Normal"/>
    <w:uiPriority w:val="39"/>
    <w:rsid w:val="00B861C6"/>
    <w:pPr>
      <w:ind w:left="1000"/>
    </w:pPr>
    <w:rPr>
      <w:rFonts w:ascii="Trebuchet MS" w:hAnsi="Trebuchet MS"/>
      <w:szCs w:val="21"/>
    </w:rPr>
  </w:style>
  <w:style w:type="paragraph" w:styleId="TOC7">
    <w:name w:val="toc 7"/>
    <w:basedOn w:val="Normal"/>
    <w:next w:val="Normal"/>
    <w:uiPriority w:val="39"/>
    <w:rsid w:val="00B861C6"/>
    <w:pPr>
      <w:ind w:left="1200"/>
    </w:pPr>
    <w:rPr>
      <w:rFonts w:ascii="Trebuchet MS" w:hAnsi="Trebuchet MS"/>
      <w:szCs w:val="21"/>
    </w:rPr>
  </w:style>
  <w:style w:type="paragraph" w:styleId="TOC8">
    <w:name w:val="toc 8"/>
    <w:basedOn w:val="Normal"/>
    <w:next w:val="Normal"/>
    <w:uiPriority w:val="39"/>
    <w:rsid w:val="00B861C6"/>
    <w:pPr>
      <w:ind w:left="1400"/>
    </w:pPr>
    <w:rPr>
      <w:rFonts w:ascii="Trebuchet MS" w:hAnsi="Trebuchet MS"/>
      <w:szCs w:val="21"/>
    </w:rPr>
  </w:style>
  <w:style w:type="paragraph" w:styleId="TOC9">
    <w:name w:val="toc 9"/>
    <w:basedOn w:val="Normal"/>
    <w:next w:val="Normal"/>
    <w:uiPriority w:val="39"/>
    <w:rsid w:val="00B861C6"/>
    <w:pPr>
      <w:ind w:left="1600"/>
    </w:pPr>
    <w:rPr>
      <w:rFonts w:ascii="Trebuchet MS" w:hAnsi="Trebuchet MS"/>
      <w:szCs w:val="21"/>
    </w:rPr>
  </w:style>
  <w:style w:type="numbering" w:styleId="111111">
    <w:name w:val="Outline List 2"/>
    <w:basedOn w:val="NoList"/>
    <w:rsid w:val="000E5733"/>
    <w:pPr>
      <w:numPr>
        <w:numId w:val="3"/>
      </w:numPr>
    </w:pPr>
  </w:style>
  <w:style w:type="numbering" w:styleId="1ai">
    <w:name w:val="Outline List 1"/>
    <w:basedOn w:val="NoList"/>
    <w:rsid w:val="000E5733"/>
    <w:pPr>
      <w:numPr>
        <w:numId w:val="4"/>
      </w:numPr>
    </w:pPr>
  </w:style>
  <w:style w:type="paragraph" w:customStyle="1" w:styleId="Captionstyle">
    <w:name w:val="Caption_style"/>
    <w:basedOn w:val="BodyText"/>
    <w:autoRedefine/>
    <w:qFormat/>
    <w:rsid w:val="00DF3EFB"/>
    <w:pPr>
      <w:jc w:val="center"/>
    </w:pPr>
    <w:rPr>
      <w:b/>
      <w:sz w:val="18"/>
    </w:rPr>
  </w:style>
  <w:style w:type="character" w:customStyle="1" w:styleId="BodyTextChar">
    <w:name w:val="Body Text Char"/>
    <w:basedOn w:val="DefaultParagraphFont"/>
    <w:link w:val="BodyText"/>
    <w:rsid w:val="002C00C3"/>
    <w:rPr>
      <w:rFonts w:ascii="Trebuchet MS" w:hAnsi="Trebuchet MS"/>
      <w:color w:val="464547"/>
    </w:rPr>
  </w:style>
  <w:style w:type="paragraph" w:styleId="CommentSubject">
    <w:name w:val="annotation subject"/>
    <w:basedOn w:val="Normal"/>
    <w:link w:val="CommentSubjectChar"/>
    <w:autoRedefine/>
    <w:qFormat/>
    <w:rsid w:val="007F4104"/>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7F4104"/>
    <w:rPr>
      <w:rFonts w:ascii="Arial Black" w:hAnsi="Arial Black"/>
      <w:bCs/>
      <w:color w:val="464547"/>
      <w:sz w:val="28"/>
    </w:rPr>
  </w:style>
  <w:style w:type="paragraph" w:styleId="TOCHeading">
    <w:name w:val="TOC Heading"/>
    <w:basedOn w:val="Heading1"/>
    <w:next w:val="Normal"/>
    <w:autoRedefine/>
    <w:uiPriority w:val="39"/>
    <w:unhideWhenUsed/>
    <w:qFormat/>
    <w:rsid w:val="00315998"/>
    <w:pPr>
      <w:keepLines/>
      <w:numPr>
        <w:numId w:val="0"/>
      </w:numPr>
      <w:spacing w:after="0"/>
      <w:jc w:val="center"/>
      <w:outlineLvl w:val="9"/>
    </w:pPr>
    <w:rPr>
      <w:rFonts w:eastAsiaTheme="majorEastAsia" w:cstheme="majorBidi"/>
      <w:b/>
      <w:szCs w:val="32"/>
    </w:rPr>
  </w:style>
  <w:style w:type="paragraph" w:customStyle="1" w:styleId="ProjectName">
    <w:name w:val="ProjectName"/>
    <w:basedOn w:val="Normal"/>
    <w:link w:val="ProjectNameChar"/>
    <w:autoRedefine/>
    <w:qFormat/>
    <w:rsid w:val="00042A5B"/>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42A5B"/>
    <w:rPr>
      <w:rFonts w:ascii="Arial Black" w:hAnsi="Arial Black"/>
      <w:b w:val="0"/>
      <w:color w:val="464547"/>
      <w:kern w:val="28"/>
      <w:sz w:val="28"/>
      <w:szCs w:val="28"/>
    </w:rPr>
  </w:style>
  <w:style w:type="numbering" w:customStyle="1" w:styleId="Multylevelbulletlist">
    <w:name w:val="Multylevel bullet list"/>
    <w:uiPriority w:val="99"/>
    <w:rsid w:val="00806DDB"/>
    <w:pPr>
      <w:numPr>
        <w:numId w:val="5"/>
      </w:numPr>
    </w:pPr>
  </w:style>
  <w:style w:type="character" w:customStyle="1" w:styleId="BalloonTextChar">
    <w:name w:val="Balloon Text Char"/>
    <w:basedOn w:val="DefaultParagraphFont"/>
    <w:link w:val="BalloonText"/>
    <w:semiHidden/>
    <w:rsid w:val="00621D80"/>
    <w:rPr>
      <w:rFonts w:ascii="Segoe UI" w:hAnsi="Segoe UI" w:cs="Segoe UI"/>
      <w:sz w:val="18"/>
      <w:szCs w:val="18"/>
    </w:rPr>
  </w:style>
  <w:style w:type="character" w:customStyle="1" w:styleId="Heading2Char">
    <w:name w:val="Heading 2 Char"/>
    <w:basedOn w:val="DefaultParagraphFont"/>
    <w:link w:val="Heading2"/>
    <w:rsid w:val="00EF097F"/>
    <w:rPr>
      <w:rFonts w:ascii="Arial Black" w:hAnsi="Arial Black"/>
      <w:b/>
      <w:bCs/>
      <w:caps/>
      <w:sz w:val="24"/>
    </w:rPr>
  </w:style>
  <w:style w:type="table" w:customStyle="1" w:styleId="TableEPAM">
    <w:name w:val="Table_EPAM"/>
    <w:basedOn w:val="TableGridLight"/>
    <w:uiPriority w:val="99"/>
    <w:rsid w:val="00EE0AC7"/>
    <w:rPr>
      <w:rFonts w:ascii="Trebuchet MS" w:hAnsi="Trebuchet MS"/>
      <w:color w:val="3B3838" w:themeColor="background2" w:themeShade="40"/>
      <w:sz w:val="18"/>
      <w:lang w:val="en-GB" w:eastAsia="en-GB"/>
    </w:rPr>
    <w:tblPr>
      <w:tblStyleRowBandSize w:val="1"/>
      <w:tblInd w:w="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top w:w="0" w:type="dxa"/>
        <w:left w:w="108" w:type="dxa"/>
        <w:bottom w:w="0" w:type="dxa"/>
        <w:right w:w="108" w:type="dxa"/>
      </w:tblCellMar>
    </w:tblPr>
    <w:tcPr>
      <w:vAlign w:val="center"/>
    </w:tcPr>
    <w:tblStylePr w:type="firstRow">
      <w:pPr>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styleId="TableGridLight">
    <w:name w:val="Grid Table Light"/>
    <w:basedOn w:val="TableNormal"/>
    <w:uiPriority w:val="40"/>
    <w:rsid w:val="00AB151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ppendixLevel1">
    <w:name w:val="Appendix Level 1"/>
    <w:next w:val="BodyText"/>
    <w:autoRedefine/>
    <w:qFormat/>
    <w:rsid w:val="00167612"/>
    <w:pPr>
      <w:keepNext/>
      <w:pageBreakBefore/>
      <w:numPr>
        <w:numId w:val="15"/>
      </w:numPr>
      <w:spacing w:after="160"/>
      <w:ind w:left="357" w:hanging="357"/>
    </w:pPr>
    <w:rPr>
      <w:rFonts w:ascii="Arial Black" w:eastAsiaTheme="minorEastAsia" w:hAnsi="Arial Black" w:cstheme="minorBidi"/>
      <w:caps/>
      <w:color w:val="464547"/>
      <w:sz w:val="28"/>
      <w:szCs w:val="22"/>
    </w:rPr>
  </w:style>
  <w:style w:type="paragraph" w:customStyle="1" w:styleId="AppendixLevel2">
    <w:name w:val="Appendix Level 2"/>
    <w:next w:val="BodyText"/>
    <w:autoRedefine/>
    <w:qFormat/>
    <w:rsid w:val="006D794B"/>
    <w:pPr>
      <w:numPr>
        <w:ilvl w:val="1"/>
        <w:numId w:val="9"/>
      </w:numPr>
      <w:spacing w:before="240" w:after="120"/>
      <w:ind w:left="2268" w:hanging="2268"/>
    </w:pPr>
    <w:rPr>
      <w:rFonts w:ascii="Arial Black" w:eastAsiaTheme="minorEastAsia" w:hAnsi="Arial Black" w:cstheme="minorBidi"/>
      <w:bCs/>
      <w:caps/>
      <w:color w:val="1A9CB0"/>
      <w:sz w:val="24"/>
      <w:szCs w:val="22"/>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TableGridLight"/>
    <w:uiPriority w:val="99"/>
    <w:rsid w:val="00B77276"/>
    <w:rPr>
      <w:rFonts w:asciiTheme="minorHAnsi" w:eastAsiaTheme="minorEastAsia" w:hAnsiTheme="minorHAnsi" w:cstheme="minorBidi"/>
    </w:rPr>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numbering" w:customStyle="1" w:styleId="EPAMBullets">
    <w:name w:val="EPAM Bullets"/>
    <w:uiPriority w:val="99"/>
    <w:rsid w:val="00B77276"/>
    <w:pPr>
      <w:numPr>
        <w:numId w:val="10"/>
      </w:numPr>
    </w:pPr>
  </w:style>
  <w:style w:type="paragraph" w:customStyle="1" w:styleId="NoteStyle">
    <w:name w:val="Note Style"/>
    <w:next w:val="Normal"/>
    <w:qFormat/>
    <w:rsid w:val="006D794B"/>
    <w:pPr>
      <w:numPr>
        <w:numId w:val="11"/>
      </w:numPr>
      <w:spacing w:before="120" w:after="120"/>
      <w:ind w:left="567" w:hanging="567"/>
    </w:pPr>
    <w:rPr>
      <w:rFonts w:ascii="Trebuchet MS" w:eastAsiaTheme="minorEastAsia" w:hAnsi="Trebuchet MS" w:cstheme="minorBidi"/>
      <w:color w:val="464547"/>
      <w:szCs w:val="22"/>
    </w:rPr>
  </w:style>
  <w:style w:type="paragraph" w:customStyle="1" w:styleId="TableBulletList">
    <w:name w:val="Table Bullet List"/>
    <w:basedOn w:val="Normal"/>
    <w:qFormat/>
    <w:rsid w:val="004706BE"/>
    <w:pPr>
      <w:widowControl/>
      <w:numPr>
        <w:numId w:val="12"/>
      </w:numPr>
      <w:spacing w:before="120" w:after="80" w:line="240" w:lineRule="auto"/>
      <w:ind w:left="357" w:hanging="357"/>
      <w:contextualSpacing/>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4706BE"/>
    <w:pPr>
      <w:numPr>
        <w:numId w:val="13"/>
      </w:numPr>
      <w:spacing w:before="120" w:after="120"/>
      <w:contextualSpacing/>
      <w:outlineLvl w:val="0"/>
    </w:pPr>
    <w:rPr>
      <w:rFonts w:ascii="Trebuchet MS" w:eastAsiaTheme="minorEastAsia" w:hAnsi="Trebuchet MS" w:cstheme="minorBidi"/>
      <w:color w:val="464547"/>
      <w:sz w:val="18"/>
      <w:szCs w:val="22"/>
    </w:rPr>
  </w:style>
  <w:style w:type="paragraph" w:customStyle="1" w:styleId="WarningStyle">
    <w:name w:val="Warning Style"/>
    <w:autoRedefine/>
    <w:qFormat/>
    <w:rsid w:val="00DF5E36"/>
    <w:pPr>
      <w:numPr>
        <w:numId w:val="14"/>
      </w:numPr>
      <w:ind w:left="907" w:hanging="907"/>
    </w:pPr>
    <w:rPr>
      <w:rFonts w:ascii="Trebuchet MS" w:eastAsiaTheme="minorEastAsia" w:hAnsi="Trebuchet MS" w:cstheme="minorBidi"/>
      <w:color w:val="464547"/>
      <w:szCs w:val="22"/>
    </w:rPr>
  </w:style>
  <w:style w:type="table" w:styleId="TableGrid">
    <w:name w:val="Table Grid"/>
    <w:basedOn w:val="TableNormal"/>
    <w:rsid w:val="00673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E9149A"/>
    <w:rPr>
      <w:sz w:val="16"/>
      <w:szCs w:val="16"/>
    </w:rPr>
  </w:style>
  <w:style w:type="paragraph" w:styleId="CommentText">
    <w:name w:val="annotation text"/>
    <w:basedOn w:val="Normal"/>
    <w:link w:val="CommentTextChar"/>
    <w:unhideWhenUsed/>
    <w:rsid w:val="00E9149A"/>
    <w:pPr>
      <w:spacing w:line="240" w:lineRule="auto"/>
    </w:pPr>
  </w:style>
  <w:style w:type="character" w:customStyle="1" w:styleId="CommentTextChar">
    <w:name w:val="Comment Text Char"/>
    <w:basedOn w:val="DefaultParagraphFont"/>
    <w:link w:val="CommentText"/>
    <w:rsid w:val="00E9149A"/>
  </w:style>
  <w:style w:type="paragraph" w:customStyle="1" w:styleId="Comment">
    <w:name w:val="Comment"/>
    <w:basedOn w:val="BodyText"/>
    <w:link w:val="CommentChar"/>
    <w:uiPriority w:val="3"/>
    <w:qFormat/>
    <w:rsid w:val="005D3254"/>
    <w:rPr>
      <w:i/>
      <w:color w:val="767171" w:themeColor="background2" w:themeShade="80"/>
    </w:rPr>
  </w:style>
  <w:style w:type="character" w:styleId="FollowedHyperlink">
    <w:name w:val="FollowedHyperlink"/>
    <w:basedOn w:val="DefaultParagraphFont"/>
    <w:semiHidden/>
    <w:unhideWhenUsed/>
    <w:rsid w:val="00F12B78"/>
    <w:rPr>
      <w:color w:val="954F72" w:themeColor="followedHyperlink"/>
      <w:u w:val="single"/>
    </w:rPr>
  </w:style>
  <w:style w:type="character" w:customStyle="1" w:styleId="CommentChar">
    <w:name w:val="Comment Char"/>
    <w:basedOn w:val="BodyTextChar"/>
    <w:link w:val="Comment"/>
    <w:uiPriority w:val="3"/>
    <w:rsid w:val="005D3254"/>
    <w:rPr>
      <w:rFonts w:ascii="Trebuchet MS" w:hAnsi="Trebuchet MS"/>
      <w:i/>
      <w:color w:val="767171" w:themeColor="background2" w:themeShade="80"/>
    </w:rPr>
  </w:style>
  <w:style w:type="paragraph" w:styleId="Caption">
    <w:name w:val="caption"/>
    <w:basedOn w:val="Normal"/>
    <w:next w:val="Normal"/>
    <w:unhideWhenUsed/>
    <w:qFormat/>
    <w:rsid w:val="00E40716"/>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3D7B9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3D7B9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unhideWhenUsed/>
    <w:rsid w:val="00720506"/>
    <w:pPr>
      <w:ind w:left="720"/>
      <w:contextualSpacing/>
    </w:pPr>
  </w:style>
  <w:style w:type="character" w:customStyle="1" w:styleId="Heading3Char">
    <w:name w:val="Heading 3 Char"/>
    <w:basedOn w:val="DefaultParagraphFont"/>
    <w:link w:val="Heading3"/>
    <w:rsid w:val="00E97B14"/>
    <w:rPr>
      <w:rFonts w:ascii="Arial Black" w:hAnsi="Arial Black"/>
      <w:b/>
      <w:color w:val="1A9CB0"/>
      <w:sz w:val="24"/>
    </w:rPr>
  </w:style>
  <w:style w:type="table" w:styleId="GridTable4-Accent5">
    <w:name w:val="Grid Table 4 Accent 5"/>
    <w:basedOn w:val="TableNormal"/>
    <w:uiPriority w:val="49"/>
    <w:rsid w:val="003E75E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CD28A5"/>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EF097F"/>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TMLPreformattedChar">
    <w:name w:val="HTML Preformatted Char"/>
    <w:basedOn w:val="DefaultParagraphFont"/>
    <w:link w:val="HTMLPreformatted"/>
    <w:uiPriority w:val="99"/>
    <w:semiHidden/>
    <w:rsid w:val="00C9198F"/>
    <w:rPr>
      <w:rFonts w:ascii="Courier New" w:hAnsi="Courier New" w:cs="Courier New"/>
    </w:rPr>
  </w:style>
  <w:style w:type="table" w:styleId="GridTable4-Accent1">
    <w:name w:val="Grid Table 4 Accent 1"/>
    <w:basedOn w:val="TableNormal"/>
    <w:uiPriority w:val="49"/>
    <w:rsid w:val="000A2264"/>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Emphasis">
    <w:name w:val="Emphasis"/>
    <w:basedOn w:val="DefaultParagraphFont"/>
    <w:uiPriority w:val="20"/>
    <w:qFormat/>
    <w:rsid w:val="00B30FC4"/>
    <w:rPr>
      <w:i/>
      <w:iCs/>
    </w:rPr>
  </w:style>
  <w:style w:type="character" w:customStyle="1" w:styleId="apple-converted-space">
    <w:name w:val="apple-converted-space"/>
    <w:basedOn w:val="DefaultParagraphFont"/>
    <w:rsid w:val="00B30FC4"/>
  </w:style>
  <w:style w:type="paragraph" w:styleId="Revision">
    <w:name w:val="Revision"/>
    <w:hidden/>
    <w:uiPriority w:val="99"/>
    <w:semiHidden/>
    <w:rsid w:val="0000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2866">
      <w:bodyDiv w:val="1"/>
      <w:marLeft w:val="0"/>
      <w:marRight w:val="0"/>
      <w:marTop w:val="0"/>
      <w:marBottom w:val="0"/>
      <w:divBdr>
        <w:top w:val="none" w:sz="0" w:space="0" w:color="auto"/>
        <w:left w:val="none" w:sz="0" w:space="0" w:color="auto"/>
        <w:bottom w:val="none" w:sz="0" w:space="0" w:color="auto"/>
        <w:right w:val="none" w:sz="0" w:space="0" w:color="auto"/>
      </w:divBdr>
      <w:divsChild>
        <w:div w:id="90317857">
          <w:marLeft w:val="446"/>
          <w:marRight w:val="0"/>
          <w:marTop w:val="0"/>
          <w:marBottom w:val="0"/>
          <w:divBdr>
            <w:top w:val="none" w:sz="0" w:space="0" w:color="auto"/>
            <w:left w:val="none" w:sz="0" w:space="0" w:color="auto"/>
            <w:bottom w:val="none" w:sz="0" w:space="0" w:color="auto"/>
            <w:right w:val="none" w:sz="0" w:space="0" w:color="auto"/>
          </w:divBdr>
        </w:div>
        <w:div w:id="1899245328">
          <w:marLeft w:val="994"/>
          <w:marRight w:val="0"/>
          <w:marTop w:val="0"/>
          <w:marBottom w:val="0"/>
          <w:divBdr>
            <w:top w:val="none" w:sz="0" w:space="0" w:color="auto"/>
            <w:left w:val="none" w:sz="0" w:space="0" w:color="auto"/>
            <w:bottom w:val="none" w:sz="0" w:space="0" w:color="auto"/>
            <w:right w:val="none" w:sz="0" w:space="0" w:color="auto"/>
          </w:divBdr>
        </w:div>
      </w:divsChild>
    </w:div>
    <w:div w:id="139924069">
      <w:bodyDiv w:val="1"/>
      <w:marLeft w:val="0"/>
      <w:marRight w:val="0"/>
      <w:marTop w:val="0"/>
      <w:marBottom w:val="0"/>
      <w:divBdr>
        <w:top w:val="none" w:sz="0" w:space="0" w:color="auto"/>
        <w:left w:val="none" w:sz="0" w:space="0" w:color="auto"/>
        <w:bottom w:val="none" w:sz="0" w:space="0" w:color="auto"/>
        <w:right w:val="none" w:sz="0" w:space="0" w:color="auto"/>
      </w:divBdr>
    </w:div>
    <w:div w:id="544953409">
      <w:bodyDiv w:val="1"/>
      <w:marLeft w:val="0"/>
      <w:marRight w:val="0"/>
      <w:marTop w:val="0"/>
      <w:marBottom w:val="0"/>
      <w:divBdr>
        <w:top w:val="none" w:sz="0" w:space="0" w:color="auto"/>
        <w:left w:val="none" w:sz="0" w:space="0" w:color="auto"/>
        <w:bottom w:val="none" w:sz="0" w:space="0" w:color="auto"/>
        <w:right w:val="none" w:sz="0" w:space="0" w:color="auto"/>
      </w:divBdr>
      <w:divsChild>
        <w:div w:id="1456824574">
          <w:marLeft w:val="446"/>
          <w:marRight w:val="0"/>
          <w:marTop w:val="0"/>
          <w:marBottom w:val="0"/>
          <w:divBdr>
            <w:top w:val="none" w:sz="0" w:space="0" w:color="auto"/>
            <w:left w:val="none" w:sz="0" w:space="0" w:color="auto"/>
            <w:bottom w:val="none" w:sz="0" w:space="0" w:color="auto"/>
            <w:right w:val="none" w:sz="0" w:space="0" w:color="auto"/>
          </w:divBdr>
        </w:div>
        <w:div w:id="649138643">
          <w:marLeft w:val="994"/>
          <w:marRight w:val="0"/>
          <w:marTop w:val="0"/>
          <w:marBottom w:val="0"/>
          <w:divBdr>
            <w:top w:val="none" w:sz="0" w:space="0" w:color="auto"/>
            <w:left w:val="none" w:sz="0" w:space="0" w:color="auto"/>
            <w:bottom w:val="none" w:sz="0" w:space="0" w:color="auto"/>
            <w:right w:val="none" w:sz="0" w:space="0" w:color="auto"/>
          </w:divBdr>
        </w:div>
        <w:div w:id="235677283">
          <w:marLeft w:val="994"/>
          <w:marRight w:val="0"/>
          <w:marTop w:val="0"/>
          <w:marBottom w:val="0"/>
          <w:divBdr>
            <w:top w:val="none" w:sz="0" w:space="0" w:color="auto"/>
            <w:left w:val="none" w:sz="0" w:space="0" w:color="auto"/>
            <w:bottom w:val="none" w:sz="0" w:space="0" w:color="auto"/>
            <w:right w:val="none" w:sz="0" w:space="0" w:color="auto"/>
          </w:divBdr>
        </w:div>
        <w:div w:id="1603224048">
          <w:marLeft w:val="994"/>
          <w:marRight w:val="0"/>
          <w:marTop w:val="0"/>
          <w:marBottom w:val="0"/>
          <w:divBdr>
            <w:top w:val="none" w:sz="0" w:space="0" w:color="auto"/>
            <w:left w:val="none" w:sz="0" w:space="0" w:color="auto"/>
            <w:bottom w:val="none" w:sz="0" w:space="0" w:color="auto"/>
            <w:right w:val="none" w:sz="0" w:space="0" w:color="auto"/>
          </w:divBdr>
        </w:div>
      </w:divsChild>
    </w:div>
    <w:div w:id="583227315">
      <w:bodyDiv w:val="1"/>
      <w:marLeft w:val="0"/>
      <w:marRight w:val="0"/>
      <w:marTop w:val="0"/>
      <w:marBottom w:val="0"/>
      <w:divBdr>
        <w:top w:val="none" w:sz="0" w:space="0" w:color="auto"/>
        <w:left w:val="none" w:sz="0" w:space="0" w:color="auto"/>
        <w:bottom w:val="none" w:sz="0" w:space="0" w:color="auto"/>
        <w:right w:val="none" w:sz="0" w:space="0" w:color="auto"/>
      </w:divBdr>
    </w:div>
    <w:div w:id="604119051">
      <w:bodyDiv w:val="1"/>
      <w:marLeft w:val="0"/>
      <w:marRight w:val="0"/>
      <w:marTop w:val="0"/>
      <w:marBottom w:val="0"/>
      <w:divBdr>
        <w:top w:val="none" w:sz="0" w:space="0" w:color="auto"/>
        <w:left w:val="none" w:sz="0" w:space="0" w:color="auto"/>
        <w:bottom w:val="none" w:sz="0" w:space="0" w:color="auto"/>
        <w:right w:val="none" w:sz="0" w:space="0" w:color="auto"/>
      </w:divBdr>
    </w:div>
    <w:div w:id="636302451">
      <w:bodyDiv w:val="1"/>
      <w:marLeft w:val="0"/>
      <w:marRight w:val="0"/>
      <w:marTop w:val="0"/>
      <w:marBottom w:val="0"/>
      <w:divBdr>
        <w:top w:val="none" w:sz="0" w:space="0" w:color="auto"/>
        <w:left w:val="none" w:sz="0" w:space="0" w:color="auto"/>
        <w:bottom w:val="none" w:sz="0" w:space="0" w:color="auto"/>
        <w:right w:val="none" w:sz="0" w:space="0" w:color="auto"/>
      </w:divBdr>
      <w:divsChild>
        <w:div w:id="660353115">
          <w:marLeft w:val="446"/>
          <w:marRight w:val="0"/>
          <w:marTop w:val="0"/>
          <w:marBottom w:val="0"/>
          <w:divBdr>
            <w:top w:val="none" w:sz="0" w:space="0" w:color="auto"/>
            <w:left w:val="none" w:sz="0" w:space="0" w:color="auto"/>
            <w:bottom w:val="none" w:sz="0" w:space="0" w:color="auto"/>
            <w:right w:val="none" w:sz="0" w:space="0" w:color="auto"/>
          </w:divBdr>
        </w:div>
        <w:div w:id="150023692">
          <w:marLeft w:val="994"/>
          <w:marRight w:val="0"/>
          <w:marTop w:val="0"/>
          <w:marBottom w:val="0"/>
          <w:divBdr>
            <w:top w:val="none" w:sz="0" w:space="0" w:color="auto"/>
            <w:left w:val="none" w:sz="0" w:space="0" w:color="auto"/>
            <w:bottom w:val="none" w:sz="0" w:space="0" w:color="auto"/>
            <w:right w:val="none" w:sz="0" w:space="0" w:color="auto"/>
          </w:divBdr>
        </w:div>
        <w:div w:id="1741245762">
          <w:marLeft w:val="994"/>
          <w:marRight w:val="0"/>
          <w:marTop w:val="0"/>
          <w:marBottom w:val="0"/>
          <w:divBdr>
            <w:top w:val="none" w:sz="0" w:space="0" w:color="auto"/>
            <w:left w:val="none" w:sz="0" w:space="0" w:color="auto"/>
            <w:bottom w:val="none" w:sz="0" w:space="0" w:color="auto"/>
            <w:right w:val="none" w:sz="0" w:space="0" w:color="auto"/>
          </w:divBdr>
        </w:div>
        <w:div w:id="299114389">
          <w:marLeft w:val="994"/>
          <w:marRight w:val="0"/>
          <w:marTop w:val="0"/>
          <w:marBottom w:val="0"/>
          <w:divBdr>
            <w:top w:val="none" w:sz="0" w:space="0" w:color="auto"/>
            <w:left w:val="none" w:sz="0" w:space="0" w:color="auto"/>
            <w:bottom w:val="none" w:sz="0" w:space="0" w:color="auto"/>
            <w:right w:val="none" w:sz="0" w:space="0" w:color="auto"/>
          </w:divBdr>
        </w:div>
      </w:divsChild>
    </w:div>
    <w:div w:id="723061160">
      <w:bodyDiv w:val="1"/>
      <w:marLeft w:val="0"/>
      <w:marRight w:val="0"/>
      <w:marTop w:val="0"/>
      <w:marBottom w:val="0"/>
      <w:divBdr>
        <w:top w:val="none" w:sz="0" w:space="0" w:color="auto"/>
        <w:left w:val="none" w:sz="0" w:space="0" w:color="auto"/>
        <w:bottom w:val="none" w:sz="0" w:space="0" w:color="auto"/>
        <w:right w:val="none" w:sz="0" w:space="0" w:color="auto"/>
      </w:divBdr>
      <w:divsChild>
        <w:div w:id="978413710">
          <w:marLeft w:val="274"/>
          <w:marRight w:val="0"/>
          <w:marTop w:val="0"/>
          <w:marBottom w:val="0"/>
          <w:divBdr>
            <w:top w:val="none" w:sz="0" w:space="0" w:color="auto"/>
            <w:left w:val="none" w:sz="0" w:space="0" w:color="auto"/>
            <w:bottom w:val="none" w:sz="0" w:space="0" w:color="auto"/>
            <w:right w:val="none" w:sz="0" w:space="0" w:color="auto"/>
          </w:divBdr>
        </w:div>
        <w:div w:id="1373264853">
          <w:marLeft w:val="994"/>
          <w:marRight w:val="0"/>
          <w:marTop w:val="0"/>
          <w:marBottom w:val="0"/>
          <w:divBdr>
            <w:top w:val="none" w:sz="0" w:space="0" w:color="auto"/>
            <w:left w:val="none" w:sz="0" w:space="0" w:color="auto"/>
            <w:bottom w:val="none" w:sz="0" w:space="0" w:color="auto"/>
            <w:right w:val="none" w:sz="0" w:space="0" w:color="auto"/>
          </w:divBdr>
        </w:div>
        <w:div w:id="313291808">
          <w:marLeft w:val="994"/>
          <w:marRight w:val="0"/>
          <w:marTop w:val="0"/>
          <w:marBottom w:val="0"/>
          <w:divBdr>
            <w:top w:val="none" w:sz="0" w:space="0" w:color="auto"/>
            <w:left w:val="none" w:sz="0" w:space="0" w:color="auto"/>
            <w:bottom w:val="none" w:sz="0" w:space="0" w:color="auto"/>
            <w:right w:val="none" w:sz="0" w:space="0" w:color="auto"/>
          </w:divBdr>
        </w:div>
        <w:div w:id="1518499401">
          <w:marLeft w:val="994"/>
          <w:marRight w:val="0"/>
          <w:marTop w:val="0"/>
          <w:marBottom w:val="0"/>
          <w:divBdr>
            <w:top w:val="none" w:sz="0" w:space="0" w:color="auto"/>
            <w:left w:val="none" w:sz="0" w:space="0" w:color="auto"/>
            <w:bottom w:val="none" w:sz="0" w:space="0" w:color="auto"/>
            <w:right w:val="none" w:sz="0" w:space="0" w:color="auto"/>
          </w:divBdr>
        </w:div>
        <w:div w:id="1371302827">
          <w:marLeft w:val="994"/>
          <w:marRight w:val="0"/>
          <w:marTop w:val="0"/>
          <w:marBottom w:val="0"/>
          <w:divBdr>
            <w:top w:val="none" w:sz="0" w:space="0" w:color="auto"/>
            <w:left w:val="none" w:sz="0" w:space="0" w:color="auto"/>
            <w:bottom w:val="none" w:sz="0" w:space="0" w:color="auto"/>
            <w:right w:val="none" w:sz="0" w:space="0" w:color="auto"/>
          </w:divBdr>
        </w:div>
      </w:divsChild>
    </w:div>
    <w:div w:id="1068916936">
      <w:bodyDiv w:val="1"/>
      <w:marLeft w:val="0"/>
      <w:marRight w:val="0"/>
      <w:marTop w:val="0"/>
      <w:marBottom w:val="0"/>
      <w:divBdr>
        <w:top w:val="none" w:sz="0" w:space="0" w:color="auto"/>
        <w:left w:val="none" w:sz="0" w:space="0" w:color="auto"/>
        <w:bottom w:val="none" w:sz="0" w:space="0" w:color="auto"/>
        <w:right w:val="none" w:sz="0" w:space="0" w:color="auto"/>
      </w:divBdr>
      <w:divsChild>
        <w:div w:id="1874462199">
          <w:marLeft w:val="446"/>
          <w:marRight w:val="0"/>
          <w:marTop w:val="0"/>
          <w:marBottom w:val="0"/>
          <w:divBdr>
            <w:top w:val="none" w:sz="0" w:space="0" w:color="auto"/>
            <w:left w:val="none" w:sz="0" w:space="0" w:color="auto"/>
            <w:bottom w:val="none" w:sz="0" w:space="0" w:color="auto"/>
            <w:right w:val="none" w:sz="0" w:space="0" w:color="auto"/>
          </w:divBdr>
        </w:div>
        <w:div w:id="1213006558">
          <w:marLeft w:val="994"/>
          <w:marRight w:val="0"/>
          <w:marTop w:val="0"/>
          <w:marBottom w:val="0"/>
          <w:divBdr>
            <w:top w:val="none" w:sz="0" w:space="0" w:color="auto"/>
            <w:left w:val="none" w:sz="0" w:space="0" w:color="auto"/>
            <w:bottom w:val="none" w:sz="0" w:space="0" w:color="auto"/>
            <w:right w:val="none" w:sz="0" w:space="0" w:color="auto"/>
          </w:divBdr>
        </w:div>
        <w:div w:id="505831029">
          <w:marLeft w:val="994"/>
          <w:marRight w:val="0"/>
          <w:marTop w:val="0"/>
          <w:marBottom w:val="0"/>
          <w:divBdr>
            <w:top w:val="none" w:sz="0" w:space="0" w:color="auto"/>
            <w:left w:val="none" w:sz="0" w:space="0" w:color="auto"/>
            <w:bottom w:val="none" w:sz="0" w:space="0" w:color="auto"/>
            <w:right w:val="none" w:sz="0" w:space="0" w:color="auto"/>
          </w:divBdr>
        </w:div>
      </w:divsChild>
    </w:div>
    <w:div w:id="1202090801">
      <w:bodyDiv w:val="1"/>
      <w:marLeft w:val="0"/>
      <w:marRight w:val="0"/>
      <w:marTop w:val="0"/>
      <w:marBottom w:val="0"/>
      <w:divBdr>
        <w:top w:val="none" w:sz="0" w:space="0" w:color="auto"/>
        <w:left w:val="none" w:sz="0" w:space="0" w:color="auto"/>
        <w:bottom w:val="none" w:sz="0" w:space="0" w:color="auto"/>
        <w:right w:val="none" w:sz="0" w:space="0" w:color="auto"/>
      </w:divBdr>
    </w:div>
    <w:div w:id="1274632112">
      <w:bodyDiv w:val="1"/>
      <w:marLeft w:val="0"/>
      <w:marRight w:val="0"/>
      <w:marTop w:val="0"/>
      <w:marBottom w:val="0"/>
      <w:divBdr>
        <w:top w:val="none" w:sz="0" w:space="0" w:color="auto"/>
        <w:left w:val="none" w:sz="0" w:space="0" w:color="auto"/>
        <w:bottom w:val="none" w:sz="0" w:space="0" w:color="auto"/>
        <w:right w:val="none" w:sz="0" w:space="0" w:color="auto"/>
      </w:divBdr>
      <w:divsChild>
        <w:div w:id="333724776">
          <w:marLeft w:val="446"/>
          <w:marRight w:val="0"/>
          <w:marTop w:val="0"/>
          <w:marBottom w:val="0"/>
          <w:divBdr>
            <w:top w:val="none" w:sz="0" w:space="0" w:color="auto"/>
            <w:left w:val="none" w:sz="0" w:space="0" w:color="auto"/>
            <w:bottom w:val="none" w:sz="0" w:space="0" w:color="auto"/>
            <w:right w:val="none" w:sz="0" w:space="0" w:color="auto"/>
          </w:divBdr>
        </w:div>
        <w:div w:id="1183788847">
          <w:marLeft w:val="994"/>
          <w:marRight w:val="0"/>
          <w:marTop w:val="0"/>
          <w:marBottom w:val="0"/>
          <w:divBdr>
            <w:top w:val="none" w:sz="0" w:space="0" w:color="auto"/>
            <w:left w:val="none" w:sz="0" w:space="0" w:color="auto"/>
            <w:bottom w:val="none" w:sz="0" w:space="0" w:color="auto"/>
            <w:right w:val="none" w:sz="0" w:space="0" w:color="auto"/>
          </w:divBdr>
        </w:div>
        <w:div w:id="387845052">
          <w:marLeft w:val="994"/>
          <w:marRight w:val="0"/>
          <w:marTop w:val="0"/>
          <w:marBottom w:val="0"/>
          <w:divBdr>
            <w:top w:val="none" w:sz="0" w:space="0" w:color="auto"/>
            <w:left w:val="none" w:sz="0" w:space="0" w:color="auto"/>
            <w:bottom w:val="none" w:sz="0" w:space="0" w:color="auto"/>
            <w:right w:val="none" w:sz="0" w:space="0" w:color="auto"/>
          </w:divBdr>
        </w:div>
        <w:div w:id="243564158">
          <w:marLeft w:val="994"/>
          <w:marRight w:val="0"/>
          <w:marTop w:val="0"/>
          <w:marBottom w:val="0"/>
          <w:divBdr>
            <w:top w:val="none" w:sz="0" w:space="0" w:color="auto"/>
            <w:left w:val="none" w:sz="0" w:space="0" w:color="auto"/>
            <w:bottom w:val="none" w:sz="0" w:space="0" w:color="auto"/>
            <w:right w:val="none" w:sz="0" w:space="0" w:color="auto"/>
          </w:divBdr>
        </w:div>
      </w:divsChild>
    </w:div>
    <w:div w:id="154910125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7">
          <w:marLeft w:val="446"/>
          <w:marRight w:val="0"/>
          <w:marTop w:val="0"/>
          <w:marBottom w:val="0"/>
          <w:divBdr>
            <w:top w:val="none" w:sz="0" w:space="0" w:color="auto"/>
            <w:left w:val="none" w:sz="0" w:space="0" w:color="auto"/>
            <w:bottom w:val="none" w:sz="0" w:space="0" w:color="auto"/>
            <w:right w:val="none" w:sz="0" w:space="0" w:color="auto"/>
          </w:divBdr>
        </w:div>
        <w:div w:id="2051613420">
          <w:marLeft w:val="994"/>
          <w:marRight w:val="0"/>
          <w:marTop w:val="0"/>
          <w:marBottom w:val="0"/>
          <w:divBdr>
            <w:top w:val="none" w:sz="0" w:space="0" w:color="auto"/>
            <w:left w:val="none" w:sz="0" w:space="0" w:color="auto"/>
            <w:bottom w:val="none" w:sz="0" w:space="0" w:color="auto"/>
            <w:right w:val="none" w:sz="0" w:space="0" w:color="auto"/>
          </w:divBdr>
        </w:div>
        <w:div w:id="76639963">
          <w:marLeft w:val="994"/>
          <w:marRight w:val="0"/>
          <w:marTop w:val="0"/>
          <w:marBottom w:val="0"/>
          <w:divBdr>
            <w:top w:val="none" w:sz="0" w:space="0" w:color="auto"/>
            <w:left w:val="none" w:sz="0" w:space="0" w:color="auto"/>
            <w:bottom w:val="none" w:sz="0" w:space="0" w:color="auto"/>
            <w:right w:val="none" w:sz="0" w:space="0" w:color="auto"/>
          </w:divBdr>
        </w:div>
        <w:div w:id="197743904">
          <w:marLeft w:val="994"/>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artinfowler.com/bliki/MonolithFirst.html"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footer" Target="footer3.xm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stiantyn_Kudriavts.PRINCETON\Downloads\EPAM%20SAD%20Template%20v2.5%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BEFCD-5A51-3740-A334-550220D9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C:\Users\Kostiantyn_Kudriavts.PRINCETON\Downloads\EPAM SAD Template v2.5 (1).dotx</Template>
  <TotalTime>2</TotalTime>
  <Pages>29</Pages>
  <Words>7355</Words>
  <Characters>41929</Characters>
  <Application>Microsoft Macintosh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Title</vt:lpstr>
    </vt:vector>
  </TitlesOfParts>
  <Manager/>
  <Company>Company name</Company>
  <LinksUpToDate>false</LinksUpToDate>
  <CharactersWithSpaces>49186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Kostiantyn Kudriavtsev</dc:creator>
  <cp:keywords/>
  <dc:description/>
  <cp:lastModifiedBy>Paul Gesiak</cp:lastModifiedBy>
  <cp:revision>3</cp:revision>
  <cp:lastPrinted>2015-03-17T09:30:00Z</cp:lastPrinted>
  <dcterms:created xsi:type="dcterms:W3CDTF">2016-09-16T07:45:00Z</dcterms:created>
  <dcterms:modified xsi:type="dcterms:W3CDTF">2016-09-16T07:47:00Z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Approval Date">
    <vt:lpwstr>dd-Mmm-yyyy</vt:lpwstr>
  </property>
</Properties>
</file>